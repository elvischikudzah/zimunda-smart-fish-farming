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CC50" w14:textId="15024958" w:rsidR="001C6458" w:rsidRPr="00313B96" w:rsidRDefault="001C6458" w:rsidP="00F105F2">
      <w:pPr>
        <w:pStyle w:val="Heading1"/>
        <w:jc w:val="center"/>
        <w:rPr>
          <w:rFonts w:ascii="Times New Roman" w:hAnsi="Times New Roman" w:cs="Times New Roman"/>
          <w:b/>
          <w:bCs/>
          <w:color w:val="auto"/>
          <w:sz w:val="48"/>
          <w:szCs w:val="48"/>
          <w:lang w:val="en-US"/>
          <w:rPrChange w:id="0" w:author="Wilson" w:date="2024-06-01T16:03:00Z">
            <w:rPr>
              <w:rFonts w:ascii="Times New Roman" w:hAnsi="Times New Roman" w:cs="Times New Roman"/>
              <w:b/>
              <w:bCs/>
              <w:color w:val="auto"/>
              <w:sz w:val="72"/>
              <w:szCs w:val="72"/>
              <w:lang w:val="en-US"/>
            </w:rPr>
          </w:rPrChange>
        </w:rPr>
      </w:pPr>
      <w:del w:id="1" w:author="Wilson Centaurus" w:date="2024-05-26T16:38:00Z">
        <w:r w:rsidRPr="00313B96" w:rsidDel="00EA56E7">
          <w:rPr>
            <w:rFonts w:ascii="Times New Roman" w:hAnsi="Times New Roman" w:cs="Times New Roman"/>
            <w:b/>
            <w:bCs/>
            <w:color w:val="auto"/>
            <w:sz w:val="48"/>
            <w:szCs w:val="48"/>
            <w:lang w:val="en-US"/>
            <w:rPrChange w:id="2" w:author="Wilson" w:date="2024-06-01T16:03:00Z">
              <w:rPr>
                <w:rFonts w:ascii="Times New Roman" w:hAnsi="Times New Roman" w:cs="Times New Roman"/>
                <w:b/>
                <w:bCs/>
                <w:color w:val="auto"/>
                <w:sz w:val="72"/>
                <w:szCs w:val="72"/>
                <w:lang w:val="en-US"/>
              </w:rPr>
            </w:rPrChange>
          </w:rPr>
          <w:delText>Smart Farming System</w:delText>
        </w:r>
      </w:del>
      <w:ins w:id="3" w:author="Wilson Centaurus" w:date="2024-05-26T16:38:00Z">
        <w:r w:rsidR="00313B96" w:rsidRPr="00313B96">
          <w:rPr>
            <w:rFonts w:ascii="Times New Roman" w:hAnsi="Times New Roman" w:cs="Times New Roman"/>
            <w:b/>
            <w:bCs/>
            <w:color w:val="auto"/>
            <w:sz w:val="48"/>
            <w:szCs w:val="48"/>
            <w:lang w:val="en-US"/>
            <w:rPrChange w:id="4" w:author="Wilson" w:date="2024-06-01T16:03:00Z">
              <w:rPr>
                <w:rFonts w:ascii="Times New Roman" w:hAnsi="Times New Roman" w:cs="Times New Roman"/>
                <w:b/>
                <w:bCs/>
                <w:color w:val="auto"/>
                <w:sz w:val="56"/>
                <w:szCs w:val="56"/>
                <w:lang w:val="en-US"/>
              </w:rPr>
            </w:rPrChange>
          </w:rPr>
          <w:t>AQUAPONICS-INTEGRATED SMART FARMING SYSTEM</w:t>
        </w:r>
      </w:ins>
    </w:p>
    <w:p w14:paraId="0314D7D8" w14:textId="0FBF08E5" w:rsidR="001C6458" w:rsidRPr="005F0865" w:rsidRDefault="004C24CC" w:rsidP="00F105F2">
      <w:pPr>
        <w:jc w:val="center"/>
        <w:rPr>
          <w:rFonts w:ascii="Bahnschrift Light" w:hAnsi="Bahnschrift Light" w:cs="Times New Roman"/>
          <w:lang w:val="en-US"/>
        </w:rPr>
      </w:pPr>
      <w:bookmarkStart w:id="5" w:name="_Hlk158461026"/>
      <w:r w:rsidRPr="005F0865">
        <w:rPr>
          <w:rFonts w:ascii="Bahnschrift Light" w:hAnsi="Bahnschrift Light" w:cs="Times New Roman"/>
          <w:lang w:val="en-US"/>
        </w:rPr>
        <w:t>Tafadzwa Wilson Sedze | Elvis Takunda Chikudzah</w:t>
      </w:r>
    </w:p>
    <w:bookmarkEnd w:id="5"/>
    <w:p w14:paraId="0E3CEB43" w14:textId="43B2C4D1" w:rsidR="00F105F2" w:rsidRPr="005F0865" w:rsidRDefault="005F0865" w:rsidP="00F105F2">
      <w:pPr>
        <w:jc w:val="center"/>
        <w:rPr>
          <w:rFonts w:ascii="Bahnschrift Light" w:hAnsi="Bahnschrift Light" w:cs="Times New Roman"/>
          <w:sz w:val="20"/>
          <w:szCs w:val="20"/>
        </w:rPr>
      </w:pPr>
      <w:r w:rsidRPr="005F0865">
        <w:rPr>
          <w:rFonts w:ascii="Bahnschrift Light" w:hAnsi="Bahnschrift Light"/>
          <w:sz w:val="20"/>
          <w:szCs w:val="20"/>
        </w:rPr>
        <w:t>BSC C</w:t>
      </w:r>
      <w:ins w:id="6" w:author="Wilson" w:date="2024-06-01T16:03:00Z">
        <w:r w:rsidR="00C42AFF">
          <w:rPr>
            <w:rFonts w:ascii="Bahnschrift Light" w:hAnsi="Bahnschrift Light"/>
            <w:sz w:val="20"/>
            <w:szCs w:val="20"/>
          </w:rPr>
          <w:t>O</w:t>
        </w:r>
      </w:ins>
      <w:del w:id="7" w:author="Wilson" w:date="2024-06-01T16:03:00Z">
        <w:r w:rsidRPr="005F0865" w:rsidDel="00C42AFF">
          <w:rPr>
            <w:rFonts w:ascii="Bahnschrift Light" w:hAnsi="Bahnschrift Light"/>
            <w:sz w:val="20"/>
            <w:szCs w:val="20"/>
          </w:rPr>
          <w:delText>P</w:delText>
        </w:r>
      </w:del>
      <w:r w:rsidRPr="005F0865">
        <w:rPr>
          <w:rFonts w:ascii="Bahnschrift Light" w:hAnsi="Bahnschrift Light"/>
          <w:sz w:val="20"/>
          <w:szCs w:val="20"/>
        </w:rPr>
        <w:t>MPUTER SCIENCE HONOURS DEGREE</w:t>
      </w:r>
      <w:del w:id="8" w:author="Wilson" w:date="2024-06-01T16:04:00Z">
        <w:r w:rsidRPr="005F0865" w:rsidDel="00C42AFF">
          <w:rPr>
            <w:rFonts w:ascii="Bahnschrift Light" w:hAnsi="Bahnschrift Light"/>
            <w:sz w:val="20"/>
            <w:szCs w:val="20"/>
          </w:rPr>
          <w:delText xml:space="preserve"> (BCS)</w:delText>
        </w:r>
      </w:del>
    </w:p>
    <w:p w14:paraId="7550FCA6" w14:textId="77777777" w:rsidR="005F0865" w:rsidRPr="00A055B2" w:rsidRDefault="005F0865" w:rsidP="002C64FD">
      <w:pPr>
        <w:rPr>
          <w:rFonts w:ascii="Times New Roman" w:hAnsi="Times New Roman" w:cs="Times New Roman"/>
        </w:rPr>
      </w:pPr>
    </w:p>
    <w:p w14:paraId="2A4FA051" w14:textId="2894E6AA" w:rsidR="0049033C" w:rsidRPr="00A055B2" w:rsidRDefault="00065D10" w:rsidP="00065D10">
      <w:pPr>
        <w:pStyle w:val="Heading1"/>
        <w:rPr>
          <w:rFonts w:ascii="Times New Roman" w:hAnsi="Times New Roman" w:cs="Times New Roman"/>
          <w:color w:val="auto"/>
          <w:sz w:val="36"/>
          <w:szCs w:val="36"/>
          <w:lang w:val="en-US"/>
        </w:rPr>
      </w:pPr>
      <w:r w:rsidRPr="00A055B2">
        <w:rPr>
          <w:rFonts w:ascii="Times New Roman" w:hAnsi="Times New Roman" w:cs="Times New Roman"/>
          <w:b/>
          <w:bCs/>
          <w:color w:val="auto"/>
          <w:sz w:val="36"/>
          <w:szCs w:val="36"/>
          <w:lang w:val="en-US"/>
        </w:rPr>
        <w:t>CHAPTER 1:</w:t>
      </w:r>
      <w:r w:rsidRPr="00A055B2">
        <w:rPr>
          <w:rFonts w:ascii="Times New Roman" w:hAnsi="Times New Roman" w:cs="Times New Roman"/>
          <w:color w:val="auto"/>
          <w:sz w:val="36"/>
          <w:szCs w:val="36"/>
          <w:lang w:val="en-US"/>
        </w:rPr>
        <w:t xml:space="preserve"> INTRODUCTION</w:t>
      </w:r>
    </w:p>
    <w:p w14:paraId="18CD47C3" w14:textId="77777777" w:rsidR="00065D10" w:rsidRPr="00A055B2" w:rsidRDefault="00065D10">
      <w:pPr>
        <w:rPr>
          <w:rFonts w:ascii="Times New Roman" w:hAnsi="Times New Roman" w:cs="Times New Roman"/>
          <w:sz w:val="24"/>
          <w:szCs w:val="24"/>
          <w:lang w:val="en-US"/>
        </w:rPr>
      </w:pPr>
    </w:p>
    <w:p w14:paraId="48BEA91D" w14:textId="194F8AE2" w:rsidR="00A055B2" w:rsidRPr="00A055B2" w:rsidRDefault="00065D10" w:rsidP="00A055B2">
      <w:pPr>
        <w:pStyle w:val="Heading2"/>
        <w:numPr>
          <w:ilvl w:val="1"/>
          <w:numId w:val="1"/>
        </w:numPr>
        <w:rPr>
          <w:rFonts w:ascii="Times New Roman" w:hAnsi="Times New Roman" w:cs="Times New Roman"/>
          <w:b/>
          <w:bCs/>
          <w:color w:val="auto"/>
          <w:lang w:val="en-US"/>
        </w:rPr>
      </w:pPr>
      <w:r w:rsidRPr="00A055B2">
        <w:rPr>
          <w:rFonts w:ascii="Times New Roman" w:hAnsi="Times New Roman" w:cs="Times New Roman"/>
          <w:b/>
          <w:bCs/>
          <w:color w:val="auto"/>
          <w:sz w:val="28"/>
          <w:szCs w:val="28"/>
          <w:lang w:val="en-US"/>
        </w:rPr>
        <w:t>INTRODUCTION</w:t>
      </w:r>
      <w:r w:rsidR="00A055B2" w:rsidRPr="00A055B2">
        <w:rPr>
          <w:rFonts w:ascii="Times New Roman" w:hAnsi="Times New Roman" w:cs="Times New Roman"/>
          <w:b/>
          <w:bCs/>
          <w:color w:val="auto"/>
          <w:sz w:val="28"/>
          <w:szCs w:val="28"/>
          <w:lang w:val="en-US"/>
        </w:rPr>
        <w:br/>
      </w:r>
    </w:p>
    <w:p w14:paraId="53FAB955" w14:textId="0907F5C6" w:rsidR="00610B07" w:rsidRDefault="00F60E00"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 xml:space="preserve">In the Eastern Highlands of Zimbabwe, on Vumba's mountains, </w:t>
      </w:r>
      <w:r w:rsidR="00610B07" w:rsidRPr="00610B07">
        <w:rPr>
          <w:rFonts w:ascii="Times New Roman" w:hAnsi="Times New Roman" w:cs="Times New Roman"/>
          <w:sz w:val="24"/>
          <w:szCs w:val="24"/>
        </w:rPr>
        <w:t>Zimunda Estate thrives in cultivating both Arabica coffee and pioneering fish farming</w:t>
      </w:r>
      <w:r w:rsidR="002C64FD">
        <w:rPr>
          <w:rFonts w:ascii="Times New Roman" w:hAnsi="Times New Roman" w:cs="Times New Roman"/>
          <w:sz w:val="24"/>
          <w:szCs w:val="24"/>
        </w:rPr>
        <w:t xml:space="preserve"> and some greenhouse plants</w:t>
      </w:r>
      <w:r w:rsidR="00610B07" w:rsidRPr="00610B07">
        <w:rPr>
          <w:rFonts w:ascii="Times New Roman" w:hAnsi="Times New Roman" w:cs="Times New Roman"/>
          <w:sz w:val="24"/>
          <w:szCs w:val="24"/>
        </w:rPr>
        <w:t>. Despite challenges in the coffee industry, the estate is revitalizing its legacy. With a focus on sustainability, old coffee bushes are rejuvenated, and aquaponics is employed for irrigation. Beyond coffee, Zimunda Estate integrates fish farming, fostering agricultural diversity. Utilizing innovative practices like tree planting and organic cover crops, the estate harmonizes tradition with modern, eco-friendly approaches. This unique blend positions Zimunda Estate as a leader in sustainable agriculture, marrying the richness of Arabica coffee with forward-thinking fish farming.</w:t>
      </w:r>
    </w:p>
    <w:p w14:paraId="2D05FFFB" w14:textId="77777777" w:rsidR="00EE34BD" w:rsidRPr="00A055B2" w:rsidRDefault="00EE34BD" w:rsidP="00A055B2">
      <w:pPr>
        <w:jc w:val="both"/>
        <w:rPr>
          <w:rFonts w:ascii="Times New Roman" w:hAnsi="Times New Roman" w:cs="Times New Roman"/>
          <w:sz w:val="24"/>
          <w:szCs w:val="24"/>
          <w:lang w:val="en-US"/>
        </w:rPr>
      </w:pPr>
    </w:p>
    <w:p w14:paraId="187016C6" w14:textId="4A8F8182" w:rsidR="00F60E00" w:rsidRPr="00A055B2"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1.2</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BACKGROUND OF STUDY</w:t>
      </w:r>
      <w:r>
        <w:rPr>
          <w:rFonts w:ascii="Times New Roman" w:hAnsi="Times New Roman" w:cs="Times New Roman"/>
          <w:b/>
          <w:bCs/>
          <w:color w:val="auto"/>
          <w:sz w:val="28"/>
          <w:szCs w:val="28"/>
        </w:rPr>
        <w:br/>
      </w:r>
      <w:r w:rsidR="00F60E00" w:rsidRPr="00A055B2">
        <w:rPr>
          <w:rFonts w:ascii="Times New Roman" w:hAnsi="Times New Roman" w:cs="Times New Roman"/>
          <w:b/>
          <w:bCs/>
          <w:color w:val="auto"/>
          <w:sz w:val="28"/>
          <w:szCs w:val="28"/>
        </w:rPr>
        <w:t xml:space="preserve">     </w:t>
      </w:r>
    </w:p>
    <w:p w14:paraId="0824D880" w14:textId="0A7FFD38" w:rsidR="002A2569" w:rsidRDefault="002A2569"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In the backdrop of Zimunda Estate's journey, it's crucial to understand the historical context. Once a thriving cash crop, Zimbabwe's coffee</w:t>
      </w:r>
      <w:r w:rsidR="00BF6B3D">
        <w:rPr>
          <w:rFonts w:ascii="Times New Roman" w:hAnsi="Times New Roman" w:cs="Times New Roman"/>
          <w:sz w:val="24"/>
          <w:szCs w:val="24"/>
          <w:lang w:val="en-US"/>
        </w:rPr>
        <w:t xml:space="preserve"> and fish</w:t>
      </w:r>
      <w:r w:rsidRPr="00A055B2">
        <w:rPr>
          <w:rFonts w:ascii="Times New Roman" w:hAnsi="Times New Roman" w:cs="Times New Roman"/>
          <w:sz w:val="24"/>
          <w:szCs w:val="24"/>
          <w:lang w:val="en-US"/>
        </w:rPr>
        <w:t xml:space="preserve"> industry experienced a downturn over recent decades, facing challenges that affected its prosperity. Zimunda Estate, located in the Eastern Highlands on Vumba's mountains, found itself amidst this shifting landscape.</w:t>
      </w:r>
    </w:p>
    <w:p w14:paraId="2B409DA5" w14:textId="77777777" w:rsidR="00A055B2" w:rsidRPr="00A055B2" w:rsidRDefault="00A055B2" w:rsidP="00A055B2">
      <w:pPr>
        <w:jc w:val="both"/>
        <w:rPr>
          <w:rFonts w:ascii="Times New Roman" w:hAnsi="Times New Roman" w:cs="Times New Roman"/>
          <w:sz w:val="24"/>
          <w:szCs w:val="24"/>
          <w:lang w:val="en-US"/>
        </w:rPr>
      </w:pPr>
    </w:p>
    <w:p w14:paraId="492F35F4" w14:textId="759CA57F" w:rsidR="00A055B2" w:rsidRDefault="002A2569" w:rsidP="00A055B2">
      <w:pPr>
        <w:jc w:val="both"/>
        <w:rPr>
          <w:rFonts w:ascii="Times New Roman" w:hAnsi="Times New Roman" w:cs="Times New Roman"/>
          <w:sz w:val="24"/>
          <w:szCs w:val="24"/>
          <w:lang w:val="en-US"/>
        </w:rPr>
      </w:pPr>
      <w:r w:rsidRPr="00A055B2">
        <w:rPr>
          <w:rFonts w:ascii="Times New Roman" w:hAnsi="Times New Roman" w:cs="Times New Roman"/>
          <w:sz w:val="24"/>
          <w:szCs w:val="24"/>
          <w:lang w:val="en-US"/>
        </w:rPr>
        <w:t>Fueled by a labor of love, Zimunda Estate embarked on a mission to revive the fading legacy of single-origin, specialty coffee</w:t>
      </w:r>
      <w:r w:rsidR="00BF6B3D">
        <w:rPr>
          <w:rFonts w:ascii="Times New Roman" w:hAnsi="Times New Roman" w:cs="Times New Roman"/>
          <w:sz w:val="24"/>
          <w:szCs w:val="24"/>
          <w:lang w:val="en-US"/>
        </w:rPr>
        <w:t xml:space="preserve"> and fish farming</w:t>
      </w:r>
      <w:r w:rsidRPr="00A055B2">
        <w:rPr>
          <w:rFonts w:ascii="Times New Roman" w:hAnsi="Times New Roman" w:cs="Times New Roman"/>
          <w:sz w:val="24"/>
          <w:szCs w:val="24"/>
          <w:lang w:val="en-US"/>
        </w:rPr>
        <w:t xml:space="preserve"> in Zimbabwe. Starting with a few mature coffee bushes</w:t>
      </w:r>
      <w:r w:rsidR="00610B07">
        <w:rPr>
          <w:rFonts w:ascii="Times New Roman" w:hAnsi="Times New Roman" w:cs="Times New Roman"/>
          <w:sz w:val="24"/>
          <w:szCs w:val="24"/>
          <w:lang w:val="en-US"/>
        </w:rPr>
        <w:t xml:space="preserve"> and traditionally fish farming in ponds</w:t>
      </w:r>
      <w:r w:rsidRPr="00A055B2">
        <w:rPr>
          <w:rFonts w:ascii="Times New Roman" w:hAnsi="Times New Roman" w:cs="Times New Roman"/>
          <w:sz w:val="24"/>
          <w:szCs w:val="24"/>
          <w:lang w:val="en-US"/>
        </w:rPr>
        <w:t>, they steadily breathed life back into the plantation. The coffee at Zimunda Estate still springs from the original varietals planted during the farm's inception, evoking the same fruity acidity that characterized a bygone era.</w:t>
      </w:r>
    </w:p>
    <w:p w14:paraId="6FE146BD" w14:textId="7DBE4E72" w:rsidR="00F60E00" w:rsidRPr="00A055B2" w:rsidRDefault="00A055B2" w:rsidP="00A055B2">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002A2569" w:rsidRPr="00A055B2">
        <w:rPr>
          <w:rFonts w:ascii="Times New Roman" w:hAnsi="Times New Roman" w:cs="Times New Roman"/>
          <w:sz w:val="24"/>
          <w:szCs w:val="24"/>
          <w:lang w:val="en-US"/>
        </w:rPr>
        <w:t xml:space="preserve">In response to the </w:t>
      </w:r>
      <w:r w:rsidR="00BF6B3D">
        <w:rPr>
          <w:rFonts w:ascii="Times New Roman" w:hAnsi="Times New Roman" w:cs="Times New Roman"/>
          <w:sz w:val="24"/>
          <w:szCs w:val="24"/>
          <w:lang w:val="en-US"/>
        </w:rPr>
        <w:t xml:space="preserve">many </w:t>
      </w:r>
      <w:r w:rsidR="002A2569" w:rsidRPr="00A055B2">
        <w:rPr>
          <w:rFonts w:ascii="Times New Roman" w:hAnsi="Times New Roman" w:cs="Times New Roman"/>
          <w:sz w:val="24"/>
          <w:szCs w:val="24"/>
          <w:lang w:val="en-US"/>
        </w:rPr>
        <w:t xml:space="preserve">challenges faced by </w:t>
      </w:r>
      <w:r w:rsidR="00BF6B3D">
        <w:rPr>
          <w:rFonts w:ascii="Times New Roman" w:hAnsi="Times New Roman" w:cs="Times New Roman"/>
          <w:sz w:val="24"/>
          <w:szCs w:val="24"/>
          <w:lang w:val="en-US"/>
        </w:rPr>
        <w:t>the estate</w:t>
      </w:r>
      <w:r w:rsidR="002A2569" w:rsidRPr="00A055B2">
        <w:rPr>
          <w:rFonts w:ascii="Times New Roman" w:hAnsi="Times New Roman" w:cs="Times New Roman"/>
          <w:sz w:val="24"/>
          <w:szCs w:val="24"/>
          <w:lang w:val="en-US"/>
        </w:rPr>
        <w:t xml:space="preserve">, </w:t>
      </w:r>
      <w:commentRangeStart w:id="9"/>
      <w:del w:id="10" w:author="Tafadzwa Wilson Sedze" w:date="2024-02-20T13:58:00Z">
        <w:r w:rsidR="00FE0609" w:rsidDel="00481A4E">
          <w:rPr>
            <w:rFonts w:ascii="Times New Roman" w:hAnsi="Times New Roman" w:cs="Times New Roman"/>
            <w:sz w:val="24"/>
            <w:szCs w:val="24"/>
            <w:lang w:val="en-US"/>
          </w:rPr>
          <w:delText>we</w:delText>
        </w:r>
        <w:commentRangeEnd w:id="9"/>
        <w:r w:rsidR="00DA4DE5" w:rsidDel="00481A4E">
          <w:rPr>
            <w:rStyle w:val="CommentReference"/>
          </w:rPr>
          <w:commentReference w:id="9"/>
        </w:r>
        <w:r w:rsidR="00FE0609" w:rsidDel="00481A4E">
          <w:rPr>
            <w:rFonts w:ascii="Times New Roman" w:hAnsi="Times New Roman" w:cs="Times New Roman"/>
            <w:sz w:val="24"/>
            <w:szCs w:val="24"/>
            <w:lang w:val="en-US"/>
          </w:rPr>
          <w:delText xml:space="preserve"> </w:delText>
        </w:r>
      </w:del>
      <w:ins w:id="11" w:author="Tafadzwa Wilson Sedze" w:date="2024-02-20T13:58:00Z">
        <w:r w:rsidR="00481A4E">
          <w:rPr>
            <w:rFonts w:ascii="Times New Roman" w:hAnsi="Times New Roman" w:cs="Times New Roman"/>
            <w:sz w:val="24"/>
            <w:szCs w:val="24"/>
            <w:lang w:val="en-US"/>
          </w:rPr>
          <w:t xml:space="preserve">the </w:t>
        </w:r>
      </w:ins>
      <w:ins w:id="12" w:author="Tafadzwa Wilson Sedze" w:date="2024-02-20T16:32:00Z">
        <w:r w:rsidR="008274B0">
          <w:rPr>
            <w:rFonts w:ascii="Times New Roman" w:hAnsi="Times New Roman" w:cs="Times New Roman"/>
            <w:sz w:val="24"/>
            <w:szCs w:val="24"/>
            <w:lang w:val="en-US"/>
          </w:rPr>
          <w:t>researchers</w:t>
        </w:r>
      </w:ins>
      <w:ins w:id="13" w:author="Tafadzwa Wilson Sedze" w:date="2024-02-20T13:58:00Z">
        <w:r w:rsidR="00481A4E">
          <w:rPr>
            <w:rFonts w:ascii="Times New Roman" w:hAnsi="Times New Roman" w:cs="Times New Roman"/>
            <w:sz w:val="24"/>
            <w:szCs w:val="24"/>
            <w:lang w:val="en-US"/>
          </w:rPr>
          <w:t xml:space="preserve"> </w:t>
        </w:r>
      </w:ins>
      <w:r w:rsidR="00FE0609">
        <w:rPr>
          <w:rFonts w:ascii="Times New Roman" w:hAnsi="Times New Roman" w:cs="Times New Roman"/>
          <w:sz w:val="24"/>
          <w:szCs w:val="24"/>
          <w:lang w:val="en-US"/>
        </w:rPr>
        <w:t>have</w:t>
      </w:r>
      <w:r w:rsidR="002A2569" w:rsidRPr="00A055B2">
        <w:rPr>
          <w:rFonts w:ascii="Times New Roman" w:hAnsi="Times New Roman" w:cs="Times New Roman"/>
          <w:sz w:val="24"/>
          <w:szCs w:val="24"/>
          <w:lang w:val="en-US"/>
        </w:rPr>
        <w:t xml:space="preserve"> proactively introduced innovative and sustainable agricultural methods</w:t>
      </w:r>
      <w:r w:rsidR="00FE0609">
        <w:rPr>
          <w:rFonts w:ascii="Times New Roman" w:hAnsi="Times New Roman" w:cs="Times New Roman"/>
          <w:sz w:val="24"/>
          <w:szCs w:val="24"/>
          <w:lang w:val="en-US"/>
        </w:rPr>
        <w:t xml:space="preserve"> to grow their crops and farm their fish</w:t>
      </w:r>
      <w:r w:rsidR="002A2569" w:rsidRPr="00A055B2">
        <w:rPr>
          <w:rFonts w:ascii="Times New Roman" w:hAnsi="Times New Roman" w:cs="Times New Roman"/>
          <w:sz w:val="24"/>
          <w:szCs w:val="24"/>
          <w:lang w:val="en-US"/>
        </w:rPr>
        <w:t>. These include</w:t>
      </w:r>
      <w:r w:rsidR="00FE0609">
        <w:rPr>
          <w:rFonts w:ascii="Times New Roman" w:hAnsi="Times New Roman" w:cs="Times New Roman"/>
          <w:sz w:val="24"/>
          <w:szCs w:val="24"/>
          <w:lang w:val="en-US"/>
        </w:rPr>
        <w:t xml:space="preserve"> a smart</w:t>
      </w:r>
      <w:r w:rsidR="002A2569" w:rsidRPr="00A055B2">
        <w:rPr>
          <w:rFonts w:ascii="Times New Roman" w:hAnsi="Times New Roman" w:cs="Times New Roman"/>
          <w:sz w:val="24"/>
          <w:szCs w:val="24"/>
          <w:lang w:val="en-US"/>
        </w:rPr>
        <w:t xml:space="preserve"> </w:t>
      </w:r>
      <w:r w:rsidR="00FE0609" w:rsidRPr="00A055B2">
        <w:rPr>
          <w:rFonts w:ascii="Times New Roman" w:hAnsi="Times New Roman" w:cs="Times New Roman"/>
          <w:sz w:val="24"/>
          <w:szCs w:val="24"/>
          <w:lang w:val="en-US"/>
        </w:rPr>
        <w:t>aquaponics</w:t>
      </w:r>
      <w:r w:rsidR="00FE0609">
        <w:rPr>
          <w:rFonts w:ascii="Times New Roman" w:hAnsi="Times New Roman" w:cs="Times New Roman"/>
          <w:sz w:val="24"/>
          <w:szCs w:val="24"/>
          <w:lang w:val="en-US"/>
        </w:rPr>
        <w:t xml:space="preserve"> system,</w:t>
      </w:r>
      <w:r w:rsidR="00FE0609" w:rsidRPr="00A055B2">
        <w:rPr>
          <w:rFonts w:ascii="Times New Roman" w:hAnsi="Times New Roman" w:cs="Times New Roman"/>
          <w:sz w:val="24"/>
          <w:szCs w:val="24"/>
          <w:lang w:val="en-US"/>
        </w:rPr>
        <w:t xml:space="preserve"> </w:t>
      </w:r>
      <w:r w:rsidR="002A2569" w:rsidRPr="00A055B2">
        <w:rPr>
          <w:rFonts w:ascii="Times New Roman" w:hAnsi="Times New Roman" w:cs="Times New Roman"/>
          <w:sz w:val="24"/>
          <w:szCs w:val="24"/>
          <w:lang w:val="en-US"/>
        </w:rPr>
        <w:t>aquaponics-based irrigation, and</w:t>
      </w:r>
      <w:r w:rsidR="00FE0609">
        <w:rPr>
          <w:rFonts w:ascii="Times New Roman" w:hAnsi="Times New Roman" w:cs="Times New Roman"/>
          <w:sz w:val="24"/>
          <w:szCs w:val="24"/>
          <w:lang w:val="en-US"/>
        </w:rPr>
        <w:t xml:space="preserve"> implementation</w:t>
      </w:r>
      <w:r w:rsidR="00BF6B3D">
        <w:rPr>
          <w:rFonts w:ascii="Times New Roman" w:hAnsi="Times New Roman" w:cs="Times New Roman"/>
          <w:sz w:val="24"/>
          <w:szCs w:val="24"/>
          <w:lang w:val="en-US"/>
        </w:rPr>
        <w:t xml:space="preserve"> and</w:t>
      </w:r>
      <w:r w:rsidR="00FE0609">
        <w:rPr>
          <w:rFonts w:ascii="Times New Roman" w:hAnsi="Times New Roman" w:cs="Times New Roman"/>
          <w:sz w:val="24"/>
          <w:szCs w:val="24"/>
          <w:lang w:val="en-US"/>
        </w:rPr>
        <w:t xml:space="preserve"> use of </w:t>
      </w:r>
      <w:r w:rsidR="00FE0609" w:rsidRPr="00A055B2">
        <w:rPr>
          <w:rFonts w:ascii="Times New Roman" w:hAnsi="Times New Roman" w:cs="Times New Roman"/>
          <w:sz w:val="24"/>
          <w:szCs w:val="24"/>
        </w:rPr>
        <w:t>real-time weather data</w:t>
      </w:r>
      <w:r w:rsidR="00BF6B3D">
        <w:rPr>
          <w:rFonts w:ascii="Times New Roman" w:hAnsi="Times New Roman" w:cs="Times New Roman"/>
          <w:sz w:val="24"/>
          <w:szCs w:val="24"/>
        </w:rPr>
        <w:t xml:space="preserve"> to predict weather patterns</w:t>
      </w:r>
      <w:r w:rsidR="002A2569" w:rsidRPr="00A055B2">
        <w:rPr>
          <w:rFonts w:ascii="Times New Roman" w:hAnsi="Times New Roman" w:cs="Times New Roman"/>
          <w:sz w:val="24"/>
          <w:szCs w:val="24"/>
          <w:lang w:val="en-US"/>
        </w:rPr>
        <w:t xml:space="preserve">. Through these measures, </w:t>
      </w:r>
      <w:del w:id="14" w:author="Tafadzwa Wilson Sedze" w:date="2024-02-20T13:58:00Z">
        <w:r w:rsidR="00BF6B3D" w:rsidDel="00481A4E">
          <w:rPr>
            <w:rFonts w:ascii="Times New Roman" w:hAnsi="Times New Roman" w:cs="Times New Roman"/>
            <w:sz w:val="24"/>
            <w:szCs w:val="24"/>
            <w:lang w:val="en-US"/>
          </w:rPr>
          <w:delText>we</w:delText>
        </w:r>
        <w:r w:rsidR="002A2569" w:rsidRPr="00A055B2" w:rsidDel="00481A4E">
          <w:rPr>
            <w:rFonts w:ascii="Times New Roman" w:hAnsi="Times New Roman" w:cs="Times New Roman"/>
            <w:sz w:val="24"/>
            <w:szCs w:val="24"/>
            <w:lang w:val="en-US"/>
          </w:rPr>
          <w:delText xml:space="preserve"> </w:delText>
        </w:r>
      </w:del>
      <w:ins w:id="15" w:author="Tafadzwa Wilson Sedze" w:date="2024-02-20T13:58:00Z">
        <w:r w:rsidR="00481A4E">
          <w:rPr>
            <w:rFonts w:ascii="Times New Roman" w:hAnsi="Times New Roman" w:cs="Times New Roman"/>
            <w:sz w:val="24"/>
            <w:szCs w:val="24"/>
            <w:lang w:val="en-US"/>
          </w:rPr>
          <w:t>they</w:t>
        </w:r>
        <w:r w:rsidR="00481A4E" w:rsidRPr="00A055B2">
          <w:rPr>
            <w:rFonts w:ascii="Times New Roman" w:hAnsi="Times New Roman" w:cs="Times New Roman"/>
            <w:sz w:val="24"/>
            <w:szCs w:val="24"/>
            <w:lang w:val="en-US"/>
          </w:rPr>
          <w:t xml:space="preserve"> </w:t>
        </w:r>
      </w:ins>
      <w:r w:rsidR="002A2569" w:rsidRPr="00A055B2">
        <w:rPr>
          <w:rFonts w:ascii="Times New Roman" w:hAnsi="Times New Roman" w:cs="Times New Roman"/>
          <w:sz w:val="24"/>
          <w:szCs w:val="24"/>
          <w:lang w:val="en-US"/>
        </w:rPr>
        <w:t xml:space="preserve">aim not only to rejuvenate </w:t>
      </w:r>
      <w:r w:rsidR="00BF6B3D">
        <w:rPr>
          <w:rFonts w:ascii="Times New Roman" w:hAnsi="Times New Roman" w:cs="Times New Roman"/>
          <w:sz w:val="24"/>
          <w:szCs w:val="24"/>
          <w:lang w:val="en-US"/>
        </w:rPr>
        <w:t>Zimunda’s</w:t>
      </w:r>
      <w:r w:rsidR="002A2569" w:rsidRPr="00A055B2">
        <w:rPr>
          <w:rFonts w:ascii="Times New Roman" w:hAnsi="Times New Roman" w:cs="Times New Roman"/>
          <w:sz w:val="24"/>
          <w:szCs w:val="24"/>
          <w:lang w:val="en-US"/>
        </w:rPr>
        <w:t xml:space="preserve"> own history but also to contribute to the broader narrative of sustainable agriculture in the region</w:t>
      </w:r>
      <w:r w:rsidR="00BF6B3D">
        <w:rPr>
          <w:rFonts w:ascii="Times New Roman" w:hAnsi="Times New Roman" w:cs="Times New Roman"/>
          <w:sz w:val="24"/>
          <w:szCs w:val="24"/>
          <w:lang w:val="en-US"/>
        </w:rPr>
        <w:t xml:space="preserve"> and Zimbabwe at large</w:t>
      </w:r>
      <w:r w:rsidR="002A2569" w:rsidRPr="00A055B2">
        <w:rPr>
          <w:rFonts w:ascii="Times New Roman" w:hAnsi="Times New Roman" w:cs="Times New Roman"/>
          <w:sz w:val="24"/>
          <w:szCs w:val="24"/>
          <w:lang w:val="en-US"/>
        </w:rPr>
        <w:t>.</w:t>
      </w:r>
    </w:p>
    <w:p w14:paraId="14827540" w14:textId="0E3170B7" w:rsidR="00225803"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lastRenderedPageBreak/>
        <w:t>1.3 PROBLEM DEFINITION</w:t>
      </w:r>
      <w:del w:id="16" w:author="Murambi Christian Fellowship" w:date="2024-02-16T20:43:00Z">
        <w:r w:rsidRPr="00A055B2" w:rsidDel="00DA4DE5">
          <w:rPr>
            <w:rFonts w:ascii="Times New Roman" w:hAnsi="Times New Roman" w:cs="Times New Roman"/>
            <w:b/>
            <w:bCs/>
            <w:color w:val="auto"/>
            <w:sz w:val="28"/>
            <w:szCs w:val="28"/>
          </w:rPr>
          <w:delText>:</w:delText>
        </w:r>
      </w:del>
    </w:p>
    <w:p w14:paraId="10C4BE7F" w14:textId="77777777" w:rsidR="00A055B2" w:rsidRPr="00A055B2" w:rsidRDefault="00A055B2" w:rsidP="00A055B2"/>
    <w:p w14:paraId="6BD8C308" w14:textId="6E4F9D71" w:rsidR="00225803" w:rsidRPr="00A055B2" w:rsidRDefault="00225803" w:rsidP="00A055B2">
      <w:pPr>
        <w:jc w:val="both"/>
        <w:rPr>
          <w:rFonts w:ascii="Times New Roman" w:hAnsi="Times New Roman" w:cs="Times New Roman"/>
          <w:sz w:val="24"/>
          <w:szCs w:val="24"/>
        </w:rPr>
      </w:pPr>
      <w:r w:rsidRPr="00A055B2">
        <w:rPr>
          <w:rFonts w:ascii="Times New Roman" w:hAnsi="Times New Roman" w:cs="Times New Roman"/>
          <w:sz w:val="24"/>
          <w:szCs w:val="24"/>
        </w:rPr>
        <w:t xml:space="preserve">The adoption of smart farming practices at Zimunda Estate, particularly with a focus on aquaponics integration, automated irrigation sourced from aquaponics ponds, and real-time weather data utilization, addresses several challenges prevalent in traditional farming methods. The following issues are identified as problems that necessitate the implementation of a </w:t>
      </w:r>
      <w:del w:id="17" w:author="Wilson Centaurus" w:date="2024-05-26T16:38:00Z">
        <w:r w:rsidRPr="00A055B2" w:rsidDel="00EA56E7">
          <w:rPr>
            <w:rFonts w:ascii="Times New Roman" w:hAnsi="Times New Roman" w:cs="Times New Roman"/>
            <w:sz w:val="24"/>
            <w:szCs w:val="24"/>
          </w:rPr>
          <w:delText>Smart Farming System</w:delText>
        </w:r>
      </w:del>
      <w:ins w:id="18" w:author="Wilson Centaurus" w:date="2024-05-26T16:38:00Z">
        <w:r w:rsidR="00EA56E7">
          <w:rPr>
            <w:rFonts w:ascii="Times New Roman" w:hAnsi="Times New Roman" w:cs="Times New Roman"/>
            <w:sz w:val="24"/>
            <w:szCs w:val="24"/>
          </w:rPr>
          <w:t>Aquaponics-Integrated Smart Farming System</w:t>
        </w:r>
      </w:ins>
      <w:r w:rsidRPr="00A055B2">
        <w:rPr>
          <w:rFonts w:ascii="Times New Roman" w:hAnsi="Times New Roman" w:cs="Times New Roman"/>
          <w:sz w:val="24"/>
          <w:szCs w:val="24"/>
        </w:rPr>
        <w:t>:</w:t>
      </w:r>
    </w:p>
    <w:p w14:paraId="75BEFF3E"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Water Management Challenges:</w:t>
      </w:r>
    </w:p>
    <w:p w14:paraId="3B52D8BF"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Traditional Irrigation Inefficiencies:</w:t>
      </w:r>
      <w:r w:rsidRPr="00A055B2">
        <w:rPr>
          <w:rFonts w:ascii="Times New Roman" w:hAnsi="Times New Roman" w:cs="Times New Roman"/>
          <w:sz w:val="24"/>
          <w:szCs w:val="24"/>
        </w:rPr>
        <w:t xml:space="preserve"> Conventional irrigation methods may not be optimized for water usage, leading to overuse or underutilization of water resources.</w:t>
      </w:r>
    </w:p>
    <w:p w14:paraId="7451EE87"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Aquaponics Integration Necessity:</w:t>
      </w:r>
      <w:r w:rsidRPr="00A055B2">
        <w:rPr>
          <w:rFonts w:ascii="Times New Roman" w:hAnsi="Times New Roman" w:cs="Times New Roman"/>
          <w:sz w:val="24"/>
          <w:szCs w:val="24"/>
        </w:rPr>
        <w:t xml:space="preserve"> The need to efficiently integrate aquaponics as a sustainable method for watering crops, ensuring a balance between aquaculture and hydroponics components.</w:t>
      </w:r>
    </w:p>
    <w:p w14:paraId="06389467"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Resource Optimization:</w:t>
      </w:r>
    </w:p>
    <w:p w14:paraId="43A1E180" w14:textId="1F663793"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Automated Irrigation Requirement:</w:t>
      </w:r>
      <w:r w:rsidRPr="00A055B2">
        <w:rPr>
          <w:rFonts w:ascii="Times New Roman" w:hAnsi="Times New Roman" w:cs="Times New Roman"/>
          <w:sz w:val="24"/>
          <w:szCs w:val="24"/>
        </w:rPr>
        <w:t xml:space="preserve"> Traditional manual irrigation systems may result in uneven water distribution and overconsumption. The adoption of automated irrigation aims to optimize water usage and reduce manual </w:t>
      </w:r>
      <w:r w:rsidR="00A055B2" w:rsidRPr="00A055B2">
        <w:rPr>
          <w:rFonts w:ascii="Times New Roman" w:hAnsi="Times New Roman" w:cs="Times New Roman"/>
          <w:sz w:val="24"/>
          <w:szCs w:val="24"/>
        </w:rPr>
        <w:t>labour</w:t>
      </w:r>
      <w:r w:rsidRPr="00A055B2">
        <w:rPr>
          <w:rFonts w:ascii="Times New Roman" w:hAnsi="Times New Roman" w:cs="Times New Roman"/>
          <w:sz w:val="24"/>
          <w:szCs w:val="24"/>
        </w:rPr>
        <w:t>.</w:t>
      </w:r>
    </w:p>
    <w:p w14:paraId="3454BA2D"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Integration with Aquaponics:</w:t>
      </w:r>
      <w:r w:rsidRPr="00A055B2">
        <w:rPr>
          <w:rFonts w:ascii="Times New Roman" w:hAnsi="Times New Roman" w:cs="Times New Roman"/>
          <w:sz w:val="24"/>
          <w:szCs w:val="24"/>
        </w:rPr>
        <w:t xml:space="preserve"> Efficient utilization of water from aquaponics ponds requires precise automation to maintain the delicate balance between fish farming and crop cultivation.</w:t>
      </w:r>
    </w:p>
    <w:p w14:paraId="31771F8C"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Weather Dependency and Risk Mitigation:</w:t>
      </w:r>
    </w:p>
    <w:p w14:paraId="42021779"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Vulnerability to Weather Changes:</w:t>
      </w:r>
      <w:r w:rsidRPr="00A055B2">
        <w:rPr>
          <w:rFonts w:ascii="Times New Roman" w:hAnsi="Times New Roman" w:cs="Times New Roman"/>
          <w:sz w:val="24"/>
          <w:szCs w:val="24"/>
        </w:rPr>
        <w:t xml:space="preserve"> Traditional farming is often vulnerable to unpredictable weather patterns, which can adversely affect crop yields.</w:t>
      </w:r>
    </w:p>
    <w:p w14:paraId="654B6016"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Real-Time Weather Data Requirement:</w:t>
      </w:r>
      <w:r w:rsidRPr="00A055B2">
        <w:rPr>
          <w:rFonts w:ascii="Times New Roman" w:hAnsi="Times New Roman" w:cs="Times New Roman"/>
          <w:sz w:val="24"/>
          <w:szCs w:val="24"/>
        </w:rPr>
        <w:t xml:space="preserve"> The need for timely and accurate weather information to anticipate weather patterns, enabling proactive decision-making in response to changing conditions.</w:t>
      </w:r>
    </w:p>
    <w:p w14:paraId="17B211BF" w14:textId="77777777" w:rsidR="00225803" w:rsidRPr="00A055B2" w:rsidRDefault="00225803" w:rsidP="00A055B2">
      <w:pPr>
        <w:numPr>
          <w:ilvl w:val="0"/>
          <w:numId w:val="4"/>
        </w:numPr>
        <w:jc w:val="both"/>
        <w:rPr>
          <w:rFonts w:ascii="Times New Roman" w:hAnsi="Times New Roman" w:cs="Times New Roman"/>
          <w:sz w:val="24"/>
          <w:szCs w:val="24"/>
        </w:rPr>
      </w:pPr>
      <w:r w:rsidRPr="00A055B2">
        <w:rPr>
          <w:rFonts w:ascii="Times New Roman" w:hAnsi="Times New Roman" w:cs="Times New Roman"/>
          <w:b/>
          <w:bCs/>
          <w:sz w:val="24"/>
          <w:szCs w:val="24"/>
        </w:rPr>
        <w:t>Sustainability Challenges:</w:t>
      </w:r>
    </w:p>
    <w:p w14:paraId="255F997D"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Environmental Impact:</w:t>
      </w:r>
      <w:r w:rsidRPr="00A055B2">
        <w:rPr>
          <w:rFonts w:ascii="Times New Roman" w:hAnsi="Times New Roman" w:cs="Times New Roman"/>
          <w:sz w:val="24"/>
          <w:szCs w:val="24"/>
        </w:rPr>
        <w:t xml:space="preserve"> Traditional farming practices may contribute to environmental degradation through excessive water usage or chemical inputs.</w:t>
      </w:r>
    </w:p>
    <w:p w14:paraId="5F9026BA" w14:textId="77777777" w:rsidR="00225803" w:rsidRPr="00A055B2" w:rsidRDefault="00225803" w:rsidP="00A055B2">
      <w:pPr>
        <w:numPr>
          <w:ilvl w:val="1"/>
          <w:numId w:val="4"/>
        </w:numPr>
        <w:jc w:val="both"/>
        <w:rPr>
          <w:rFonts w:ascii="Times New Roman" w:hAnsi="Times New Roman" w:cs="Times New Roman"/>
          <w:sz w:val="24"/>
          <w:szCs w:val="24"/>
        </w:rPr>
      </w:pPr>
      <w:r w:rsidRPr="00A055B2">
        <w:rPr>
          <w:rFonts w:ascii="Times New Roman" w:hAnsi="Times New Roman" w:cs="Times New Roman"/>
          <w:b/>
          <w:bCs/>
          <w:sz w:val="24"/>
          <w:szCs w:val="24"/>
        </w:rPr>
        <w:t>Agroforestry and Organic Cover Crops:</w:t>
      </w:r>
      <w:r w:rsidRPr="00A055B2">
        <w:rPr>
          <w:rFonts w:ascii="Times New Roman" w:hAnsi="Times New Roman" w:cs="Times New Roman"/>
          <w:sz w:val="24"/>
          <w:szCs w:val="24"/>
        </w:rPr>
        <w:t xml:space="preserve"> The importance of sustainable agricultural practices, such as agroforestry and the use of organic cover crops, to minimize environmental impact and promote long-term soil health.</w:t>
      </w:r>
    </w:p>
    <w:p w14:paraId="412D4A61" w14:textId="77777777" w:rsidR="00225803" w:rsidRDefault="00225803" w:rsidP="00225803">
      <w:pPr>
        <w:rPr>
          <w:rFonts w:ascii="Times New Roman" w:hAnsi="Times New Roman" w:cs="Times New Roman"/>
          <w:b/>
          <w:bCs/>
          <w:sz w:val="24"/>
          <w:szCs w:val="24"/>
        </w:rPr>
      </w:pPr>
    </w:p>
    <w:p w14:paraId="31725247" w14:textId="77777777" w:rsidR="00203174" w:rsidRPr="00A055B2" w:rsidRDefault="00203174" w:rsidP="00225803">
      <w:pPr>
        <w:rPr>
          <w:rFonts w:ascii="Times New Roman" w:hAnsi="Times New Roman" w:cs="Times New Roman"/>
          <w:sz w:val="28"/>
          <w:szCs w:val="28"/>
        </w:rPr>
      </w:pPr>
    </w:p>
    <w:p w14:paraId="2190821B" w14:textId="09CB33B4" w:rsidR="00225803" w:rsidRDefault="00A055B2" w:rsidP="00A055B2">
      <w:pPr>
        <w:pStyle w:val="Heading2"/>
        <w:rPr>
          <w:ins w:id="19" w:author="Tafadzwa Wilson Sedze" w:date="2024-02-20T16:33:00Z"/>
          <w:rFonts w:ascii="Times New Roman" w:hAnsi="Times New Roman" w:cs="Times New Roman"/>
          <w:b/>
          <w:bCs/>
          <w:color w:val="auto"/>
          <w:sz w:val="28"/>
          <w:szCs w:val="28"/>
        </w:rPr>
      </w:pPr>
      <w:commentRangeStart w:id="20"/>
      <w:r w:rsidRPr="00A055B2">
        <w:rPr>
          <w:rFonts w:ascii="Times New Roman" w:hAnsi="Times New Roman" w:cs="Times New Roman"/>
          <w:b/>
          <w:bCs/>
          <w:color w:val="auto"/>
          <w:sz w:val="28"/>
          <w:szCs w:val="28"/>
        </w:rPr>
        <w:lastRenderedPageBreak/>
        <w:t>1.4 AIM</w:t>
      </w:r>
      <w:del w:id="21" w:author="Murambi Christian Fellowship" w:date="2024-02-16T20:44:00Z">
        <w:r w:rsidRPr="00A055B2" w:rsidDel="00DA4DE5">
          <w:rPr>
            <w:rFonts w:ascii="Times New Roman" w:hAnsi="Times New Roman" w:cs="Times New Roman"/>
            <w:b/>
            <w:bCs/>
            <w:color w:val="auto"/>
            <w:sz w:val="28"/>
            <w:szCs w:val="28"/>
          </w:rPr>
          <w:delText>S:</w:delText>
        </w:r>
      </w:del>
      <w:r w:rsidR="00203174">
        <w:rPr>
          <w:rFonts w:ascii="Times New Roman" w:hAnsi="Times New Roman" w:cs="Times New Roman"/>
          <w:b/>
          <w:bCs/>
          <w:color w:val="auto"/>
          <w:sz w:val="28"/>
          <w:szCs w:val="28"/>
        </w:rPr>
        <w:br/>
      </w:r>
      <w:commentRangeEnd w:id="20"/>
      <w:r w:rsidR="00DA4DE5">
        <w:rPr>
          <w:rStyle w:val="CommentReference"/>
          <w:rFonts w:asciiTheme="minorHAnsi" w:eastAsiaTheme="minorHAnsi" w:hAnsiTheme="minorHAnsi" w:cstheme="minorBidi"/>
          <w:color w:val="auto"/>
        </w:rPr>
        <w:commentReference w:id="20"/>
      </w:r>
    </w:p>
    <w:p w14:paraId="58F44F07" w14:textId="4395EF8F" w:rsidR="00070177" w:rsidRPr="00070177" w:rsidDel="00070177" w:rsidRDefault="00070177">
      <w:pPr>
        <w:rPr>
          <w:del w:id="22" w:author="Tafadzwa Wilson Sedze" w:date="2024-02-20T16:33:00Z"/>
          <w:rPrChange w:id="23" w:author="Tafadzwa Wilson Sedze" w:date="2024-02-20T16:33:00Z">
            <w:rPr>
              <w:del w:id="24" w:author="Tafadzwa Wilson Sedze" w:date="2024-02-20T16:33:00Z"/>
              <w:rFonts w:ascii="Times New Roman" w:hAnsi="Times New Roman" w:cs="Times New Roman"/>
              <w:b/>
              <w:bCs/>
              <w:color w:val="auto"/>
              <w:sz w:val="28"/>
              <w:szCs w:val="28"/>
            </w:rPr>
          </w:rPrChange>
        </w:rPr>
        <w:pPrChange w:id="25" w:author="Tafadzwa Wilson Sedze" w:date="2024-02-20T16:33:00Z">
          <w:pPr>
            <w:pStyle w:val="Heading2"/>
          </w:pPr>
        </w:pPrChange>
      </w:pPr>
    </w:p>
    <w:p w14:paraId="3FDBFCA8" w14:textId="4F2E0507" w:rsidR="00225803" w:rsidRPr="00553B56" w:rsidDel="009B0487" w:rsidRDefault="00225803">
      <w:pPr>
        <w:pStyle w:val="ListParagraph"/>
        <w:numPr>
          <w:ilvl w:val="0"/>
          <w:numId w:val="14"/>
        </w:numPr>
        <w:rPr>
          <w:del w:id="26" w:author="Tafadzwa Wilson Sedze" w:date="2024-02-20T16:04:00Z"/>
          <w:rFonts w:ascii="Times New Roman" w:hAnsi="Times New Roman" w:cs="Times New Roman"/>
          <w:b/>
          <w:bCs/>
          <w:sz w:val="24"/>
          <w:szCs w:val="24"/>
          <w:rPrChange w:id="27" w:author="Tafadzwa Wilson Sedze" w:date="2024-02-20T16:07:00Z">
            <w:rPr>
              <w:del w:id="28" w:author="Tafadzwa Wilson Sedze" w:date="2024-02-20T16:04:00Z"/>
            </w:rPr>
          </w:rPrChange>
        </w:rPr>
        <w:pPrChange w:id="29" w:author="Tafadzwa Wilson Sedze" w:date="2024-02-20T16:09:00Z">
          <w:pPr>
            <w:jc w:val="both"/>
          </w:pPr>
        </w:pPrChange>
      </w:pPr>
      <w:del w:id="30" w:author="Tafadzwa Wilson Sedze" w:date="2024-02-20T16:04:00Z">
        <w:r w:rsidRPr="00553B56" w:rsidDel="009B0487">
          <w:rPr>
            <w:rFonts w:ascii="Times New Roman" w:hAnsi="Times New Roman" w:cs="Times New Roman"/>
            <w:b/>
            <w:bCs/>
            <w:sz w:val="24"/>
            <w:szCs w:val="24"/>
            <w:rPrChange w:id="31" w:author="Tafadzwa Wilson Sedze" w:date="2024-02-20T16:07:00Z">
              <w:rPr/>
            </w:rPrChange>
          </w:rPr>
          <w:delText>These aims encompass a holistic approach to reviving and enhancing the agricultural landscape, specifically within the context of coffee cultivation in the Eastern Highlands of Zimbabwe.</w:delText>
        </w:r>
        <w:r w:rsidR="00637E85" w:rsidRPr="00553B56" w:rsidDel="009B0487">
          <w:rPr>
            <w:rFonts w:ascii="Times New Roman" w:hAnsi="Times New Roman" w:cs="Times New Roman"/>
            <w:b/>
            <w:bCs/>
            <w:sz w:val="24"/>
            <w:szCs w:val="24"/>
            <w:rPrChange w:id="32" w:author="Tafadzwa Wilson Sedze" w:date="2024-02-20T16:07:00Z">
              <w:rPr/>
            </w:rPrChange>
          </w:rPr>
          <w:delText xml:space="preserve"> The key aims of implementing the Smart Farming System at Zimunda Estate are:</w:delText>
        </w:r>
      </w:del>
    </w:p>
    <w:p w14:paraId="7578915E" w14:textId="308D9422" w:rsidR="00225803" w:rsidRPr="00553B56" w:rsidDel="009B0487" w:rsidRDefault="00225803">
      <w:pPr>
        <w:pStyle w:val="ListParagraph"/>
        <w:rPr>
          <w:del w:id="33" w:author="Tafadzwa Wilson Sedze" w:date="2024-02-20T16:04:00Z"/>
          <w:rFonts w:ascii="Times New Roman" w:hAnsi="Times New Roman" w:cs="Times New Roman"/>
          <w:b/>
          <w:bCs/>
          <w:sz w:val="24"/>
          <w:szCs w:val="24"/>
          <w:rPrChange w:id="34" w:author="Tafadzwa Wilson Sedze" w:date="2024-02-20T16:07:00Z">
            <w:rPr>
              <w:del w:id="35" w:author="Tafadzwa Wilson Sedze" w:date="2024-02-20T16:04:00Z"/>
            </w:rPr>
          </w:rPrChange>
        </w:rPr>
        <w:pPrChange w:id="36" w:author="Tafadzwa Wilson Sedze" w:date="2024-02-20T16:07:00Z">
          <w:pPr>
            <w:numPr>
              <w:numId w:val="3"/>
            </w:numPr>
            <w:tabs>
              <w:tab w:val="num" w:pos="720"/>
            </w:tabs>
            <w:ind w:left="720" w:hanging="360"/>
            <w:jc w:val="both"/>
          </w:pPr>
        </w:pPrChange>
      </w:pPr>
      <w:del w:id="37" w:author="Tafadzwa Wilson Sedze" w:date="2024-02-20T16:04:00Z">
        <w:r w:rsidRPr="00553B56" w:rsidDel="009B0487">
          <w:rPr>
            <w:rFonts w:ascii="Times New Roman" w:hAnsi="Times New Roman" w:cs="Times New Roman"/>
            <w:b/>
            <w:bCs/>
            <w:sz w:val="24"/>
            <w:szCs w:val="24"/>
            <w:rPrChange w:id="38" w:author="Tafadzwa Wilson Sedze" w:date="2024-02-20T16:07:00Z">
              <w:rPr>
                <w:b/>
                <w:bCs/>
              </w:rPr>
            </w:rPrChange>
          </w:rPr>
          <w:delText>Sustainable Crop Cultivation:</w:delText>
        </w:r>
      </w:del>
    </w:p>
    <w:p w14:paraId="462B3B29" w14:textId="3B5E7B1C" w:rsidR="00553B56" w:rsidRDefault="00225803" w:rsidP="00553B56">
      <w:pPr>
        <w:pStyle w:val="ListParagraph"/>
        <w:rPr>
          <w:ins w:id="39" w:author="Tafadzwa Wilson Sedze" w:date="2024-02-20T16:07:00Z"/>
          <w:rFonts w:ascii="Times New Roman" w:hAnsi="Times New Roman" w:cs="Times New Roman"/>
          <w:sz w:val="24"/>
          <w:szCs w:val="24"/>
        </w:rPr>
      </w:pPr>
      <w:del w:id="40" w:author="Tafadzwa Wilson Sedze" w:date="2024-02-20T15:22:00Z">
        <w:r w:rsidRPr="00553B56" w:rsidDel="00882F19">
          <w:rPr>
            <w:rFonts w:ascii="Times New Roman" w:hAnsi="Times New Roman" w:cs="Times New Roman"/>
            <w:b/>
            <w:bCs/>
            <w:sz w:val="24"/>
            <w:szCs w:val="24"/>
            <w:rPrChange w:id="41" w:author="Tafadzwa Wilson Sedze" w:date="2024-02-20T16:07:00Z">
              <w:rPr>
                <w:b/>
                <w:bCs/>
              </w:rPr>
            </w:rPrChange>
          </w:rPr>
          <w:delText>Aquaponics Integration:</w:delText>
        </w:r>
        <w:r w:rsidRPr="00553B56" w:rsidDel="00882F19">
          <w:rPr>
            <w:rFonts w:ascii="Times New Roman" w:hAnsi="Times New Roman" w:cs="Times New Roman"/>
            <w:b/>
            <w:bCs/>
            <w:sz w:val="24"/>
            <w:szCs w:val="24"/>
            <w:rPrChange w:id="42" w:author="Tafadzwa Wilson Sedze" w:date="2024-02-20T16:07:00Z">
              <w:rPr/>
            </w:rPrChange>
          </w:rPr>
          <w:delText xml:space="preserve"> The primary aim is to seamlessly integrate aquaponics into the farming practices at Zimunda Estate. This involves creating a </w:delText>
        </w:r>
      </w:del>
      <w:del w:id="43" w:author="Tafadzwa Wilson Sedze" w:date="2024-02-20T15:16:00Z">
        <w:r w:rsidRPr="00553B56" w:rsidDel="00882F19">
          <w:rPr>
            <w:rFonts w:ascii="Times New Roman" w:hAnsi="Times New Roman" w:cs="Times New Roman"/>
            <w:b/>
            <w:bCs/>
            <w:sz w:val="24"/>
            <w:szCs w:val="24"/>
            <w:rPrChange w:id="44" w:author="Tafadzwa Wilson Sedze" w:date="2024-02-20T16:07:00Z">
              <w:rPr/>
            </w:rPrChange>
          </w:rPr>
          <w:delText>symbiotic relationship between aquaculture (fish farming) and hydroponics (soilless plant cultivation),</w:delText>
        </w:r>
      </w:del>
      <w:del w:id="45" w:author="Tafadzwa Wilson Sedze" w:date="2024-02-20T15:22:00Z">
        <w:r w:rsidRPr="00553B56" w:rsidDel="00882F19">
          <w:rPr>
            <w:rFonts w:ascii="Times New Roman" w:hAnsi="Times New Roman" w:cs="Times New Roman"/>
            <w:b/>
            <w:bCs/>
            <w:sz w:val="24"/>
            <w:szCs w:val="24"/>
            <w:rPrChange w:id="46" w:author="Tafadzwa Wilson Sedze" w:date="2024-02-20T16:07:00Z">
              <w:rPr/>
            </w:rPrChange>
          </w:rPr>
          <w:delText xml:space="preserve"> ensuring a sustainable and resource-efficient method of </w:delText>
        </w:r>
      </w:del>
      <w:del w:id="47" w:author="Tafadzwa Wilson Sedze" w:date="2024-02-20T15:16:00Z">
        <w:r w:rsidRPr="00553B56" w:rsidDel="00882F19">
          <w:rPr>
            <w:rFonts w:ascii="Times New Roman" w:hAnsi="Times New Roman" w:cs="Times New Roman"/>
            <w:b/>
            <w:bCs/>
            <w:sz w:val="24"/>
            <w:szCs w:val="24"/>
            <w:rPrChange w:id="48" w:author="Tafadzwa Wilson Sedze" w:date="2024-02-20T16:07:00Z">
              <w:rPr/>
            </w:rPrChange>
          </w:rPr>
          <w:delText>crop watering</w:delText>
        </w:r>
      </w:del>
      <w:del w:id="49" w:author="Tafadzwa Wilson Sedze" w:date="2024-02-20T15:22:00Z">
        <w:r w:rsidRPr="00553B56" w:rsidDel="00882F19">
          <w:rPr>
            <w:rFonts w:ascii="Times New Roman" w:hAnsi="Times New Roman" w:cs="Times New Roman"/>
            <w:b/>
            <w:bCs/>
            <w:sz w:val="24"/>
            <w:szCs w:val="24"/>
            <w:rPrChange w:id="50" w:author="Tafadzwa Wilson Sedze" w:date="2024-02-20T16:07:00Z">
              <w:rPr/>
            </w:rPrChange>
          </w:rPr>
          <w:delText>.</w:delText>
        </w:r>
      </w:del>
      <w:ins w:id="51" w:author="Tafadzwa Wilson Sedze" w:date="2024-02-20T16:33:00Z">
        <w:r w:rsidR="00070177">
          <w:rPr>
            <w:rFonts w:ascii="Times New Roman" w:hAnsi="Times New Roman" w:cs="Times New Roman"/>
            <w:b/>
            <w:bCs/>
            <w:sz w:val="24"/>
            <w:szCs w:val="24"/>
          </w:rPr>
          <w:t>A</w:t>
        </w:r>
      </w:ins>
      <w:ins w:id="52" w:author="Tafadzwa Wilson Sedze" w:date="2024-02-20T15:22:00Z">
        <w:r w:rsidR="00882F19" w:rsidRPr="00553B56">
          <w:rPr>
            <w:rFonts w:ascii="Times New Roman" w:hAnsi="Times New Roman" w:cs="Times New Roman"/>
            <w:b/>
            <w:bCs/>
            <w:sz w:val="24"/>
            <w:szCs w:val="24"/>
            <w:rPrChange w:id="53" w:author="Tafadzwa Wilson Sedze" w:date="2024-02-20T16:07:00Z">
              <w:rPr>
                <w:b/>
                <w:bCs/>
              </w:rPr>
            </w:rPrChange>
          </w:rPr>
          <w:t>quaponics Integration:</w:t>
        </w:r>
        <w:r w:rsidR="00882F19" w:rsidRPr="00553B56">
          <w:rPr>
            <w:rFonts w:ascii="Times New Roman" w:hAnsi="Times New Roman" w:cs="Times New Roman"/>
            <w:sz w:val="24"/>
            <w:szCs w:val="24"/>
            <w:rPrChange w:id="54" w:author="Tafadzwa Wilson Sedze" w:date="2024-02-20T16:07:00Z">
              <w:rPr/>
            </w:rPrChange>
          </w:rPr>
          <w:t xml:space="preserve"> </w:t>
        </w:r>
      </w:ins>
    </w:p>
    <w:p w14:paraId="2D6DC946" w14:textId="44A20F11" w:rsidR="00225803" w:rsidRPr="00553B56" w:rsidDel="009B0487" w:rsidRDefault="00882F19">
      <w:pPr>
        <w:pStyle w:val="ListParagraph"/>
        <w:numPr>
          <w:ilvl w:val="0"/>
          <w:numId w:val="13"/>
        </w:numPr>
        <w:rPr>
          <w:del w:id="55" w:author="Tafadzwa Wilson Sedze" w:date="2024-02-20T16:04:00Z"/>
          <w:rFonts w:ascii="Times New Roman" w:hAnsi="Times New Roman" w:cs="Times New Roman"/>
          <w:sz w:val="24"/>
          <w:szCs w:val="24"/>
          <w:rPrChange w:id="56" w:author="Tafadzwa Wilson Sedze" w:date="2024-02-20T16:07:00Z">
            <w:rPr>
              <w:del w:id="57" w:author="Tafadzwa Wilson Sedze" w:date="2024-02-20T16:04:00Z"/>
            </w:rPr>
          </w:rPrChange>
        </w:rPr>
        <w:pPrChange w:id="58" w:author="Tafadzwa Wilson Sedze" w:date="2024-02-20T16:08:00Z">
          <w:pPr>
            <w:numPr>
              <w:ilvl w:val="1"/>
              <w:numId w:val="3"/>
            </w:numPr>
            <w:tabs>
              <w:tab w:val="num" w:pos="1440"/>
            </w:tabs>
            <w:ind w:left="1440" w:hanging="360"/>
            <w:jc w:val="both"/>
          </w:pPr>
        </w:pPrChange>
      </w:pPr>
      <w:ins w:id="59" w:author="Tafadzwa Wilson Sedze" w:date="2024-02-20T15:22:00Z">
        <w:r w:rsidRPr="00553B56">
          <w:rPr>
            <w:rFonts w:ascii="Times New Roman" w:hAnsi="Times New Roman" w:cs="Times New Roman"/>
            <w:sz w:val="24"/>
            <w:szCs w:val="24"/>
            <w:rPrChange w:id="60" w:author="Tafadzwa Wilson Sedze" w:date="2024-02-20T16:07:00Z">
              <w:rPr/>
            </w:rPrChange>
          </w:rPr>
          <w:t>The central</w:t>
        </w:r>
      </w:ins>
      <w:ins w:id="61" w:author="Tafadzwa Wilson Sedze" w:date="2024-02-20T16:03:00Z">
        <w:r w:rsidR="009B0487" w:rsidRPr="00553B56">
          <w:rPr>
            <w:rFonts w:ascii="Times New Roman" w:hAnsi="Times New Roman" w:cs="Times New Roman"/>
            <w:sz w:val="24"/>
            <w:szCs w:val="24"/>
            <w:rPrChange w:id="62" w:author="Tafadzwa Wilson Sedze" w:date="2024-02-20T16:07:00Z">
              <w:rPr/>
            </w:rPrChange>
          </w:rPr>
          <w:t xml:space="preserve"> and main</w:t>
        </w:r>
      </w:ins>
      <w:ins w:id="63" w:author="Tafadzwa Wilson Sedze" w:date="2024-02-20T15:22:00Z">
        <w:r w:rsidRPr="00553B56">
          <w:rPr>
            <w:rFonts w:ascii="Times New Roman" w:hAnsi="Times New Roman" w:cs="Times New Roman"/>
            <w:sz w:val="24"/>
            <w:szCs w:val="24"/>
            <w:rPrChange w:id="64" w:author="Tafadzwa Wilson Sedze" w:date="2024-02-20T16:07:00Z">
              <w:rPr/>
            </w:rPrChange>
          </w:rPr>
          <w:t xml:space="preserve"> </w:t>
        </w:r>
      </w:ins>
      <w:ins w:id="65" w:author="Tafadzwa Wilson Sedze" w:date="2024-02-20T16:03:00Z">
        <w:r w:rsidR="009B0487" w:rsidRPr="00553B56">
          <w:rPr>
            <w:rFonts w:ascii="Times New Roman" w:hAnsi="Times New Roman" w:cs="Times New Roman"/>
            <w:sz w:val="24"/>
            <w:szCs w:val="24"/>
            <w:rPrChange w:id="66" w:author="Tafadzwa Wilson Sedze" w:date="2024-02-20T16:07:00Z">
              <w:rPr/>
            </w:rPrChange>
          </w:rPr>
          <w:t>aim</w:t>
        </w:r>
      </w:ins>
      <w:ins w:id="67" w:author="Tafadzwa Wilson Sedze" w:date="2024-02-20T15:22:00Z">
        <w:r w:rsidRPr="00553B56">
          <w:rPr>
            <w:rFonts w:ascii="Times New Roman" w:hAnsi="Times New Roman" w:cs="Times New Roman"/>
            <w:sz w:val="24"/>
            <w:szCs w:val="24"/>
            <w:rPrChange w:id="68" w:author="Tafadzwa Wilson Sedze" w:date="2024-02-20T16:07:00Z">
              <w:rPr/>
            </w:rPrChange>
          </w:rPr>
          <w:t xml:space="preserve"> is to smoothly incorporate aquaponics into the agricultural operations of Zimunda Estate. This entails establishing a system that autonomously oversees the well-being of the fish within the pond, fostering a sustainable and resource-conscious approach to fish farming.</w:t>
        </w:r>
      </w:ins>
      <w:ins w:id="69" w:author="Tafadzwa Wilson Sedze" w:date="2024-02-20T16:32:00Z">
        <w:r w:rsidR="00070177">
          <w:rPr>
            <w:rFonts w:ascii="Times New Roman" w:hAnsi="Times New Roman" w:cs="Times New Roman"/>
            <w:sz w:val="24"/>
            <w:szCs w:val="24"/>
          </w:rPr>
          <w:br/>
        </w:r>
      </w:ins>
    </w:p>
    <w:p w14:paraId="67CF3B4C" w14:textId="5D6BCD24" w:rsidR="00225803" w:rsidRPr="00A055B2" w:rsidDel="009B0487" w:rsidRDefault="00225803">
      <w:pPr>
        <w:pStyle w:val="ListParagraph"/>
        <w:rPr>
          <w:del w:id="70" w:author="Tafadzwa Wilson Sedze" w:date="2024-02-20T16:04:00Z"/>
        </w:rPr>
        <w:pPrChange w:id="71" w:author="Tafadzwa Wilson Sedze" w:date="2024-02-20T16:07:00Z">
          <w:pPr>
            <w:numPr>
              <w:numId w:val="3"/>
            </w:numPr>
            <w:tabs>
              <w:tab w:val="num" w:pos="720"/>
            </w:tabs>
            <w:ind w:left="720" w:hanging="360"/>
            <w:jc w:val="both"/>
          </w:pPr>
        </w:pPrChange>
      </w:pPr>
      <w:del w:id="72" w:author="Tafadzwa Wilson Sedze" w:date="2024-02-20T16:04:00Z">
        <w:r w:rsidRPr="00A055B2" w:rsidDel="009B0487">
          <w:delText>Resource Optimization and Efficiency:</w:delText>
        </w:r>
      </w:del>
    </w:p>
    <w:p w14:paraId="1422CDA5" w14:textId="57F0806F" w:rsidR="00225803" w:rsidRPr="00A055B2" w:rsidDel="009B0487" w:rsidRDefault="00225803">
      <w:pPr>
        <w:pStyle w:val="ListParagraph"/>
        <w:rPr>
          <w:del w:id="73" w:author="Tafadzwa Wilson Sedze" w:date="2024-02-20T16:04:00Z"/>
        </w:rPr>
        <w:pPrChange w:id="74" w:author="Tafadzwa Wilson Sedze" w:date="2024-02-20T16:07:00Z">
          <w:pPr>
            <w:numPr>
              <w:ilvl w:val="1"/>
              <w:numId w:val="3"/>
            </w:numPr>
            <w:tabs>
              <w:tab w:val="num" w:pos="1440"/>
            </w:tabs>
            <w:ind w:left="1440" w:hanging="360"/>
            <w:jc w:val="both"/>
          </w:pPr>
        </w:pPrChange>
      </w:pPr>
      <w:del w:id="75" w:author="Tafadzwa Wilson Sedze" w:date="2024-02-20T16:04:00Z">
        <w:r w:rsidRPr="00A055B2" w:rsidDel="009B0487">
          <w:delText xml:space="preserve">Automated Irrigation Implementation: A core aim is to implement automated irrigation systems, drawing water directly from aquaponics ponds. This aims to optimize water usage, ensuring that crops receive adequate irrigation while minimizing water wastage. Automation also contributes to </w:delText>
        </w:r>
        <w:r w:rsidR="00A055B2" w:rsidRPr="00A055B2" w:rsidDel="009B0487">
          <w:delText>labour</w:delText>
        </w:r>
        <w:r w:rsidRPr="00A055B2" w:rsidDel="009B0487">
          <w:delText xml:space="preserve"> efficiency.</w:delText>
        </w:r>
      </w:del>
    </w:p>
    <w:p w14:paraId="1637F029" w14:textId="72264AAA" w:rsidR="00225803" w:rsidRPr="00A055B2" w:rsidDel="009B0487" w:rsidRDefault="00225803">
      <w:pPr>
        <w:pStyle w:val="ListParagraph"/>
        <w:rPr>
          <w:del w:id="76" w:author="Tafadzwa Wilson Sedze" w:date="2024-02-20T16:04:00Z"/>
        </w:rPr>
        <w:pPrChange w:id="77" w:author="Tafadzwa Wilson Sedze" w:date="2024-02-20T16:07:00Z">
          <w:pPr>
            <w:numPr>
              <w:numId w:val="3"/>
            </w:numPr>
            <w:tabs>
              <w:tab w:val="num" w:pos="720"/>
            </w:tabs>
            <w:ind w:left="720" w:hanging="360"/>
            <w:jc w:val="both"/>
          </w:pPr>
        </w:pPrChange>
      </w:pPr>
      <w:del w:id="78" w:author="Tafadzwa Wilson Sedze" w:date="2024-02-20T16:04:00Z">
        <w:r w:rsidRPr="00A055B2" w:rsidDel="009B0487">
          <w:delText>Climate-Resilient Farming:</w:delText>
        </w:r>
      </w:del>
    </w:p>
    <w:p w14:paraId="7B0517BA" w14:textId="4149CF34" w:rsidR="00225803" w:rsidRPr="00A055B2" w:rsidDel="009B0487" w:rsidRDefault="00225803">
      <w:pPr>
        <w:pStyle w:val="ListParagraph"/>
        <w:rPr>
          <w:del w:id="79" w:author="Tafadzwa Wilson Sedze" w:date="2024-02-20T16:04:00Z"/>
        </w:rPr>
        <w:pPrChange w:id="80" w:author="Tafadzwa Wilson Sedze" w:date="2024-02-20T16:07:00Z">
          <w:pPr>
            <w:numPr>
              <w:ilvl w:val="1"/>
              <w:numId w:val="3"/>
            </w:numPr>
            <w:tabs>
              <w:tab w:val="num" w:pos="1440"/>
            </w:tabs>
            <w:ind w:left="1440" w:hanging="360"/>
            <w:jc w:val="both"/>
          </w:pPr>
        </w:pPrChange>
      </w:pPr>
      <w:del w:id="81" w:author="Tafadzwa Wilson Sedze" w:date="2024-02-20T16:04:00Z">
        <w:r w:rsidRPr="00A055B2" w:rsidDel="009B0487">
          <w:delText>Real-Time Weather Data Utilization: The Smart Farming System aims to leverage real-time GPS-based weather data. This facilitates proactive decision-making in response to changing weather patterns, mitigating risks associated with unpredictable climate conditions and enhancing overall farm resilience.</w:delText>
        </w:r>
      </w:del>
    </w:p>
    <w:p w14:paraId="512122C3" w14:textId="77777777" w:rsidR="00225803" w:rsidRPr="00A055B2" w:rsidRDefault="00225803">
      <w:pPr>
        <w:pStyle w:val="ListParagraph"/>
        <w:rPr>
          <w:sz w:val="28"/>
          <w:szCs w:val="28"/>
        </w:rPr>
        <w:pPrChange w:id="82" w:author="Tafadzwa Wilson Sedze" w:date="2024-02-20T16:07:00Z">
          <w:pPr/>
        </w:pPrChange>
      </w:pPr>
    </w:p>
    <w:p w14:paraId="3953F699" w14:textId="4D1A9FB9" w:rsidR="001C6458" w:rsidRPr="00A055B2" w:rsidRDefault="00A055B2" w:rsidP="00A055B2">
      <w:pPr>
        <w:pStyle w:val="Heading2"/>
        <w:rPr>
          <w:rFonts w:ascii="Times New Roman" w:hAnsi="Times New Roman" w:cs="Times New Roman"/>
          <w:b/>
          <w:bCs/>
          <w:color w:val="auto"/>
          <w:sz w:val="28"/>
          <w:szCs w:val="28"/>
        </w:rPr>
      </w:pPr>
      <w:commentRangeStart w:id="83"/>
      <w:r w:rsidRPr="00A055B2">
        <w:rPr>
          <w:rFonts w:ascii="Times New Roman" w:hAnsi="Times New Roman" w:cs="Times New Roman"/>
          <w:b/>
          <w:bCs/>
          <w:color w:val="auto"/>
          <w:sz w:val="28"/>
          <w:szCs w:val="28"/>
        </w:rPr>
        <w:t>1.5</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OBJECTIVES</w:t>
      </w:r>
      <w:r>
        <w:rPr>
          <w:rFonts w:ascii="Times New Roman" w:hAnsi="Times New Roman" w:cs="Times New Roman"/>
          <w:b/>
          <w:bCs/>
          <w:color w:val="auto"/>
          <w:sz w:val="28"/>
          <w:szCs w:val="28"/>
        </w:rPr>
        <w:br/>
      </w:r>
      <w:commentRangeEnd w:id="83"/>
      <w:r w:rsidR="00564103">
        <w:rPr>
          <w:rStyle w:val="CommentReference"/>
          <w:rFonts w:asciiTheme="minorHAnsi" w:eastAsiaTheme="minorHAnsi" w:hAnsiTheme="minorHAnsi" w:cstheme="minorBidi"/>
          <w:color w:val="auto"/>
        </w:rPr>
        <w:commentReference w:id="83"/>
      </w:r>
    </w:p>
    <w:p w14:paraId="22042DF2" w14:textId="1C517DB7" w:rsidR="00882F19" w:rsidRPr="00A055B2" w:rsidRDefault="00BB7188" w:rsidP="00882F19">
      <w:pPr>
        <w:pStyle w:val="ListParagraph"/>
        <w:numPr>
          <w:ilvl w:val="0"/>
          <w:numId w:val="8"/>
        </w:numPr>
        <w:jc w:val="both"/>
        <w:rPr>
          <w:ins w:id="84" w:author="Tafadzwa Wilson Sedze" w:date="2024-02-20T15:23:00Z"/>
          <w:rFonts w:ascii="Times New Roman" w:hAnsi="Times New Roman" w:cs="Times New Roman"/>
          <w:sz w:val="24"/>
          <w:szCs w:val="24"/>
        </w:rPr>
      </w:pPr>
      <w:ins w:id="85" w:author="Tafadzwa Wilson Sedze" w:date="2024-02-20T15:31:00Z">
        <w:r>
          <w:rPr>
            <w:rFonts w:ascii="Times New Roman" w:hAnsi="Times New Roman" w:cs="Times New Roman"/>
            <w:sz w:val="24"/>
            <w:szCs w:val="24"/>
          </w:rPr>
          <w:t>To implement an</w:t>
        </w:r>
      </w:ins>
      <w:ins w:id="86" w:author="Tafadzwa Wilson Sedze" w:date="2024-02-20T15:23:00Z">
        <w:r w:rsidR="00882F19" w:rsidRPr="00A055B2">
          <w:rPr>
            <w:rFonts w:ascii="Times New Roman" w:hAnsi="Times New Roman" w:cs="Times New Roman"/>
            <w:sz w:val="24"/>
            <w:szCs w:val="24"/>
          </w:rPr>
          <w:t xml:space="preserve"> automated irrigation system</w:t>
        </w:r>
      </w:ins>
      <w:ins w:id="87" w:author="Tafadzwa Wilson Sedze" w:date="2024-02-20T15:31:00Z">
        <w:r>
          <w:rPr>
            <w:rFonts w:ascii="Times New Roman" w:hAnsi="Times New Roman" w:cs="Times New Roman"/>
            <w:sz w:val="24"/>
            <w:szCs w:val="24"/>
          </w:rPr>
          <w:t xml:space="preserve"> to </w:t>
        </w:r>
      </w:ins>
      <w:ins w:id="88" w:author="Tafadzwa Wilson Sedze" w:date="2024-02-20T16:01:00Z">
        <w:r w:rsidR="009B0487">
          <w:rPr>
            <w:rFonts w:ascii="Times New Roman" w:hAnsi="Times New Roman" w:cs="Times New Roman"/>
            <w:sz w:val="24"/>
            <w:szCs w:val="24"/>
          </w:rPr>
          <w:t xml:space="preserve">water </w:t>
        </w:r>
      </w:ins>
      <w:ins w:id="89" w:author="Tafadzwa Wilson Sedze" w:date="2024-02-20T15:31:00Z">
        <w:r>
          <w:rPr>
            <w:rFonts w:ascii="Times New Roman" w:hAnsi="Times New Roman" w:cs="Times New Roman"/>
            <w:sz w:val="24"/>
            <w:szCs w:val="24"/>
          </w:rPr>
          <w:t>the crops with water</w:t>
        </w:r>
      </w:ins>
      <w:ins w:id="90" w:author="Tafadzwa Wilson Sedze" w:date="2024-02-20T15:23:00Z">
        <w:r w:rsidR="00882F19" w:rsidRPr="00A055B2">
          <w:rPr>
            <w:rFonts w:ascii="Times New Roman" w:hAnsi="Times New Roman" w:cs="Times New Roman"/>
            <w:sz w:val="24"/>
            <w:szCs w:val="24"/>
          </w:rPr>
          <w:t xml:space="preserve"> sourced directly from aquaponics pond</w:t>
        </w:r>
      </w:ins>
      <w:ins w:id="91" w:author="Tafadzwa Wilson Sedze" w:date="2024-02-20T16:01:00Z">
        <w:r w:rsidR="009B0487">
          <w:rPr>
            <w:rFonts w:ascii="Times New Roman" w:hAnsi="Times New Roman" w:cs="Times New Roman"/>
            <w:sz w:val="24"/>
            <w:szCs w:val="24"/>
          </w:rPr>
          <w:t>s</w:t>
        </w:r>
      </w:ins>
      <w:ins w:id="92" w:author="Tafadzwa Wilson Sedze" w:date="2024-02-20T15:23:00Z">
        <w:r w:rsidR="00882F19" w:rsidRPr="00A055B2">
          <w:rPr>
            <w:rFonts w:ascii="Times New Roman" w:hAnsi="Times New Roman" w:cs="Times New Roman"/>
            <w:sz w:val="24"/>
            <w:szCs w:val="24"/>
          </w:rPr>
          <w:t xml:space="preserve"> to </w:t>
        </w:r>
      </w:ins>
      <w:ins w:id="93" w:author="Tafadzwa Wilson Sedze" w:date="2024-02-20T15:34:00Z">
        <w:r>
          <w:rPr>
            <w:rFonts w:ascii="Times New Roman" w:hAnsi="Times New Roman" w:cs="Times New Roman"/>
            <w:sz w:val="24"/>
            <w:szCs w:val="24"/>
          </w:rPr>
          <w:t>reduce</w:t>
        </w:r>
      </w:ins>
      <w:ins w:id="94" w:author="Tafadzwa Wilson Sedze" w:date="2024-02-20T15:23:00Z">
        <w:r w:rsidR="00882F19" w:rsidRPr="00A055B2">
          <w:rPr>
            <w:rFonts w:ascii="Times New Roman" w:hAnsi="Times New Roman" w:cs="Times New Roman"/>
            <w:sz w:val="24"/>
            <w:szCs w:val="24"/>
          </w:rPr>
          <w:t xml:space="preserve"> water </w:t>
        </w:r>
      </w:ins>
      <w:ins w:id="95" w:author="Tafadzwa Wilson Sedze" w:date="2024-02-20T15:34:00Z">
        <w:r>
          <w:rPr>
            <w:rFonts w:ascii="Times New Roman" w:hAnsi="Times New Roman" w:cs="Times New Roman"/>
            <w:sz w:val="24"/>
            <w:szCs w:val="24"/>
          </w:rPr>
          <w:t>wastage</w:t>
        </w:r>
      </w:ins>
      <w:ins w:id="96" w:author="Tafadzwa Wilson Sedze" w:date="2024-02-20T15:23:00Z">
        <w:r w:rsidR="00882F19" w:rsidRPr="00A055B2">
          <w:rPr>
            <w:rFonts w:ascii="Times New Roman" w:hAnsi="Times New Roman" w:cs="Times New Roman"/>
            <w:sz w:val="24"/>
            <w:szCs w:val="24"/>
          </w:rPr>
          <w:t xml:space="preserve"> and reduce manual labour.</w:t>
        </w:r>
      </w:ins>
      <w:ins w:id="97" w:author="Tafadzwa Wilson Sedze" w:date="2024-02-20T16:03:00Z">
        <w:r w:rsidR="009B0487">
          <w:rPr>
            <w:rFonts w:ascii="Times New Roman" w:hAnsi="Times New Roman" w:cs="Times New Roman"/>
            <w:sz w:val="24"/>
            <w:szCs w:val="24"/>
          </w:rPr>
          <w:br/>
        </w:r>
      </w:ins>
    </w:p>
    <w:p w14:paraId="71E89894" w14:textId="60107DBC" w:rsidR="001F0447" w:rsidDel="009B0487" w:rsidRDefault="00882F19" w:rsidP="00DF36E5">
      <w:pPr>
        <w:pStyle w:val="ListParagraph"/>
        <w:numPr>
          <w:ilvl w:val="0"/>
          <w:numId w:val="8"/>
        </w:numPr>
        <w:jc w:val="both"/>
        <w:rPr>
          <w:del w:id="98" w:author="Tafadzwa Wilson Sedze" w:date="2024-02-20T15:35:00Z"/>
          <w:rFonts w:ascii="Times New Roman" w:hAnsi="Times New Roman" w:cs="Times New Roman"/>
          <w:sz w:val="24"/>
          <w:szCs w:val="24"/>
        </w:rPr>
      </w:pPr>
      <w:ins w:id="99" w:author="Tafadzwa Wilson Sedze" w:date="2024-02-20T15:24:00Z">
        <w:r w:rsidRPr="00DF36E5">
          <w:rPr>
            <w:rFonts w:ascii="Times New Roman" w:hAnsi="Times New Roman" w:cs="Times New Roman"/>
            <w:sz w:val="24"/>
            <w:szCs w:val="24"/>
          </w:rPr>
          <w:t>To e</w:t>
        </w:r>
      </w:ins>
      <w:ins w:id="100" w:author="Tafadzwa Wilson Sedze" w:date="2024-02-20T15:23:00Z">
        <w:r w:rsidRPr="00DF36E5">
          <w:rPr>
            <w:rFonts w:ascii="Times New Roman" w:hAnsi="Times New Roman" w:cs="Times New Roman"/>
            <w:sz w:val="24"/>
            <w:szCs w:val="24"/>
          </w:rPr>
          <w:t xml:space="preserve">stablish a real-time GPS-based weather </w:t>
        </w:r>
      </w:ins>
      <w:ins w:id="101" w:author="Tafadzwa Wilson Sedze" w:date="2024-02-20T15:31:00Z">
        <w:r w:rsidR="00BB7188" w:rsidRPr="00DF36E5">
          <w:rPr>
            <w:rFonts w:ascii="Times New Roman" w:hAnsi="Times New Roman" w:cs="Times New Roman"/>
            <w:sz w:val="24"/>
            <w:szCs w:val="24"/>
          </w:rPr>
          <w:t xml:space="preserve">forecasting </w:t>
        </w:r>
      </w:ins>
      <w:ins w:id="102" w:author="Tafadzwa Wilson Sedze" w:date="2024-02-20T15:23:00Z">
        <w:r w:rsidRPr="00DF36E5">
          <w:rPr>
            <w:rFonts w:ascii="Times New Roman" w:hAnsi="Times New Roman" w:cs="Times New Roman"/>
            <w:sz w:val="24"/>
            <w:szCs w:val="24"/>
          </w:rPr>
          <w:t>system for informed decision-making and proactive response to weather patterns.</w:t>
        </w:r>
      </w:ins>
      <w:del w:id="103" w:author="Tafadzwa Wilson Sedze" w:date="2024-02-20T15:35:00Z">
        <w:r w:rsidR="001F0447" w:rsidRPr="00A055B2" w:rsidDel="00BB7188">
          <w:rPr>
            <w:rFonts w:ascii="Times New Roman" w:hAnsi="Times New Roman" w:cs="Times New Roman"/>
            <w:sz w:val="24"/>
            <w:szCs w:val="24"/>
          </w:rPr>
          <w:delText>Implement an aquaponics system to facilitate efficient nutrient cycling and crop watering.</w:delText>
        </w:r>
      </w:del>
    </w:p>
    <w:p w14:paraId="77684B23" w14:textId="77777777" w:rsidR="009B0487" w:rsidRPr="00A055B2" w:rsidRDefault="009B0487" w:rsidP="009B0487">
      <w:pPr>
        <w:pStyle w:val="ListParagraph"/>
        <w:numPr>
          <w:ilvl w:val="0"/>
          <w:numId w:val="8"/>
        </w:numPr>
        <w:jc w:val="both"/>
        <w:rPr>
          <w:ins w:id="104" w:author="Tafadzwa Wilson Sedze" w:date="2024-02-20T16:03:00Z"/>
          <w:rFonts w:ascii="Times New Roman" w:hAnsi="Times New Roman" w:cs="Times New Roman"/>
          <w:sz w:val="24"/>
          <w:szCs w:val="24"/>
        </w:rPr>
      </w:pPr>
    </w:p>
    <w:p w14:paraId="3DCCA04B" w14:textId="1C7CA3DB" w:rsidR="001F0447" w:rsidRPr="00A055B2" w:rsidDel="00DF36E5" w:rsidRDefault="001F0447">
      <w:pPr>
        <w:pStyle w:val="ListParagraph"/>
        <w:jc w:val="both"/>
        <w:rPr>
          <w:del w:id="105" w:author="Tafadzwa Wilson Sedze" w:date="2024-02-20T15:35:00Z"/>
          <w:rFonts w:ascii="Times New Roman" w:hAnsi="Times New Roman" w:cs="Times New Roman"/>
          <w:sz w:val="24"/>
          <w:szCs w:val="24"/>
        </w:rPr>
        <w:pPrChange w:id="106" w:author="Tafadzwa Wilson Sedze" w:date="2024-02-20T16:03:00Z">
          <w:pPr>
            <w:pStyle w:val="ListParagraph"/>
            <w:numPr>
              <w:numId w:val="8"/>
            </w:numPr>
            <w:ind w:hanging="360"/>
            <w:jc w:val="both"/>
          </w:pPr>
        </w:pPrChange>
      </w:pPr>
      <w:del w:id="107" w:author="Tafadzwa Wilson Sedze" w:date="2024-02-20T15:35:00Z">
        <w:r w:rsidRPr="00A055B2" w:rsidDel="00DF36E5">
          <w:rPr>
            <w:rFonts w:ascii="Times New Roman" w:hAnsi="Times New Roman" w:cs="Times New Roman"/>
            <w:sz w:val="24"/>
            <w:szCs w:val="24"/>
          </w:rPr>
          <w:delText xml:space="preserve">Deploy automated irrigation systems sourced directly from aquaponics ponds to optimize water distribution and reduce manual </w:delText>
        </w:r>
        <w:r w:rsidR="00A055B2" w:rsidRPr="00A055B2" w:rsidDel="00DF36E5">
          <w:rPr>
            <w:rFonts w:ascii="Times New Roman" w:hAnsi="Times New Roman" w:cs="Times New Roman"/>
            <w:sz w:val="24"/>
            <w:szCs w:val="24"/>
          </w:rPr>
          <w:delText>labour</w:delText>
        </w:r>
        <w:r w:rsidRPr="00A055B2" w:rsidDel="00DF36E5">
          <w:rPr>
            <w:rFonts w:ascii="Times New Roman" w:hAnsi="Times New Roman" w:cs="Times New Roman"/>
            <w:sz w:val="24"/>
            <w:szCs w:val="24"/>
          </w:rPr>
          <w:delText>.</w:delText>
        </w:r>
      </w:del>
    </w:p>
    <w:p w14:paraId="6E2E3F1A" w14:textId="40036357" w:rsidR="001F0447" w:rsidRPr="00A055B2" w:rsidDel="00DF36E5" w:rsidRDefault="001F0447">
      <w:pPr>
        <w:pStyle w:val="ListParagraph"/>
        <w:jc w:val="both"/>
        <w:rPr>
          <w:del w:id="108" w:author="Tafadzwa Wilson Sedze" w:date="2024-02-20T15:35:00Z"/>
          <w:rFonts w:ascii="Times New Roman" w:hAnsi="Times New Roman" w:cs="Times New Roman"/>
          <w:sz w:val="24"/>
          <w:szCs w:val="24"/>
        </w:rPr>
        <w:pPrChange w:id="109" w:author="Tafadzwa Wilson Sedze" w:date="2024-02-20T16:03:00Z">
          <w:pPr>
            <w:pStyle w:val="ListParagraph"/>
            <w:numPr>
              <w:numId w:val="8"/>
            </w:numPr>
            <w:ind w:hanging="360"/>
            <w:jc w:val="both"/>
          </w:pPr>
        </w:pPrChange>
      </w:pPr>
      <w:del w:id="110" w:author="Tafadzwa Wilson Sedze" w:date="2024-02-20T15:35:00Z">
        <w:r w:rsidRPr="00A055B2" w:rsidDel="00DF36E5">
          <w:rPr>
            <w:rFonts w:ascii="Times New Roman" w:hAnsi="Times New Roman" w:cs="Times New Roman"/>
            <w:sz w:val="24"/>
            <w:szCs w:val="24"/>
          </w:rPr>
          <w:delText>Establish a real-time GPS-based weather monitoring system for informed decision-making and proactive response to weather patterns.</w:delText>
        </w:r>
      </w:del>
    </w:p>
    <w:p w14:paraId="0DE07B53" w14:textId="3B54EC59" w:rsidR="001F0447" w:rsidRPr="00A055B2" w:rsidDel="00DF36E5" w:rsidRDefault="001F0447">
      <w:pPr>
        <w:pStyle w:val="ListParagraph"/>
        <w:jc w:val="both"/>
        <w:rPr>
          <w:del w:id="111" w:author="Tafadzwa Wilson Sedze" w:date="2024-02-20T15:35:00Z"/>
          <w:rFonts w:ascii="Times New Roman" w:hAnsi="Times New Roman" w:cs="Times New Roman"/>
          <w:sz w:val="24"/>
          <w:szCs w:val="24"/>
        </w:rPr>
        <w:pPrChange w:id="112" w:author="Tafadzwa Wilson Sedze" w:date="2024-02-20T16:03:00Z">
          <w:pPr>
            <w:pStyle w:val="ListParagraph"/>
            <w:numPr>
              <w:numId w:val="8"/>
            </w:numPr>
            <w:ind w:hanging="360"/>
            <w:jc w:val="both"/>
          </w:pPr>
        </w:pPrChange>
      </w:pPr>
      <w:del w:id="113" w:author="Tafadzwa Wilson Sedze" w:date="2024-02-20T15:35:00Z">
        <w:r w:rsidRPr="00A055B2" w:rsidDel="00DF36E5">
          <w:rPr>
            <w:rFonts w:ascii="Times New Roman" w:hAnsi="Times New Roman" w:cs="Times New Roman"/>
            <w:sz w:val="24"/>
            <w:szCs w:val="24"/>
          </w:rPr>
          <w:delText>Integrate cutting-edge technologies such as sensors and automation tools to enhance farm operations and efficiency.</w:delText>
        </w:r>
      </w:del>
    </w:p>
    <w:p w14:paraId="0D1A4E4F" w14:textId="242CBD4B" w:rsidR="001F0447" w:rsidRPr="00A055B2" w:rsidRDefault="001F0447">
      <w:pPr>
        <w:pStyle w:val="ListParagraph"/>
        <w:jc w:val="both"/>
        <w:rPr>
          <w:rFonts w:ascii="Times New Roman" w:hAnsi="Times New Roman" w:cs="Times New Roman"/>
          <w:sz w:val="24"/>
          <w:szCs w:val="24"/>
        </w:rPr>
        <w:pPrChange w:id="114" w:author="Tafadzwa Wilson Sedze" w:date="2024-02-20T16:03:00Z">
          <w:pPr>
            <w:pStyle w:val="ListParagraph"/>
            <w:numPr>
              <w:numId w:val="8"/>
            </w:numPr>
            <w:ind w:hanging="360"/>
            <w:jc w:val="both"/>
          </w:pPr>
        </w:pPrChange>
      </w:pPr>
      <w:del w:id="115" w:author="Tafadzwa Wilson Sedze" w:date="2024-02-20T15:40:00Z">
        <w:r w:rsidRPr="00A055B2" w:rsidDel="00DF36E5">
          <w:rPr>
            <w:rFonts w:ascii="Times New Roman" w:hAnsi="Times New Roman" w:cs="Times New Roman"/>
            <w:sz w:val="24"/>
            <w:szCs w:val="24"/>
          </w:rPr>
          <w:delText>E</w:delText>
        </w:r>
      </w:del>
      <w:del w:id="116" w:author="Tafadzwa Wilson Sedze" w:date="2024-02-20T15:42:00Z">
        <w:r w:rsidRPr="00A055B2" w:rsidDel="00DF36E5">
          <w:rPr>
            <w:rFonts w:ascii="Times New Roman" w:hAnsi="Times New Roman" w:cs="Times New Roman"/>
            <w:sz w:val="24"/>
            <w:szCs w:val="24"/>
          </w:rPr>
          <w:delText>stablish an alert mechanism for detecting system malfunctions or errors in real-time, providing immediate notifications to farm owners for prompt intervention.</w:delText>
        </w:r>
      </w:del>
    </w:p>
    <w:p w14:paraId="453AE964" w14:textId="3129E826" w:rsidR="001F0447" w:rsidDel="00DF36E5" w:rsidRDefault="001F0447" w:rsidP="00DF36E5">
      <w:pPr>
        <w:pStyle w:val="ListParagraph"/>
        <w:numPr>
          <w:ilvl w:val="0"/>
          <w:numId w:val="8"/>
        </w:numPr>
        <w:jc w:val="both"/>
        <w:rPr>
          <w:del w:id="117" w:author="Tafadzwa Wilson Sedze" w:date="2024-02-20T15:39:00Z"/>
          <w:rFonts w:ascii="Times New Roman" w:hAnsi="Times New Roman" w:cs="Times New Roman"/>
          <w:sz w:val="24"/>
          <w:szCs w:val="24"/>
        </w:rPr>
      </w:pPr>
      <w:r w:rsidRPr="00A055B2">
        <w:rPr>
          <w:rFonts w:ascii="Times New Roman" w:hAnsi="Times New Roman" w:cs="Times New Roman"/>
          <w:sz w:val="24"/>
          <w:szCs w:val="24"/>
        </w:rPr>
        <w:t>Implement a notification system for water shortages</w:t>
      </w:r>
      <w:del w:id="118" w:author="Tafadzwa Wilson Sedze" w:date="2024-02-20T15:43:00Z">
        <w:r w:rsidRPr="00A055B2" w:rsidDel="00DF36E5">
          <w:rPr>
            <w:rFonts w:ascii="Times New Roman" w:hAnsi="Times New Roman" w:cs="Times New Roman"/>
            <w:sz w:val="24"/>
            <w:szCs w:val="24"/>
          </w:rPr>
          <w:delText xml:space="preserve"> or other critical issues</w:delText>
        </w:r>
      </w:del>
      <w:r w:rsidRPr="00A055B2">
        <w:rPr>
          <w:rFonts w:ascii="Times New Roman" w:hAnsi="Times New Roman" w:cs="Times New Roman"/>
          <w:sz w:val="24"/>
          <w:szCs w:val="24"/>
        </w:rPr>
        <w:t xml:space="preserve">, </w:t>
      </w:r>
      <w:ins w:id="119" w:author="Tafadzwa Wilson Sedze" w:date="2024-02-20T15:42:00Z">
        <w:r w:rsidR="00DF36E5" w:rsidRPr="00A055B2">
          <w:rPr>
            <w:rFonts w:ascii="Times New Roman" w:hAnsi="Times New Roman" w:cs="Times New Roman"/>
            <w:sz w:val="24"/>
            <w:szCs w:val="24"/>
          </w:rPr>
          <w:t>system malfunctions</w:t>
        </w:r>
      </w:ins>
      <w:ins w:id="120" w:author="Tafadzwa Wilson Sedze" w:date="2024-02-20T15:43:00Z">
        <w:r w:rsidR="00DF36E5">
          <w:rPr>
            <w:rFonts w:ascii="Times New Roman" w:hAnsi="Times New Roman" w:cs="Times New Roman"/>
            <w:sz w:val="24"/>
            <w:szCs w:val="24"/>
          </w:rPr>
          <w:t>,</w:t>
        </w:r>
      </w:ins>
      <w:ins w:id="121" w:author="Tafadzwa Wilson Sedze" w:date="2024-02-20T15:42:00Z">
        <w:r w:rsidR="00DF36E5" w:rsidRPr="00A055B2">
          <w:rPr>
            <w:rFonts w:ascii="Times New Roman" w:hAnsi="Times New Roman" w:cs="Times New Roman"/>
            <w:sz w:val="24"/>
            <w:szCs w:val="24"/>
          </w:rPr>
          <w:t xml:space="preserve"> errors</w:t>
        </w:r>
      </w:ins>
      <w:ins w:id="122" w:author="Tafadzwa Wilson Sedze" w:date="2024-02-20T15:43:00Z">
        <w:r w:rsidR="00DF36E5">
          <w:rPr>
            <w:rFonts w:ascii="Times New Roman" w:hAnsi="Times New Roman" w:cs="Times New Roman"/>
            <w:sz w:val="24"/>
            <w:szCs w:val="24"/>
          </w:rPr>
          <w:t xml:space="preserve"> or </w:t>
        </w:r>
      </w:ins>
      <w:ins w:id="123" w:author="Tafadzwa Wilson Sedze" w:date="2024-02-20T16:02:00Z">
        <w:r w:rsidR="009B0487">
          <w:rPr>
            <w:rFonts w:ascii="Times New Roman" w:hAnsi="Times New Roman" w:cs="Times New Roman"/>
            <w:sz w:val="24"/>
            <w:szCs w:val="24"/>
          </w:rPr>
          <w:t xml:space="preserve">any </w:t>
        </w:r>
      </w:ins>
      <w:ins w:id="124" w:author="Tafadzwa Wilson Sedze" w:date="2024-02-20T15:43:00Z">
        <w:r w:rsidR="00DF36E5">
          <w:rPr>
            <w:rFonts w:ascii="Times New Roman" w:hAnsi="Times New Roman" w:cs="Times New Roman"/>
            <w:sz w:val="24"/>
            <w:szCs w:val="24"/>
          </w:rPr>
          <w:t>critical issues</w:t>
        </w:r>
      </w:ins>
      <w:ins w:id="125" w:author="Tafadzwa Wilson Sedze" w:date="2024-02-20T15:42:00Z">
        <w:r w:rsidR="00DF36E5" w:rsidRPr="00A055B2">
          <w:rPr>
            <w:rFonts w:ascii="Times New Roman" w:hAnsi="Times New Roman" w:cs="Times New Roman"/>
            <w:sz w:val="24"/>
            <w:szCs w:val="24"/>
          </w:rPr>
          <w:t xml:space="preserve"> in real-time, providing immediate notifications to farm owners for prompt intervention.</w:t>
        </w:r>
      </w:ins>
      <w:ins w:id="126" w:author="Tafadzwa Wilson Sedze" w:date="2024-02-20T16:03:00Z">
        <w:r w:rsidR="009B0487">
          <w:rPr>
            <w:rFonts w:ascii="Times New Roman" w:hAnsi="Times New Roman" w:cs="Times New Roman"/>
            <w:sz w:val="24"/>
            <w:szCs w:val="24"/>
          </w:rPr>
          <w:br/>
        </w:r>
      </w:ins>
      <w:del w:id="127" w:author="Tafadzwa Wilson Sedze" w:date="2024-02-20T15:42:00Z">
        <w:r w:rsidRPr="00A055B2" w:rsidDel="00DF36E5">
          <w:rPr>
            <w:rFonts w:ascii="Times New Roman" w:hAnsi="Times New Roman" w:cs="Times New Roman"/>
            <w:sz w:val="24"/>
            <w:szCs w:val="24"/>
          </w:rPr>
          <w:delText>ensuring swift action to prevent disruptions in crop cultivation.</w:delText>
        </w:r>
      </w:del>
    </w:p>
    <w:p w14:paraId="29FA6AC7" w14:textId="77777777" w:rsidR="00DF36E5" w:rsidRPr="00A055B2" w:rsidRDefault="00DF36E5" w:rsidP="00DF36E5">
      <w:pPr>
        <w:pStyle w:val="ListParagraph"/>
        <w:numPr>
          <w:ilvl w:val="0"/>
          <w:numId w:val="8"/>
        </w:numPr>
        <w:jc w:val="both"/>
        <w:rPr>
          <w:ins w:id="128" w:author="Tafadzwa Wilson Sedze" w:date="2024-02-20T15:41:00Z"/>
          <w:rFonts w:ascii="Times New Roman" w:hAnsi="Times New Roman" w:cs="Times New Roman"/>
          <w:sz w:val="24"/>
          <w:szCs w:val="24"/>
        </w:rPr>
      </w:pPr>
    </w:p>
    <w:p w14:paraId="5927B262" w14:textId="58BA4567" w:rsidR="00902C91" w:rsidRPr="00A055B2" w:rsidDel="00DF36E5" w:rsidRDefault="009B0487" w:rsidP="00553B56">
      <w:pPr>
        <w:pStyle w:val="ListParagraph"/>
        <w:numPr>
          <w:ilvl w:val="0"/>
          <w:numId w:val="8"/>
        </w:numPr>
        <w:jc w:val="both"/>
        <w:rPr>
          <w:del w:id="129" w:author="Tafadzwa Wilson Sedze" w:date="2024-02-20T15:39:00Z"/>
          <w:rFonts w:ascii="Times New Roman" w:hAnsi="Times New Roman" w:cs="Times New Roman"/>
          <w:sz w:val="24"/>
          <w:szCs w:val="24"/>
        </w:rPr>
      </w:pPr>
      <w:ins w:id="130" w:author="Tafadzwa Wilson Sedze" w:date="2024-02-20T15:56:00Z">
        <w:r>
          <w:rPr>
            <w:rFonts w:ascii="Times New Roman" w:hAnsi="Times New Roman" w:cs="Times New Roman"/>
            <w:sz w:val="24"/>
            <w:szCs w:val="24"/>
          </w:rPr>
          <w:t>To e</w:t>
        </w:r>
        <w:r w:rsidR="001A0824" w:rsidRPr="001A0824">
          <w:rPr>
            <w:rFonts w:ascii="Times New Roman" w:hAnsi="Times New Roman" w:cs="Times New Roman"/>
            <w:sz w:val="24"/>
            <w:szCs w:val="24"/>
          </w:rPr>
          <w:t>nsure the seamless deployment of the system dashboard on diverse platforms, including PCs, mobile devices, and we</w:t>
        </w:r>
      </w:ins>
      <w:ins w:id="131" w:author="Tafadzwa Wilson Sedze" w:date="2024-02-20T16:02:00Z">
        <w:r>
          <w:rPr>
            <w:rFonts w:ascii="Times New Roman" w:hAnsi="Times New Roman" w:cs="Times New Roman"/>
            <w:sz w:val="24"/>
            <w:szCs w:val="24"/>
          </w:rPr>
          <w:t>b</w:t>
        </w:r>
      </w:ins>
      <w:ins w:id="132" w:author="Tafadzwa Wilson Sedze" w:date="2024-02-20T15:56:00Z">
        <w:r w:rsidR="001A0824" w:rsidRPr="001A0824">
          <w:rPr>
            <w:rFonts w:ascii="Times New Roman" w:hAnsi="Times New Roman" w:cs="Times New Roman"/>
            <w:sz w:val="24"/>
            <w:szCs w:val="24"/>
          </w:rPr>
          <w:t>. Additionally, enable convenient remote access for users to effortlessly manage and monitor the system from any location.</w:t>
        </w:r>
        <w:r w:rsidR="001A0824" w:rsidRPr="00A055B2" w:rsidDel="00DF36E5">
          <w:rPr>
            <w:rFonts w:ascii="Times New Roman" w:hAnsi="Times New Roman" w:cs="Times New Roman"/>
            <w:sz w:val="24"/>
            <w:szCs w:val="24"/>
          </w:rPr>
          <w:t xml:space="preserve"> </w:t>
        </w:r>
      </w:ins>
      <w:ins w:id="133" w:author="Tafadzwa Wilson Sedze" w:date="2024-02-20T16:33:00Z">
        <w:r w:rsidR="00070177">
          <w:rPr>
            <w:rFonts w:ascii="Times New Roman" w:hAnsi="Times New Roman" w:cs="Times New Roman"/>
            <w:sz w:val="24"/>
            <w:szCs w:val="24"/>
          </w:rPr>
          <w:br/>
        </w:r>
      </w:ins>
      <w:del w:id="134" w:author="Tafadzwa Wilson Sedze" w:date="2024-02-20T15:39:00Z">
        <w:r w:rsidR="00902C91" w:rsidRPr="00A055B2" w:rsidDel="00DF36E5">
          <w:rPr>
            <w:rFonts w:ascii="Times New Roman" w:hAnsi="Times New Roman" w:cs="Times New Roman"/>
            <w:sz w:val="24"/>
            <w:szCs w:val="24"/>
          </w:rPr>
          <w:delText>Implement sensors to measure soil moisture levels, providing real-time insights into the water requirements of crops and facilitating efficient irrigation practices.</w:delText>
        </w:r>
      </w:del>
    </w:p>
    <w:p w14:paraId="104D2D10" w14:textId="5723B608" w:rsidR="001F0447" w:rsidRPr="00A055B2" w:rsidDel="00882F19" w:rsidRDefault="00902C91" w:rsidP="00553B56">
      <w:pPr>
        <w:pStyle w:val="ListParagraph"/>
        <w:numPr>
          <w:ilvl w:val="0"/>
          <w:numId w:val="8"/>
        </w:numPr>
        <w:jc w:val="both"/>
        <w:rPr>
          <w:del w:id="135" w:author="Tafadzwa Wilson Sedze" w:date="2024-02-20T15:24:00Z"/>
          <w:rFonts w:ascii="Times New Roman" w:hAnsi="Times New Roman" w:cs="Times New Roman"/>
          <w:sz w:val="24"/>
          <w:szCs w:val="24"/>
        </w:rPr>
      </w:pPr>
      <w:del w:id="136" w:author="Tafadzwa Wilson Sedze" w:date="2024-02-20T15:24:00Z">
        <w:r w:rsidRPr="00A055B2" w:rsidDel="00882F19">
          <w:rPr>
            <w:rFonts w:ascii="Times New Roman" w:hAnsi="Times New Roman" w:cs="Times New Roman"/>
            <w:sz w:val="24"/>
            <w:szCs w:val="24"/>
          </w:rPr>
          <w:delText>Provide graphical representations of key metrics, facilitating a quick and comprehensive understanding of farm performance over time.</w:delText>
        </w:r>
      </w:del>
    </w:p>
    <w:p w14:paraId="3130B9AA" w14:textId="77777777" w:rsidR="001C6458" w:rsidRPr="00A055B2" w:rsidRDefault="001C6458">
      <w:pPr>
        <w:pStyle w:val="ListParagraph"/>
        <w:numPr>
          <w:ilvl w:val="0"/>
          <w:numId w:val="8"/>
        </w:numPr>
        <w:jc w:val="both"/>
        <w:rPr>
          <w:rFonts w:ascii="Times New Roman" w:hAnsi="Times New Roman" w:cs="Times New Roman"/>
          <w:sz w:val="28"/>
          <w:szCs w:val="28"/>
        </w:rPr>
        <w:pPrChange w:id="137" w:author="Tafadzwa Wilson Sedze" w:date="2024-02-20T15:39:00Z">
          <w:pPr/>
        </w:pPrChange>
      </w:pPr>
    </w:p>
    <w:p w14:paraId="3347D874" w14:textId="116E6722" w:rsidR="002A2569" w:rsidRPr="00A055B2" w:rsidRDefault="00A055B2" w:rsidP="00A055B2">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1.6</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INSTRUMENTS AND METHODOLOGY</w:t>
      </w:r>
      <w:r>
        <w:rPr>
          <w:rFonts w:ascii="Times New Roman" w:hAnsi="Times New Roman" w:cs="Times New Roman"/>
          <w:b/>
          <w:bCs/>
          <w:color w:val="auto"/>
          <w:sz w:val="28"/>
          <w:szCs w:val="28"/>
        </w:rPr>
        <w:br/>
      </w:r>
    </w:p>
    <w:p w14:paraId="3B565DC4" w14:textId="7F57F241" w:rsidR="00E54147" w:rsidRPr="00A055B2" w:rsidRDefault="00E54147"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development of the </w:t>
      </w:r>
      <w:del w:id="138"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139"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at Zimunda Estate follows a structured approach, leveraging appropriate instruments and methodologies to ensure the successful implementation of the project. The chosen methodology aligns with the dynamic nature of smart farming initiatives, requiring adaptability, iterative development, and the integration of advanced technologies.</w:t>
      </w:r>
    </w:p>
    <w:p w14:paraId="5B1F3787" w14:textId="7932ACE7" w:rsidR="00D42AFF" w:rsidRPr="00A055B2" w:rsidRDefault="00D42AFF" w:rsidP="00072CDE">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t>Agile Project Management</w:t>
      </w:r>
      <w:del w:id="140"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7B57EE1C" w14:textId="77777777"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An Agile project management methodology is adopted, allowing for iterative development and flexibility in responding to evolving requirements. This approach is crucial in the dynamic context of smart farming, where advancements in technology and changing farm needs necessitate a responsive development framework.</w:t>
      </w:r>
    </w:p>
    <w:p w14:paraId="2ACCCFFA" w14:textId="41969D1B" w:rsidR="00D42AFF" w:rsidRPr="00A055B2" w:rsidRDefault="00D42AFF"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t>User-</w:t>
      </w:r>
      <w:r w:rsidR="00A055B2" w:rsidRPr="00A055B2">
        <w:rPr>
          <w:rFonts w:ascii="Times New Roman" w:hAnsi="Times New Roman" w:cs="Times New Roman"/>
          <w:b/>
          <w:bCs/>
          <w:color w:val="000000" w:themeColor="text1"/>
          <w:sz w:val="24"/>
          <w:szCs w:val="24"/>
        </w:rPr>
        <w:t>Cantered</w:t>
      </w:r>
      <w:r w:rsidRPr="00A055B2">
        <w:rPr>
          <w:rFonts w:ascii="Times New Roman" w:hAnsi="Times New Roman" w:cs="Times New Roman"/>
          <w:b/>
          <w:bCs/>
          <w:color w:val="000000" w:themeColor="text1"/>
          <w:sz w:val="24"/>
          <w:szCs w:val="24"/>
        </w:rPr>
        <w:t xml:space="preserve"> Design</w:t>
      </w:r>
      <w:del w:id="141"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77569411" w14:textId="6BF5B1B4"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A user-</w:t>
      </w:r>
      <w:del w:id="142" w:author="Tafadzwa Wilson Sedze" w:date="2024-04-01T09:40:00Z">
        <w:r w:rsidRPr="00A055B2" w:rsidDel="005A38DF">
          <w:rPr>
            <w:rFonts w:ascii="Times New Roman" w:hAnsi="Times New Roman" w:cs="Times New Roman"/>
            <w:bCs/>
            <w:color w:val="000000" w:themeColor="text1"/>
            <w:sz w:val="24"/>
            <w:szCs w:val="24"/>
          </w:rPr>
          <w:delText>centered</w:delText>
        </w:r>
      </w:del>
      <w:ins w:id="143" w:author="Tafadzwa Wilson Sedze" w:date="2024-04-01T09:40:00Z">
        <w:r w:rsidR="005A38DF" w:rsidRPr="00A055B2">
          <w:rPr>
            <w:rFonts w:ascii="Times New Roman" w:hAnsi="Times New Roman" w:cs="Times New Roman"/>
            <w:bCs/>
            <w:color w:val="000000" w:themeColor="text1"/>
            <w:sz w:val="24"/>
            <w:szCs w:val="24"/>
          </w:rPr>
          <w:t>cantered</w:t>
        </w:r>
      </w:ins>
      <w:r w:rsidRPr="00A055B2">
        <w:rPr>
          <w:rFonts w:ascii="Times New Roman" w:hAnsi="Times New Roman" w:cs="Times New Roman"/>
          <w:bCs/>
          <w:color w:val="000000" w:themeColor="text1"/>
          <w:sz w:val="24"/>
          <w:szCs w:val="24"/>
        </w:rPr>
        <w:t xml:space="preserve"> design approach is employed, involving farm owners, agricultural experts, and end-users throughout the development process. Regular feedback sessions ensure that the </w:t>
      </w:r>
      <w:del w:id="144"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145"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aligns with the practical needs and expectations of those directly involved in farm management.</w:t>
      </w:r>
    </w:p>
    <w:p w14:paraId="13AB3AE3" w14:textId="13358D2A" w:rsidR="00D42AFF" w:rsidRPr="00A055B2" w:rsidRDefault="00D42AFF"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
          <w:bCs/>
          <w:color w:val="000000" w:themeColor="text1"/>
          <w:sz w:val="24"/>
          <w:szCs w:val="24"/>
        </w:rPr>
        <w:lastRenderedPageBreak/>
        <w:t>Technology Integration</w:t>
      </w:r>
      <w:del w:id="146" w:author="Murambi Christian Fellowship" w:date="2024-02-16T21:17:00Z">
        <w:r w:rsidRPr="00A055B2" w:rsidDel="00564103">
          <w:rPr>
            <w:rFonts w:ascii="Times New Roman" w:hAnsi="Times New Roman" w:cs="Times New Roman"/>
            <w:b/>
            <w:bCs/>
            <w:color w:val="000000" w:themeColor="text1"/>
            <w:sz w:val="24"/>
            <w:szCs w:val="24"/>
          </w:rPr>
          <w:delText>:</w:delText>
        </w:r>
      </w:del>
    </w:p>
    <w:p w14:paraId="4F7B3F98" w14:textId="77777777" w:rsidR="00E54147" w:rsidRPr="00A055B2" w:rsidRDefault="00E54147" w:rsidP="00072CDE">
      <w:pPr>
        <w:ind w:left="720"/>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Integration of advanced sensors and Internet of Things (IoT) devices forms a pivotal component of the methodology. These sensors are strategically placed throughout the farm to capture real-time data on weather conditions, pond alkalinity and acidity, soil moisture, and overall system performance.</w:t>
      </w:r>
    </w:p>
    <w:p w14:paraId="73B925E4" w14:textId="4BAF3D9A" w:rsidR="00E54147" w:rsidRPr="00A055B2" w:rsidRDefault="00E54147"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w:t>
      </w:r>
      <w:del w:id="147" w:author="Tafadzwa Wilson Sedze" w:date="2024-02-20T16:13:00Z">
        <w:r w:rsidRPr="00A055B2" w:rsidDel="00553B56">
          <w:rPr>
            <w:rFonts w:ascii="Times New Roman" w:hAnsi="Times New Roman" w:cs="Times New Roman"/>
            <w:bCs/>
            <w:color w:val="000000" w:themeColor="text1"/>
            <w:sz w:val="24"/>
            <w:szCs w:val="24"/>
          </w:rPr>
          <w:delText xml:space="preserve">chosen </w:delText>
        </w:r>
      </w:del>
      <w:ins w:id="148" w:author="Tafadzwa Wilson Sedze" w:date="2024-02-20T16:13:00Z">
        <w:r w:rsidR="00553B56">
          <w:rPr>
            <w:rFonts w:ascii="Times New Roman" w:hAnsi="Times New Roman" w:cs="Times New Roman"/>
            <w:bCs/>
            <w:color w:val="000000" w:themeColor="text1"/>
            <w:sz w:val="24"/>
            <w:szCs w:val="24"/>
          </w:rPr>
          <w:t>above</w:t>
        </w:r>
        <w:r w:rsidR="00553B56" w:rsidRPr="00A055B2">
          <w:rPr>
            <w:rFonts w:ascii="Times New Roman" w:hAnsi="Times New Roman" w:cs="Times New Roman"/>
            <w:bCs/>
            <w:color w:val="000000" w:themeColor="text1"/>
            <w:sz w:val="24"/>
            <w:szCs w:val="24"/>
          </w:rPr>
          <w:t xml:space="preserve"> </w:t>
        </w:r>
      </w:ins>
      <w:commentRangeStart w:id="149"/>
      <w:del w:id="150" w:author="Tafadzwa Wilson Sedze" w:date="2024-02-20T16:11:00Z">
        <w:r w:rsidRPr="00A055B2" w:rsidDel="00553B56">
          <w:rPr>
            <w:rFonts w:ascii="Times New Roman" w:hAnsi="Times New Roman" w:cs="Times New Roman"/>
            <w:bCs/>
            <w:color w:val="000000" w:themeColor="text1"/>
            <w:sz w:val="24"/>
            <w:szCs w:val="24"/>
          </w:rPr>
          <w:delText>instruments</w:delText>
        </w:r>
        <w:commentRangeEnd w:id="149"/>
        <w:r w:rsidR="002332D6" w:rsidDel="00553B56">
          <w:rPr>
            <w:rStyle w:val="CommentReference"/>
          </w:rPr>
          <w:commentReference w:id="149"/>
        </w:r>
        <w:r w:rsidRPr="00A055B2" w:rsidDel="00553B56">
          <w:rPr>
            <w:rFonts w:ascii="Times New Roman" w:hAnsi="Times New Roman" w:cs="Times New Roman"/>
            <w:bCs/>
            <w:color w:val="000000" w:themeColor="text1"/>
            <w:sz w:val="24"/>
            <w:szCs w:val="24"/>
          </w:rPr>
          <w:delText xml:space="preserve"> and </w:delText>
        </w:r>
      </w:del>
      <w:r w:rsidRPr="00A055B2">
        <w:rPr>
          <w:rFonts w:ascii="Times New Roman" w:hAnsi="Times New Roman" w:cs="Times New Roman"/>
          <w:bCs/>
          <w:color w:val="000000" w:themeColor="text1"/>
          <w:sz w:val="24"/>
          <w:szCs w:val="24"/>
        </w:rPr>
        <w:t>methodolog</w:t>
      </w:r>
      <w:ins w:id="151" w:author="Tafadzwa Wilson Sedze" w:date="2024-02-20T16:13:00Z">
        <w:r w:rsidR="00553B56">
          <w:rPr>
            <w:rFonts w:ascii="Times New Roman" w:hAnsi="Times New Roman" w:cs="Times New Roman"/>
            <w:bCs/>
            <w:color w:val="000000" w:themeColor="text1"/>
            <w:sz w:val="24"/>
            <w:szCs w:val="24"/>
          </w:rPr>
          <w:t>ies</w:t>
        </w:r>
      </w:ins>
      <w:del w:id="152" w:author="Tafadzwa Wilson Sedze" w:date="2024-02-20T16:13:00Z">
        <w:r w:rsidRPr="00A055B2" w:rsidDel="00553B56">
          <w:rPr>
            <w:rFonts w:ascii="Times New Roman" w:hAnsi="Times New Roman" w:cs="Times New Roman"/>
            <w:bCs/>
            <w:color w:val="000000" w:themeColor="text1"/>
            <w:sz w:val="24"/>
            <w:szCs w:val="24"/>
          </w:rPr>
          <w:delText>y</w:delText>
        </w:r>
      </w:del>
      <w:r w:rsidRPr="00A055B2">
        <w:rPr>
          <w:rFonts w:ascii="Times New Roman" w:hAnsi="Times New Roman" w:cs="Times New Roman"/>
          <w:bCs/>
          <w:color w:val="000000" w:themeColor="text1"/>
          <w:sz w:val="24"/>
          <w:szCs w:val="24"/>
        </w:rPr>
        <w:t xml:space="preserve"> ensure a systematic and adaptive approach to the development of the </w:t>
      </w:r>
      <w:del w:id="153"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154"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emphasizing collaboration with stakeholders, integration of cutting-edge technologies, and a commitment to ongoing improvement. Th</w:t>
      </w:r>
      <w:ins w:id="155" w:author="Tafadzwa Wilson Sedze" w:date="2024-02-20T16:13:00Z">
        <w:r w:rsidR="00553B56">
          <w:rPr>
            <w:rFonts w:ascii="Times New Roman" w:hAnsi="Times New Roman" w:cs="Times New Roman"/>
            <w:bCs/>
            <w:color w:val="000000" w:themeColor="text1"/>
            <w:sz w:val="24"/>
            <w:szCs w:val="24"/>
          </w:rPr>
          <w:t>e</w:t>
        </w:r>
      </w:ins>
      <w:del w:id="156" w:author="Tafadzwa Wilson Sedze" w:date="2024-02-20T16:13:00Z">
        <w:r w:rsidRPr="00A055B2" w:rsidDel="00553B56">
          <w:rPr>
            <w:rFonts w:ascii="Times New Roman" w:hAnsi="Times New Roman" w:cs="Times New Roman"/>
            <w:bCs/>
            <w:color w:val="000000" w:themeColor="text1"/>
            <w:sz w:val="24"/>
            <w:szCs w:val="24"/>
          </w:rPr>
          <w:delText>i</w:delText>
        </w:r>
      </w:del>
      <w:r w:rsidRPr="00A055B2">
        <w:rPr>
          <w:rFonts w:ascii="Times New Roman" w:hAnsi="Times New Roman" w:cs="Times New Roman"/>
          <w:bCs/>
          <w:color w:val="000000" w:themeColor="text1"/>
          <w:sz w:val="24"/>
          <w:szCs w:val="24"/>
        </w:rPr>
        <w:t>s</w:t>
      </w:r>
      <w:ins w:id="157" w:author="Tafadzwa Wilson Sedze" w:date="2024-02-20T16:13:00Z">
        <w:r w:rsidR="00553B56">
          <w:rPr>
            <w:rFonts w:ascii="Times New Roman" w:hAnsi="Times New Roman" w:cs="Times New Roman"/>
            <w:bCs/>
            <w:color w:val="000000" w:themeColor="text1"/>
            <w:sz w:val="24"/>
            <w:szCs w:val="24"/>
          </w:rPr>
          <w:t>e</w:t>
        </w:r>
      </w:ins>
      <w:r w:rsidRPr="00A055B2">
        <w:rPr>
          <w:rFonts w:ascii="Times New Roman" w:hAnsi="Times New Roman" w:cs="Times New Roman"/>
          <w:bCs/>
          <w:color w:val="000000" w:themeColor="text1"/>
          <w:sz w:val="24"/>
          <w:szCs w:val="24"/>
        </w:rPr>
        <w:t xml:space="preserve"> approach</w:t>
      </w:r>
      <w:ins w:id="158" w:author="Tafadzwa Wilson Sedze" w:date="2024-02-20T16:13:00Z">
        <w:r w:rsidR="00553B56">
          <w:rPr>
            <w:rFonts w:ascii="Times New Roman" w:hAnsi="Times New Roman" w:cs="Times New Roman"/>
            <w:bCs/>
            <w:color w:val="000000" w:themeColor="text1"/>
            <w:sz w:val="24"/>
            <w:szCs w:val="24"/>
          </w:rPr>
          <w:t>es</w:t>
        </w:r>
      </w:ins>
      <w:r w:rsidRPr="00A055B2">
        <w:rPr>
          <w:rFonts w:ascii="Times New Roman" w:hAnsi="Times New Roman" w:cs="Times New Roman"/>
          <w:bCs/>
          <w:color w:val="000000" w:themeColor="text1"/>
          <w:sz w:val="24"/>
          <w:szCs w:val="24"/>
        </w:rPr>
        <w:t xml:space="preserve"> aims to deliver a robust, user-friendly, and technologically advanced solution that aligns with the unique needs and challenges of Zimunda Estate's smart farming initiatives.</w:t>
      </w:r>
    </w:p>
    <w:p w14:paraId="7F0A6A83" w14:textId="77777777" w:rsidR="001C6458" w:rsidRDefault="001C6458" w:rsidP="002A2569">
      <w:pPr>
        <w:rPr>
          <w:rFonts w:ascii="Times New Roman" w:hAnsi="Times New Roman" w:cs="Times New Roman"/>
          <w:bCs/>
          <w:color w:val="000000" w:themeColor="text1"/>
          <w:sz w:val="28"/>
          <w:szCs w:val="28"/>
        </w:rPr>
      </w:pPr>
    </w:p>
    <w:p w14:paraId="7D73787C" w14:textId="4A80250B" w:rsidR="001C6458" w:rsidRPr="00A055B2" w:rsidRDefault="00A055B2" w:rsidP="00A055B2">
      <w:pPr>
        <w:pStyle w:val="Heading2"/>
        <w:rPr>
          <w:rFonts w:ascii="Times New Roman" w:hAnsi="Times New Roman" w:cs="Times New Roman"/>
          <w:b/>
          <w:bCs/>
          <w:color w:val="auto"/>
          <w:sz w:val="28"/>
          <w:szCs w:val="28"/>
        </w:rPr>
      </w:pPr>
      <w:commentRangeStart w:id="159"/>
      <w:r w:rsidRPr="00A055B2">
        <w:rPr>
          <w:rFonts w:ascii="Times New Roman" w:hAnsi="Times New Roman" w:cs="Times New Roman"/>
          <w:b/>
          <w:bCs/>
          <w:color w:val="auto"/>
          <w:sz w:val="28"/>
          <w:szCs w:val="28"/>
        </w:rPr>
        <w:t>1.7</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JUSTIFICATION</w:t>
      </w:r>
      <w:r>
        <w:rPr>
          <w:rFonts w:ascii="Times New Roman" w:hAnsi="Times New Roman" w:cs="Times New Roman"/>
          <w:b/>
          <w:bCs/>
          <w:color w:val="auto"/>
          <w:sz w:val="28"/>
          <w:szCs w:val="28"/>
        </w:rPr>
        <w:br/>
      </w:r>
      <w:commentRangeEnd w:id="159"/>
      <w:r w:rsidR="00694F1F">
        <w:rPr>
          <w:rStyle w:val="CommentReference"/>
          <w:rFonts w:asciiTheme="minorHAnsi" w:eastAsiaTheme="minorHAnsi" w:hAnsiTheme="minorHAnsi" w:cstheme="minorBidi"/>
          <w:color w:val="auto"/>
        </w:rPr>
        <w:commentReference w:id="159"/>
      </w:r>
    </w:p>
    <w:p w14:paraId="34234345" w14:textId="6D73EDF8" w:rsidR="00A055B2" w:rsidRPr="003C4507" w:rsidDel="003C4507" w:rsidRDefault="002E4931" w:rsidP="003C4507">
      <w:pPr>
        <w:jc w:val="both"/>
        <w:rPr>
          <w:del w:id="160" w:author="Tafadzwa Wilson Sedze" w:date="2024-02-20T16:28:00Z"/>
          <w:rFonts w:ascii="Times New Roman" w:hAnsi="Times New Roman" w:cs="Times New Roman"/>
          <w:bCs/>
          <w:color w:val="000000" w:themeColor="text1"/>
          <w:sz w:val="24"/>
          <w:szCs w:val="24"/>
          <w:rPrChange w:id="161" w:author="Tafadzwa Wilson Sedze" w:date="2024-02-20T16:29:00Z">
            <w:rPr>
              <w:del w:id="162" w:author="Tafadzwa Wilson Sedze" w:date="2024-02-20T16:28:00Z"/>
              <w:rFonts w:ascii="Times New Roman" w:hAnsi="Times New Roman" w:cs="Times New Roman"/>
              <w:bCs/>
              <w:strike/>
              <w:color w:val="000000" w:themeColor="text1"/>
              <w:sz w:val="24"/>
              <w:szCs w:val="24"/>
            </w:rPr>
          </w:rPrChange>
        </w:rPr>
      </w:pPr>
      <w:del w:id="163" w:author="Tafadzwa Wilson Sedze" w:date="2024-02-20T16:29:00Z">
        <w:r w:rsidRPr="003C4507" w:rsidDel="003C4507">
          <w:rPr>
            <w:rFonts w:ascii="Times New Roman" w:hAnsi="Times New Roman" w:cs="Times New Roman"/>
            <w:bCs/>
            <w:color w:val="000000" w:themeColor="text1"/>
            <w:sz w:val="24"/>
            <w:szCs w:val="24"/>
          </w:rPr>
          <w:delText>The implementation of the Smart Farming System at Zimunda Estate is justified by several key factors that highlight the transformative impact and benefits it brings to agricultural practices. These justifications underscore the value proposition and the positive outcomes expected from the adoption of smart farming technologies</w:delText>
        </w:r>
      </w:del>
      <w:del w:id="164" w:author="Tafadzwa Wilson Sedze" w:date="2024-02-20T16:28:00Z">
        <w:r w:rsidRPr="003C4507" w:rsidDel="003C4507">
          <w:rPr>
            <w:rFonts w:ascii="Times New Roman" w:hAnsi="Times New Roman" w:cs="Times New Roman"/>
            <w:bCs/>
            <w:color w:val="000000" w:themeColor="text1"/>
            <w:sz w:val="24"/>
            <w:szCs w:val="24"/>
          </w:rPr>
          <w:delText>:</w:delText>
        </w:r>
      </w:del>
    </w:p>
    <w:p w14:paraId="2DC8789E" w14:textId="1CDB167D" w:rsidR="003C4507" w:rsidRDefault="003C4507" w:rsidP="003C4507">
      <w:pPr>
        <w:jc w:val="both"/>
        <w:rPr>
          <w:ins w:id="165" w:author="Tafadzwa Wilson Sedze" w:date="2024-02-20T16:29:00Z"/>
          <w:rFonts w:ascii="Times New Roman" w:hAnsi="Times New Roman" w:cs="Times New Roman"/>
          <w:bCs/>
          <w:color w:val="000000" w:themeColor="text1"/>
          <w:sz w:val="24"/>
          <w:szCs w:val="24"/>
        </w:rPr>
      </w:pPr>
      <w:ins w:id="166" w:author="Tafadzwa Wilson Sedze" w:date="2024-02-20T16:28:00Z">
        <w:r w:rsidRPr="003C4507">
          <w:rPr>
            <w:rFonts w:ascii="Times New Roman" w:hAnsi="Times New Roman" w:cs="Times New Roman"/>
            <w:bCs/>
            <w:color w:val="000000" w:themeColor="text1"/>
            <w:sz w:val="24"/>
            <w:szCs w:val="24"/>
            <w:rPrChange w:id="167" w:author="Tafadzwa Wilson Sedze" w:date="2024-02-20T16:29:00Z">
              <w:rPr>
                <w:rFonts w:ascii="Times New Roman" w:hAnsi="Times New Roman" w:cs="Times New Roman"/>
                <w:bCs/>
                <w:strike/>
                <w:color w:val="000000" w:themeColor="text1"/>
                <w:sz w:val="24"/>
                <w:szCs w:val="24"/>
              </w:rPr>
            </w:rPrChange>
          </w:rPr>
          <w:t xml:space="preserve">The implementation of the </w:t>
        </w:r>
        <w:del w:id="168" w:author="Wilson Centaurus" w:date="2024-05-26T16:38:00Z">
          <w:r w:rsidRPr="003C4507" w:rsidDel="00EA56E7">
            <w:rPr>
              <w:rFonts w:ascii="Times New Roman" w:hAnsi="Times New Roman" w:cs="Times New Roman"/>
              <w:bCs/>
              <w:color w:val="000000" w:themeColor="text1"/>
              <w:sz w:val="24"/>
              <w:szCs w:val="24"/>
              <w:rPrChange w:id="169" w:author="Tafadzwa Wilson Sedze" w:date="2024-02-20T16:29:00Z">
                <w:rPr>
                  <w:rFonts w:ascii="Times New Roman" w:hAnsi="Times New Roman" w:cs="Times New Roman"/>
                  <w:bCs/>
                  <w:strike/>
                  <w:color w:val="000000" w:themeColor="text1"/>
                  <w:sz w:val="24"/>
                  <w:szCs w:val="24"/>
                </w:rPr>
              </w:rPrChange>
            </w:rPr>
            <w:delText>Smart Farming System</w:delText>
          </w:r>
        </w:del>
      </w:ins>
      <w:ins w:id="170" w:author="Wilson Centaurus" w:date="2024-05-26T16:38:00Z">
        <w:r w:rsidR="00EA56E7">
          <w:rPr>
            <w:rFonts w:ascii="Times New Roman" w:hAnsi="Times New Roman" w:cs="Times New Roman"/>
            <w:bCs/>
            <w:color w:val="000000" w:themeColor="text1"/>
            <w:sz w:val="24"/>
            <w:szCs w:val="24"/>
          </w:rPr>
          <w:t>Aquaponics-Integrated Smart Farming System</w:t>
        </w:r>
      </w:ins>
      <w:ins w:id="171" w:author="Tafadzwa Wilson Sedze" w:date="2024-02-20T16:28:00Z">
        <w:r w:rsidRPr="003C4507">
          <w:rPr>
            <w:rFonts w:ascii="Times New Roman" w:hAnsi="Times New Roman" w:cs="Times New Roman"/>
            <w:bCs/>
            <w:color w:val="000000" w:themeColor="text1"/>
            <w:sz w:val="24"/>
            <w:szCs w:val="24"/>
            <w:rPrChange w:id="172" w:author="Tafadzwa Wilson Sedze" w:date="2024-02-20T16:29:00Z">
              <w:rPr>
                <w:rFonts w:ascii="Times New Roman" w:hAnsi="Times New Roman" w:cs="Times New Roman"/>
                <w:bCs/>
                <w:strike/>
                <w:color w:val="000000" w:themeColor="text1"/>
                <w:sz w:val="24"/>
                <w:szCs w:val="24"/>
              </w:rPr>
            </w:rPrChange>
          </w:rPr>
          <w:t xml:space="preserve"> is inherently justified by the pressing need to address prevalent challenges within conventional farming practices at Zimunda Estate. The integration of aquaponics, automated irrigation, and real-time weather data serves as a strategic response to various inefficiencies in resource utilization, environmental sensitivity, and </w:t>
        </w:r>
      </w:ins>
      <w:ins w:id="173" w:author="Tafadzwa Wilson Sedze" w:date="2024-02-20T16:32:00Z">
        <w:r w:rsidR="008274B0" w:rsidRPr="008274B0">
          <w:rPr>
            <w:rFonts w:ascii="Times New Roman" w:hAnsi="Times New Roman" w:cs="Times New Roman"/>
            <w:bCs/>
            <w:color w:val="000000" w:themeColor="text1"/>
            <w:sz w:val="24"/>
            <w:szCs w:val="24"/>
          </w:rPr>
          <w:t>labour-intensive</w:t>
        </w:r>
      </w:ins>
      <w:ins w:id="174" w:author="Tafadzwa Wilson Sedze" w:date="2024-02-20T16:28:00Z">
        <w:r w:rsidRPr="003C4507">
          <w:rPr>
            <w:rFonts w:ascii="Times New Roman" w:hAnsi="Times New Roman" w:cs="Times New Roman"/>
            <w:bCs/>
            <w:color w:val="000000" w:themeColor="text1"/>
            <w:sz w:val="24"/>
            <w:szCs w:val="24"/>
            <w:rPrChange w:id="175" w:author="Tafadzwa Wilson Sedze" w:date="2024-02-20T16:29:00Z">
              <w:rPr>
                <w:rFonts w:ascii="Times New Roman" w:hAnsi="Times New Roman" w:cs="Times New Roman"/>
                <w:bCs/>
                <w:strike/>
                <w:color w:val="000000" w:themeColor="text1"/>
                <w:sz w:val="24"/>
                <w:szCs w:val="24"/>
              </w:rPr>
            </w:rPrChange>
          </w:rPr>
          <w:t xml:space="preserve"> processes associated with traditional farming methods.</w:t>
        </w:r>
      </w:ins>
    </w:p>
    <w:p w14:paraId="28DD8418" w14:textId="77777777" w:rsidR="003C4507" w:rsidRPr="003C4507" w:rsidRDefault="003C4507" w:rsidP="003C4507">
      <w:pPr>
        <w:jc w:val="both"/>
        <w:rPr>
          <w:ins w:id="176" w:author="Tafadzwa Wilson Sedze" w:date="2024-02-20T16:28:00Z"/>
          <w:rFonts w:ascii="Times New Roman" w:hAnsi="Times New Roman" w:cs="Times New Roman"/>
          <w:bCs/>
          <w:color w:val="000000" w:themeColor="text1"/>
          <w:sz w:val="24"/>
          <w:szCs w:val="24"/>
          <w:rPrChange w:id="177" w:author="Tafadzwa Wilson Sedze" w:date="2024-02-20T16:29:00Z">
            <w:rPr>
              <w:ins w:id="178" w:author="Tafadzwa Wilson Sedze" w:date="2024-02-20T16:28:00Z"/>
              <w:rFonts w:ascii="Times New Roman" w:hAnsi="Times New Roman" w:cs="Times New Roman"/>
              <w:bCs/>
              <w:strike/>
              <w:color w:val="000000" w:themeColor="text1"/>
              <w:sz w:val="24"/>
              <w:szCs w:val="24"/>
            </w:rPr>
          </w:rPrChange>
        </w:rPr>
      </w:pPr>
    </w:p>
    <w:p w14:paraId="7EC81BCA" w14:textId="77777777" w:rsidR="003C4507" w:rsidRDefault="003C4507" w:rsidP="003C4507">
      <w:pPr>
        <w:jc w:val="both"/>
        <w:rPr>
          <w:ins w:id="179" w:author="Tafadzwa Wilson Sedze" w:date="2024-02-20T16:29:00Z"/>
          <w:rFonts w:ascii="Times New Roman" w:hAnsi="Times New Roman" w:cs="Times New Roman"/>
          <w:bCs/>
          <w:color w:val="000000" w:themeColor="text1"/>
          <w:sz w:val="24"/>
          <w:szCs w:val="24"/>
        </w:rPr>
      </w:pPr>
      <w:ins w:id="180" w:author="Tafadzwa Wilson Sedze" w:date="2024-02-20T16:28:00Z">
        <w:r w:rsidRPr="003C4507">
          <w:rPr>
            <w:rFonts w:ascii="Times New Roman" w:hAnsi="Times New Roman" w:cs="Times New Roman"/>
            <w:bCs/>
            <w:color w:val="000000" w:themeColor="text1"/>
            <w:sz w:val="24"/>
            <w:szCs w:val="24"/>
            <w:rPrChange w:id="181" w:author="Tafadzwa Wilson Sedze" w:date="2024-02-20T16:29:00Z">
              <w:rPr>
                <w:rFonts w:ascii="Times New Roman" w:hAnsi="Times New Roman" w:cs="Times New Roman"/>
                <w:bCs/>
                <w:strike/>
                <w:color w:val="000000" w:themeColor="text1"/>
                <w:sz w:val="24"/>
                <w:szCs w:val="24"/>
              </w:rPr>
            </w:rPrChange>
          </w:rPr>
          <w:t>The inclusion of aquaponics is rationalized by its potential to optimize resource utilization in a closed-loop system. This symbiotic relationship between fish farming and crop cultivation ensures that nutrient-rich water from the fish pond acts as a natural fertilizer for plants, promoting sustainable growth while minimizing the need for external inputs. This holistic approach enhances the overall efficiency of resource use within the farming ecosystem.</w:t>
        </w:r>
      </w:ins>
    </w:p>
    <w:p w14:paraId="3E2128AC" w14:textId="77777777" w:rsidR="003C4507" w:rsidRPr="003C4507" w:rsidRDefault="003C4507" w:rsidP="003C4507">
      <w:pPr>
        <w:jc w:val="both"/>
        <w:rPr>
          <w:ins w:id="182" w:author="Tafadzwa Wilson Sedze" w:date="2024-02-20T16:28:00Z"/>
          <w:rFonts w:ascii="Times New Roman" w:hAnsi="Times New Roman" w:cs="Times New Roman"/>
          <w:bCs/>
          <w:color w:val="000000" w:themeColor="text1"/>
          <w:sz w:val="24"/>
          <w:szCs w:val="24"/>
          <w:rPrChange w:id="183" w:author="Tafadzwa Wilson Sedze" w:date="2024-02-20T16:29:00Z">
            <w:rPr>
              <w:ins w:id="184" w:author="Tafadzwa Wilson Sedze" w:date="2024-02-20T16:28:00Z"/>
              <w:rFonts w:ascii="Times New Roman" w:hAnsi="Times New Roman" w:cs="Times New Roman"/>
              <w:bCs/>
              <w:strike/>
              <w:color w:val="000000" w:themeColor="text1"/>
              <w:sz w:val="24"/>
              <w:szCs w:val="24"/>
            </w:rPr>
          </w:rPrChange>
        </w:rPr>
      </w:pPr>
    </w:p>
    <w:p w14:paraId="5DDEFEC8" w14:textId="77777777" w:rsidR="003C4507" w:rsidRDefault="003C4507" w:rsidP="003C4507">
      <w:pPr>
        <w:jc w:val="both"/>
        <w:rPr>
          <w:ins w:id="185" w:author="Tafadzwa Wilson Sedze" w:date="2024-02-20T16:29:00Z"/>
          <w:rFonts w:ascii="Times New Roman" w:hAnsi="Times New Roman" w:cs="Times New Roman"/>
          <w:bCs/>
          <w:color w:val="000000" w:themeColor="text1"/>
          <w:sz w:val="24"/>
          <w:szCs w:val="24"/>
        </w:rPr>
      </w:pPr>
      <w:ins w:id="186" w:author="Tafadzwa Wilson Sedze" w:date="2024-02-20T16:28:00Z">
        <w:r w:rsidRPr="003C4507">
          <w:rPr>
            <w:rFonts w:ascii="Times New Roman" w:hAnsi="Times New Roman" w:cs="Times New Roman"/>
            <w:bCs/>
            <w:color w:val="000000" w:themeColor="text1"/>
            <w:sz w:val="24"/>
            <w:szCs w:val="24"/>
            <w:rPrChange w:id="187" w:author="Tafadzwa Wilson Sedze" w:date="2024-02-20T16:29:00Z">
              <w:rPr>
                <w:rFonts w:ascii="Times New Roman" w:hAnsi="Times New Roman" w:cs="Times New Roman"/>
                <w:bCs/>
                <w:strike/>
                <w:color w:val="000000" w:themeColor="text1"/>
                <w:sz w:val="24"/>
                <w:szCs w:val="24"/>
              </w:rPr>
            </w:rPrChange>
          </w:rPr>
          <w:t>Real-time weather data plays a crucial role in the system's ability to adapt swiftly to dynamic environmental conditions. The unpredictable nature of weather patterns justifies this feature, as it empowers farmers with timely insights. By anticipating changes through GPS-based data, the system enables proactive decision-making, safeguarding crops from adverse conditions and contributing to increased agricultural resilience.</w:t>
        </w:r>
      </w:ins>
    </w:p>
    <w:p w14:paraId="623498A2" w14:textId="77777777" w:rsidR="003C4507" w:rsidRPr="003C4507" w:rsidRDefault="003C4507" w:rsidP="003C4507">
      <w:pPr>
        <w:jc w:val="both"/>
        <w:rPr>
          <w:ins w:id="188" w:author="Tafadzwa Wilson Sedze" w:date="2024-02-20T16:28:00Z"/>
          <w:rFonts w:ascii="Times New Roman" w:hAnsi="Times New Roman" w:cs="Times New Roman"/>
          <w:bCs/>
          <w:color w:val="000000" w:themeColor="text1"/>
          <w:sz w:val="24"/>
          <w:szCs w:val="24"/>
          <w:rPrChange w:id="189" w:author="Tafadzwa Wilson Sedze" w:date="2024-02-20T16:29:00Z">
            <w:rPr>
              <w:ins w:id="190" w:author="Tafadzwa Wilson Sedze" w:date="2024-02-20T16:28:00Z"/>
              <w:rFonts w:ascii="Times New Roman" w:hAnsi="Times New Roman" w:cs="Times New Roman"/>
              <w:bCs/>
              <w:strike/>
              <w:color w:val="000000" w:themeColor="text1"/>
              <w:sz w:val="24"/>
              <w:szCs w:val="24"/>
            </w:rPr>
          </w:rPrChange>
        </w:rPr>
      </w:pPr>
    </w:p>
    <w:p w14:paraId="4EE115CC" w14:textId="605F329C" w:rsidR="003C4507" w:rsidRDefault="003C4507" w:rsidP="003C4507">
      <w:pPr>
        <w:jc w:val="both"/>
        <w:rPr>
          <w:ins w:id="191" w:author="Tafadzwa Wilson Sedze" w:date="2024-02-20T16:29:00Z"/>
          <w:rFonts w:ascii="Times New Roman" w:hAnsi="Times New Roman" w:cs="Times New Roman"/>
          <w:bCs/>
          <w:color w:val="000000" w:themeColor="text1"/>
          <w:sz w:val="24"/>
          <w:szCs w:val="24"/>
        </w:rPr>
      </w:pPr>
      <w:ins w:id="192" w:author="Tafadzwa Wilson Sedze" w:date="2024-02-20T16:28:00Z">
        <w:r w:rsidRPr="003C4507">
          <w:rPr>
            <w:rFonts w:ascii="Times New Roman" w:hAnsi="Times New Roman" w:cs="Times New Roman"/>
            <w:bCs/>
            <w:color w:val="000000" w:themeColor="text1"/>
            <w:sz w:val="24"/>
            <w:szCs w:val="24"/>
            <w:rPrChange w:id="193" w:author="Tafadzwa Wilson Sedze" w:date="2024-02-20T16:29:00Z">
              <w:rPr>
                <w:rFonts w:ascii="Times New Roman" w:hAnsi="Times New Roman" w:cs="Times New Roman"/>
                <w:bCs/>
                <w:strike/>
                <w:color w:val="000000" w:themeColor="text1"/>
                <w:sz w:val="24"/>
                <w:szCs w:val="24"/>
              </w:rPr>
            </w:rPrChange>
          </w:rPr>
          <w:t xml:space="preserve">The inclusion of automated irrigation is also justified by the need to address </w:t>
        </w:r>
      </w:ins>
      <w:ins w:id="194" w:author="Tafadzwa Wilson Sedze" w:date="2024-02-20T16:32:00Z">
        <w:r w:rsidR="008274B0" w:rsidRPr="008274B0">
          <w:rPr>
            <w:rFonts w:ascii="Times New Roman" w:hAnsi="Times New Roman" w:cs="Times New Roman"/>
            <w:bCs/>
            <w:color w:val="000000" w:themeColor="text1"/>
            <w:sz w:val="24"/>
            <w:szCs w:val="24"/>
          </w:rPr>
          <w:t>labour-intensive</w:t>
        </w:r>
      </w:ins>
      <w:ins w:id="195" w:author="Tafadzwa Wilson Sedze" w:date="2024-02-20T16:28:00Z">
        <w:r w:rsidRPr="003C4507">
          <w:rPr>
            <w:rFonts w:ascii="Times New Roman" w:hAnsi="Times New Roman" w:cs="Times New Roman"/>
            <w:bCs/>
            <w:color w:val="000000" w:themeColor="text1"/>
            <w:sz w:val="24"/>
            <w:szCs w:val="24"/>
            <w:rPrChange w:id="196" w:author="Tafadzwa Wilson Sedze" w:date="2024-02-20T16:29:00Z">
              <w:rPr>
                <w:rFonts w:ascii="Times New Roman" w:hAnsi="Times New Roman" w:cs="Times New Roman"/>
                <w:bCs/>
                <w:strike/>
                <w:color w:val="000000" w:themeColor="text1"/>
                <w:sz w:val="24"/>
                <w:szCs w:val="24"/>
              </w:rPr>
            </w:rPrChange>
          </w:rPr>
          <w:t xml:space="preserve"> processes inherent in traditional farming. Manual irrigation practices, aside from being time-consuming, are prone to inefficiencies. The automated irrigation system streamlines this process, ensuring precise and timely watering of crops. This not only enhances operational efficiency but also reduces the </w:t>
        </w:r>
      </w:ins>
      <w:ins w:id="197" w:author="Tafadzwa Wilson Sedze" w:date="2024-02-20T16:32:00Z">
        <w:r w:rsidR="008274B0" w:rsidRPr="008274B0">
          <w:rPr>
            <w:rFonts w:ascii="Times New Roman" w:hAnsi="Times New Roman" w:cs="Times New Roman"/>
            <w:bCs/>
            <w:color w:val="000000" w:themeColor="text1"/>
            <w:sz w:val="24"/>
            <w:szCs w:val="24"/>
          </w:rPr>
          <w:t>labour</w:t>
        </w:r>
      </w:ins>
      <w:ins w:id="198" w:author="Tafadzwa Wilson Sedze" w:date="2024-02-20T16:28:00Z">
        <w:r w:rsidRPr="003C4507">
          <w:rPr>
            <w:rFonts w:ascii="Times New Roman" w:hAnsi="Times New Roman" w:cs="Times New Roman"/>
            <w:bCs/>
            <w:color w:val="000000" w:themeColor="text1"/>
            <w:sz w:val="24"/>
            <w:szCs w:val="24"/>
            <w:rPrChange w:id="199" w:author="Tafadzwa Wilson Sedze" w:date="2024-02-20T16:29:00Z">
              <w:rPr>
                <w:rFonts w:ascii="Times New Roman" w:hAnsi="Times New Roman" w:cs="Times New Roman"/>
                <w:bCs/>
                <w:strike/>
                <w:color w:val="000000" w:themeColor="text1"/>
                <w:sz w:val="24"/>
                <w:szCs w:val="24"/>
              </w:rPr>
            </w:rPrChange>
          </w:rPr>
          <w:t xml:space="preserve"> burden on farm personnel.</w:t>
        </w:r>
      </w:ins>
    </w:p>
    <w:p w14:paraId="39FC1B4F" w14:textId="77777777" w:rsidR="003C4507" w:rsidRPr="003C4507" w:rsidRDefault="003C4507" w:rsidP="003C4507">
      <w:pPr>
        <w:jc w:val="both"/>
        <w:rPr>
          <w:ins w:id="200" w:author="Tafadzwa Wilson Sedze" w:date="2024-02-20T16:28:00Z"/>
          <w:rFonts w:ascii="Times New Roman" w:hAnsi="Times New Roman" w:cs="Times New Roman"/>
          <w:bCs/>
          <w:color w:val="000000" w:themeColor="text1"/>
          <w:sz w:val="24"/>
          <w:szCs w:val="24"/>
          <w:rPrChange w:id="201" w:author="Tafadzwa Wilson Sedze" w:date="2024-02-20T16:29:00Z">
            <w:rPr>
              <w:ins w:id="202" w:author="Tafadzwa Wilson Sedze" w:date="2024-02-20T16:28:00Z"/>
              <w:rFonts w:ascii="Times New Roman" w:hAnsi="Times New Roman" w:cs="Times New Roman"/>
              <w:bCs/>
              <w:strike/>
              <w:color w:val="000000" w:themeColor="text1"/>
              <w:sz w:val="24"/>
              <w:szCs w:val="24"/>
            </w:rPr>
          </w:rPrChange>
        </w:rPr>
      </w:pPr>
    </w:p>
    <w:p w14:paraId="2C0E1677" w14:textId="77777777" w:rsidR="003C4507" w:rsidRDefault="003C4507" w:rsidP="003C4507">
      <w:pPr>
        <w:jc w:val="both"/>
        <w:rPr>
          <w:ins w:id="203" w:author="Tafadzwa Wilson Sedze" w:date="2024-02-20T16:29:00Z"/>
          <w:rFonts w:ascii="Times New Roman" w:hAnsi="Times New Roman" w:cs="Times New Roman"/>
          <w:bCs/>
          <w:color w:val="000000" w:themeColor="text1"/>
          <w:sz w:val="24"/>
          <w:szCs w:val="24"/>
        </w:rPr>
      </w:pPr>
      <w:ins w:id="204" w:author="Tafadzwa Wilson Sedze" w:date="2024-02-20T16:28:00Z">
        <w:r w:rsidRPr="003C4507">
          <w:rPr>
            <w:rFonts w:ascii="Times New Roman" w:hAnsi="Times New Roman" w:cs="Times New Roman"/>
            <w:bCs/>
            <w:color w:val="000000" w:themeColor="text1"/>
            <w:sz w:val="24"/>
            <w:szCs w:val="24"/>
            <w:rPrChange w:id="205" w:author="Tafadzwa Wilson Sedze" w:date="2024-02-20T16:29:00Z">
              <w:rPr>
                <w:rFonts w:ascii="Times New Roman" w:hAnsi="Times New Roman" w:cs="Times New Roman"/>
                <w:bCs/>
                <w:strike/>
                <w:color w:val="000000" w:themeColor="text1"/>
                <w:sz w:val="24"/>
                <w:szCs w:val="24"/>
              </w:rPr>
            </w:rPrChange>
          </w:rPr>
          <w:lastRenderedPageBreak/>
          <w:t>The objective to deploy the system across diverse platforms, including PCs, mobile devices, and web interfaces, is justified by the necessity for global accessibility. In an interconnected world, farmers and stakeholders may operate from various devices and locations. The system's versatility ensures that critical farm data is accessible seamlessly, fostering collaboration and informed decision-making.</w:t>
        </w:r>
      </w:ins>
    </w:p>
    <w:p w14:paraId="19A786B3" w14:textId="77777777" w:rsidR="003C4507" w:rsidRPr="003C4507" w:rsidRDefault="003C4507" w:rsidP="003C4507">
      <w:pPr>
        <w:jc w:val="both"/>
        <w:rPr>
          <w:ins w:id="206" w:author="Tafadzwa Wilson Sedze" w:date="2024-02-20T16:28:00Z"/>
          <w:rFonts w:ascii="Times New Roman" w:hAnsi="Times New Roman" w:cs="Times New Roman"/>
          <w:bCs/>
          <w:color w:val="000000" w:themeColor="text1"/>
          <w:sz w:val="24"/>
          <w:szCs w:val="24"/>
          <w:rPrChange w:id="207" w:author="Tafadzwa Wilson Sedze" w:date="2024-02-20T16:29:00Z">
            <w:rPr>
              <w:ins w:id="208" w:author="Tafadzwa Wilson Sedze" w:date="2024-02-20T16:28:00Z"/>
              <w:rFonts w:ascii="Times New Roman" w:hAnsi="Times New Roman" w:cs="Times New Roman"/>
              <w:bCs/>
              <w:strike/>
              <w:color w:val="000000" w:themeColor="text1"/>
              <w:sz w:val="24"/>
              <w:szCs w:val="24"/>
            </w:rPr>
          </w:rPrChange>
        </w:rPr>
      </w:pPr>
    </w:p>
    <w:p w14:paraId="3380A787" w14:textId="1BFA6F36" w:rsidR="003C4507" w:rsidRDefault="003C4507" w:rsidP="003C4507">
      <w:pPr>
        <w:jc w:val="both"/>
        <w:rPr>
          <w:ins w:id="209" w:author="Tafadzwa Wilson Sedze" w:date="2024-02-20T16:30:00Z"/>
          <w:rFonts w:ascii="Times New Roman" w:hAnsi="Times New Roman" w:cs="Times New Roman"/>
          <w:bCs/>
          <w:color w:val="000000" w:themeColor="text1"/>
          <w:sz w:val="24"/>
          <w:szCs w:val="24"/>
        </w:rPr>
      </w:pPr>
      <w:ins w:id="210" w:author="Tafadzwa Wilson Sedze" w:date="2024-02-20T16:28:00Z">
        <w:r w:rsidRPr="003C4507">
          <w:rPr>
            <w:rFonts w:ascii="Times New Roman" w:hAnsi="Times New Roman" w:cs="Times New Roman"/>
            <w:bCs/>
            <w:color w:val="000000" w:themeColor="text1"/>
            <w:sz w:val="24"/>
            <w:szCs w:val="24"/>
            <w:rPrChange w:id="211" w:author="Tafadzwa Wilson Sedze" w:date="2024-02-20T16:29:00Z">
              <w:rPr>
                <w:rFonts w:ascii="Times New Roman" w:hAnsi="Times New Roman" w:cs="Times New Roman"/>
                <w:bCs/>
                <w:strike/>
                <w:color w:val="000000" w:themeColor="text1"/>
                <w:sz w:val="24"/>
                <w:szCs w:val="24"/>
              </w:rPr>
            </w:rPrChange>
          </w:rPr>
          <w:t xml:space="preserve">Moreover, the </w:t>
        </w:r>
        <w:del w:id="212" w:author="Wilson Centaurus" w:date="2024-05-26T16:38:00Z">
          <w:r w:rsidRPr="003C4507" w:rsidDel="00EA56E7">
            <w:rPr>
              <w:rFonts w:ascii="Times New Roman" w:hAnsi="Times New Roman" w:cs="Times New Roman"/>
              <w:bCs/>
              <w:color w:val="000000" w:themeColor="text1"/>
              <w:sz w:val="24"/>
              <w:szCs w:val="24"/>
              <w:rPrChange w:id="213" w:author="Tafadzwa Wilson Sedze" w:date="2024-02-20T16:29:00Z">
                <w:rPr>
                  <w:rFonts w:ascii="Times New Roman" w:hAnsi="Times New Roman" w:cs="Times New Roman"/>
                  <w:bCs/>
                  <w:strike/>
                  <w:color w:val="000000" w:themeColor="text1"/>
                  <w:sz w:val="24"/>
                  <w:szCs w:val="24"/>
                </w:rPr>
              </w:rPrChange>
            </w:rPr>
            <w:delText>Smart Farming System</w:delText>
          </w:r>
        </w:del>
      </w:ins>
      <w:ins w:id="214" w:author="Wilson Centaurus" w:date="2024-05-26T16:38:00Z">
        <w:r w:rsidR="00EA56E7">
          <w:rPr>
            <w:rFonts w:ascii="Times New Roman" w:hAnsi="Times New Roman" w:cs="Times New Roman"/>
            <w:bCs/>
            <w:color w:val="000000" w:themeColor="text1"/>
            <w:sz w:val="24"/>
            <w:szCs w:val="24"/>
          </w:rPr>
          <w:t>Aquaponics-Integrated Smart Farming System</w:t>
        </w:r>
      </w:ins>
      <w:ins w:id="215" w:author="Tafadzwa Wilson Sedze" w:date="2024-02-20T16:28:00Z">
        <w:r w:rsidRPr="003C4507">
          <w:rPr>
            <w:rFonts w:ascii="Times New Roman" w:hAnsi="Times New Roman" w:cs="Times New Roman"/>
            <w:bCs/>
            <w:color w:val="000000" w:themeColor="text1"/>
            <w:sz w:val="24"/>
            <w:szCs w:val="24"/>
            <w:rPrChange w:id="216" w:author="Tafadzwa Wilson Sedze" w:date="2024-02-20T16:29:00Z">
              <w:rPr>
                <w:rFonts w:ascii="Times New Roman" w:hAnsi="Times New Roman" w:cs="Times New Roman"/>
                <w:bCs/>
                <w:strike/>
                <w:color w:val="000000" w:themeColor="text1"/>
                <w:sz w:val="24"/>
                <w:szCs w:val="24"/>
              </w:rPr>
            </w:rPrChange>
          </w:rPr>
          <w:t>'s commitment to sustainable agricultural methods aligns with global initiatives promoting eco-friendly practices. Through the integration of aquaponics, organic cover crops, and agroforestry, the system contributes to soil health, biodiversity, and the reduction of environmental impact. This commitment is not only environmentally responsible but also ensures the long-term viability of agricultural practices at Zimunda Estate.</w:t>
        </w:r>
      </w:ins>
    </w:p>
    <w:p w14:paraId="02A902A1" w14:textId="77777777" w:rsidR="003C4507" w:rsidRPr="003C4507" w:rsidRDefault="003C4507" w:rsidP="003C4507">
      <w:pPr>
        <w:jc w:val="both"/>
        <w:rPr>
          <w:ins w:id="217" w:author="Tafadzwa Wilson Sedze" w:date="2024-02-20T16:28:00Z"/>
          <w:rFonts w:ascii="Times New Roman" w:hAnsi="Times New Roman" w:cs="Times New Roman"/>
          <w:bCs/>
          <w:color w:val="000000" w:themeColor="text1"/>
          <w:sz w:val="24"/>
          <w:szCs w:val="24"/>
          <w:rPrChange w:id="218" w:author="Tafadzwa Wilson Sedze" w:date="2024-02-20T16:29:00Z">
            <w:rPr>
              <w:ins w:id="219" w:author="Tafadzwa Wilson Sedze" w:date="2024-02-20T16:28:00Z"/>
              <w:rFonts w:ascii="Times New Roman" w:hAnsi="Times New Roman" w:cs="Times New Roman"/>
              <w:bCs/>
              <w:strike/>
              <w:color w:val="000000" w:themeColor="text1"/>
              <w:sz w:val="24"/>
              <w:szCs w:val="24"/>
            </w:rPr>
          </w:rPrChange>
        </w:rPr>
      </w:pPr>
    </w:p>
    <w:p w14:paraId="69A7A6C7" w14:textId="71892E20" w:rsidR="003C4507" w:rsidRPr="003C4507" w:rsidRDefault="003C4507" w:rsidP="003C4507">
      <w:pPr>
        <w:jc w:val="both"/>
        <w:rPr>
          <w:ins w:id="220" w:author="Tafadzwa Wilson Sedze" w:date="2024-02-20T16:28:00Z"/>
          <w:rFonts w:ascii="Times New Roman" w:hAnsi="Times New Roman" w:cs="Times New Roman"/>
          <w:bCs/>
          <w:color w:val="000000" w:themeColor="text1"/>
          <w:sz w:val="24"/>
          <w:szCs w:val="24"/>
          <w:rPrChange w:id="221" w:author="Tafadzwa Wilson Sedze" w:date="2024-02-20T16:29:00Z">
            <w:rPr>
              <w:ins w:id="222" w:author="Tafadzwa Wilson Sedze" w:date="2024-02-20T16:28:00Z"/>
              <w:rFonts w:ascii="Times New Roman" w:hAnsi="Times New Roman" w:cs="Times New Roman"/>
              <w:bCs/>
              <w:strike/>
              <w:color w:val="000000" w:themeColor="text1"/>
              <w:sz w:val="24"/>
              <w:szCs w:val="24"/>
            </w:rPr>
          </w:rPrChange>
        </w:rPr>
      </w:pPr>
      <w:ins w:id="223" w:author="Tafadzwa Wilson Sedze" w:date="2024-02-20T16:28:00Z">
        <w:r w:rsidRPr="003C4507">
          <w:rPr>
            <w:rFonts w:ascii="Times New Roman" w:hAnsi="Times New Roman" w:cs="Times New Roman"/>
            <w:bCs/>
            <w:color w:val="000000" w:themeColor="text1"/>
            <w:sz w:val="24"/>
            <w:szCs w:val="24"/>
            <w:rPrChange w:id="224" w:author="Tafadzwa Wilson Sedze" w:date="2024-02-20T16:29:00Z">
              <w:rPr>
                <w:rFonts w:ascii="Times New Roman" w:hAnsi="Times New Roman" w:cs="Times New Roman"/>
                <w:bCs/>
                <w:strike/>
                <w:color w:val="000000" w:themeColor="text1"/>
                <w:sz w:val="24"/>
                <w:szCs w:val="24"/>
              </w:rPr>
            </w:rPrChange>
          </w:rPr>
          <w:t xml:space="preserve">In essence, the overarching justification lies in empowering agricultural stakeholders, from farmers to management, with a technologically advanced and sustainable solution. The </w:t>
        </w:r>
        <w:del w:id="225" w:author="Wilson Centaurus" w:date="2024-05-26T16:38:00Z">
          <w:r w:rsidRPr="003C4507" w:rsidDel="00EA56E7">
            <w:rPr>
              <w:rFonts w:ascii="Times New Roman" w:hAnsi="Times New Roman" w:cs="Times New Roman"/>
              <w:bCs/>
              <w:color w:val="000000" w:themeColor="text1"/>
              <w:sz w:val="24"/>
              <w:szCs w:val="24"/>
              <w:rPrChange w:id="226" w:author="Tafadzwa Wilson Sedze" w:date="2024-02-20T16:29:00Z">
                <w:rPr>
                  <w:rFonts w:ascii="Times New Roman" w:hAnsi="Times New Roman" w:cs="Times New Roman"/>
                  <w:bCs/>
                  <w:strike/>
                  <w:color w:val="000000" w:themeColor="text1"/>
                  <w:sz w:val="24"/>
                  <w:szCs w:val="24"/>
                </w:rPr>
              </w:rPrChange>
            </w:rPr>
            <w:delText>Smart Farming System</w:delText>
          </w:r>
        </w:del>
      </w:ins>
      <w:ins w:id="227" w:author="Wilson Centaurus" w:date="2024-05-26T16:38:00Z">
        <w:r w:rsidR="00EA56E7">
          <w:rPr>
            <w:rFonts w:ascii="Times New Roman" w:hAnsi="Times New Roman" w:cs="Times New Roman"/>
            <w:bCs/>
            <w:color w:val="000000" w:themeColor="text1"/>
            <w:sz w:val="24"/>
            <w:szCs w:val="24"/>
          </w:rPr>
          <w:t>Aquaponics-Integrated Smart Farming System</w:t>
        </w:r>
      </w:ins>
      <w:ins w:id="228" w:author="Tafadzwa Wilson Sedze" w:date="2024-02-20T16:28:00Z">
        <w:r w:rsidRPr="003C4507">
          <w:rPr>
            <w:rFonts w:ascii="Times New Roman" w:hAnsi="Times New Roman" w:cs="Times New Roman"/>
            <w:bCs/>
            <w:color w:val="000000" w:themeColor="text1"/>
            <w:sz w:val="24"/>
            <w:szCs w:val="24"/>
            <w:rPrChange w:id="229" w:author="Tafadzwa Wilson Sedze" w:date="2024-02-20T16:29:00Z">
              <w:rPr>
                <w:rFonts w:ascii="Times New Roman" w:hAnsi="Times New Roman" w:cs="Times New Roman"/>
                <w:bCs/>
                <w:strike/>
                <w:color w:val="000000" w:themeColor="text1"/>
                <w:sz w:val="24"/>
                <w:szCs w:val="24"/>
              </w:rPr>
            </w:rPrChange>
          </w:rPr>
          <w:t xml:space="preserve"> positions Zimunda Estate at the forefront of agricultural innovation, fostering a resilient and productive farming ecosystem. Through these justifications, the system becomes an instrumental tool in advancing Zimunda Estate's agricultural practices into a more resilient and technologically adept future.</w:t>
        </w:r>
      </w:ins>
    </w:p>
    <w:p w14:paraId="60416803" w14:textId="77777777" w:rsidR="003C4507" w:rsidRPr="00694F1F" w:rsidRDefault="003C4507" w:rsidP="003C4507">
      <w:pPr>
        <w:jc w:val="both"/>
        <w:rPr>
          <w:ins w:id="230" w:author="Tafadzwa Wilson Sedze" w:date="2024-02-20T16:28:00Z"/>
          <w:rFonts w:ascii="Times New Roman" w:hAnsi="Times New Roman" w:cs="Times New Roman"/>
          <w:bCs/>
          <w:strike/>
          <w:color w:val="000000" w:themeColor="text1"/>
          <w:sz w:val="24"/>
          <w:szCs w:val="24"/>
          <w:rPrChange w:id="231" w:author="Murambi Christian Fellowship" w:date="2024-02-16T21:59:00Z">
            <w:rPr>
              <w:ins w:id="232" w:author="Tafadzwa Wilson Sedze" w:date="2024-02-20T16:28:00Z"/>
              <w:rFonts w:ascii="Times New Roman" w:hAnsi="Times New Roman" w:cs="Times New Roman"/>
              <w:bCs/>
              <w:color w:val="000000" w:themeColor="text1"/>
              <w:sz w:val="24"/>
              <w:szCs w:val="24"/>
            </w:rPr>
          </w:rPrChange>
        </w:rPr>
      </w:pPr>
    </w:p>
    <w:p w14:paraId="2AF40DF5" w14:textId="23A072D4" w:rsidR="008B1889" w:rsidRPr="00694F1F" w:rsidDel="003C4507" w:rsidRDefault="00795549">
      <w:pPr>
        <w:jc w:val="both"/>
        <w:rPr>
          <w:del w:id="233" w:author="Tafadzwa Wilson Sedze" w:date="2024-02-20T16:28:00Z"/>
          <w:rFonts w:ascii="Times New Roman" w:hAnsi="Times New Roman" w:cs="Times New Roman"/>
          <w:bCs/>
          <w:strike/>
          <w:color w:val="000000" w:themeColor="text1"/>
          <w:sz w:val="24"/>
          <w:szCs w:val="24"/>
          <w:rPrChange w:id="234" w:author="Murambi Christian Fellowship" w:date="2024-02-16T21:59:00Z">
            <w:rPr>
              <w:del w:id="235" w:author="Tafadzwa Wilson Sedze" w:date="2024-02-20T16:28:00Z"/>
              <w:rFonts w:ascii="Times New Roman" w:hAnsi="Times New Roman" w:cs="Times New Roman"/>
              <w:bCs/>
              <w:color w:val="000000" w:themeColor="text1"/>
              <w:sz w:val="24"/>
              <w:szCs w:val="24"/>
            </w:rPr>
          </w:rPrChange>
        </w:rPr>
        <w:pPrChange w:id="236" w:author="Tafadzwa Wilson Sedze" w:date="2024-02-20T16:28:00Z">
          <w:pPr>
            <w:pStyle w:val="ListParagraph"/>
            <w:numPr>
              <w:numId w:val="9"/>
            </w:numPr>
            <w:ind w:hanging="360"/>
            <w:jc w:val="both"/>
          </w:pPr>
        </w:pPrChange>
      </w:pPr>
      <w:del w:id="237" w:author="Tafadzwa Wilson Sedze" w:date="2024-02-20T16:28:00Z">
        <w:r w:rsidRPr="00694F1F" w:rsidDel="003C4507">
          <w:rPr>
            <w:rFonts w:ascii="Times New Roman" w:hAnsi="Times New Roman" w:cs="Times New Roman"/>
            <w:bCs/>
            <w:strike/>
            <w:color w:val="000000" w:themeColor="text1"/>
            <w:sz w:val="24"/>
            <w:szCs w:val="24"/>
            <w:rPrChange w:id="238" w:author="Murambi Christian Fellowship" w:date="2024-02-16T21:59:00Z">
              <w:rPr>
                <w:rFonts w:ascii="Times New Roman" w:hAnsi="Times New Roman" w:cs="Times New Roman"/>
                <w:bCs/>
                <w:color w:val="000000" w:themeColor="text1"/>
                <w:sz w:val="24"/>
                <w:szCs w:val="24"/>
              </w:rPr>
            </w:rPrChange>
          </w:rPr>
          <w:delText xml:space="preserve">Zimunda </w:delText>
        </w:r>
        <w:r w:rsidR="008B1889" w:rsidRPr="00694F1F" w:rsidDel="003C4507">
          <w:rPr>
            <w:rFonts w:ascii="Times New Roman" w:hAnsi="Times New Roman" w:cs="Times New Roman"/>
            <w:bCs/>
            <w:strike/>
            <w:color w:val="000000" w:themeColor="text1"/>
            <w:sz w:val="24"/>
            <w:szCs w:val="24"/>
            <w:rPrChange w:id="239" w:author="Murambi Christian Fellowship" w:date="2024-02-16T21:59:00Z">
              <w:rPr>
                <w:rFonts w:ascii="Times New Roman" w:hAnsi="Times New Roman" w:cs="Times New Roman"/>
                <w:bCs/>
                <w:color w:val="000000" w:themeColor="text1"/>
                <w:sz w:val="24"/>
                <w:szCs w:val="24"/>
              </w:rPr>
            </w:rPrChange>
          </w:rPr>
          <w:delText>Farm owners will be able to monitor weather patterns, pond conditions, and sensor statistics in real-time through a user-friendly interface.</w:delText>
        </w:r>
      </w:del>
    </w:p>
    <w:p w14:paraId="6FC83BFB" w14:textId="3EE3EB5D" w:rsidR="008B1889" w:rsidRPr="00694F1F" w:rsidDel="003C4507" w:rsidRDefault="008B1889">
      <w:pPr>
        <w:jc w:val="both"/>
        <w:rPr>
          <w:del w:id="240" w:author="Tafadzwa Wilson Sedze" w:date="2024-02-20T16:28:00Z"/>
          <w:rFonts w:ascii="Times New Roman" w:hAnsi="Times New Roman" w:cs="Times New Roman"/>
          <w:bCs/>
          <w:strike/>
          <w:color w:val="000000" w:themeColor="text1"/>
          <w:sz w:val="24"/>
          <w:szCs w:val="24"/>
          <w:rPrChange w:id="241" w:author="Murambi Christian Fellowship" w:date="2024-02-16T21:59:00Z">
            <w:rPr>
              <w:del w:id="242" w:author="Tafadzwa Wilson Sedze" w:date="2024-02-20T16:28:00Z"/>
              <w:rFonts w:ascii="Times New Roman" w:hAnsi="Times New Roman" w:cs="Times New Roman"/>
              <w:bCs/>
              <w:color w:val="000000" w:themeColor="text1"/>
              <w:sz w:val="24"/>
              <w:szCs w:val="24"/>
            </w:rPr>
          </w:rPrChange>
        </w:rPr>
        <w:pPrChange w:id="243" w:author="Tafadzwa Wilson Sedze" w:date="2024-02-20T16:28:00Z">
          <w:pPr>
            <w:pStyle w:val="ListParagraph"/>
            <w:numPr>
              <w:numId w:val="9"/>
            </w:numPr>
            <w:ind w:hanging="360"/>
            <w:jc w:val="both"/>
          </w:pPr>
        </w:pPrChange>
      </w:pPr>
      <w:del w:id="244" w:author="Tafadzwa Wilson Sedze" w:date="2024-02-20T16:28:00Z">
        <w:r w:rsidRPr="00694F1F" w:rsidDel="003C4507">
          <w:rPr>
            <w:rFonts w:ascii="Times New Roman" w:hAnsi="Times New Roman" w:cs="Times New Roman"/>
            <w:bCs/>
            <w:strike/>
            <w:color w:val="000000" w:themeColor="text1"/>
            <w:sz w:val="24"/>
            <w:szCs w:val="24"/>
            <w:rPrChange w:id="245" w:author="Murambi Christian Fellowship" w:date="2024-02-16T21:59:00Z">
              <w:rPr>
                <w:rFonts w:ascii="Times New Roman" w:hAnsi="Times New Roman" w:cs="Times New Roman"/>
                <w:bCs/>
                <w:color w:val="000000" w:themeColor="text1"/>
                <w:sz w:val="24"/>
                <w:szCs w:val="24"/>
              </w:rPr>
            </w:rPrChange>
          </w:rPr>
          <w:delText xml:space="preserve">Efficient aquaponics and smart irrigation practices will enable </w:delText>
        </w:r>
        <w:r w:rsidR="00A055B2" w:rsidRPr="00694F1F" w:rsidDel="003C4507">
          <w:rPr>
            <w:rFonts w:ascii="Times New Roman" w:hAnsi="Times New Roman" w:cs="Times New Roman"/>
            <w:bCs/>
            <w:strike/>
            <w:color w:val="000000" w:themeColor="text1"/>
            <w:sz w:val="24"/>
            <w:szCs w:val="24"/>
            <w:rPrChange w:id="246" w:author="Murambi Christian Fellowship" w:date="2024-02-16T21:59:00Z">
              <w:rPr>
                <w:rFonts w:ascii="Times New Roman" w:hAnsi="Times New Roman" w:cs="Times New Roman"/>
                <w:bCs/>
                <w:color w:val="000000" w:themeColor="text1"/>
                <w:sz w:val="24"/>
                <w:szCs w:val="24"/>
              </w:rPr>
            </w:rPrChange>
          </w:rPr>
          <w:delText>Zimunda</w:delText>
        </w:r>
        <w:r w:rsidRPr="00694F1F" w:rsidDel="003C4507">
          <w:rPr>
            <w:rFonts w:ascii="Times New Roman" w:hAnsi="Times New Roman" w:cs="Times New Roman"/>
            <w:bCs/>
            <w:strike/>
            <w:color w:val="000000" w:themeColor="text1"/>
            <w:sz w:val="24"/>
            <w:szCs w:val="24"/>
            <w:rPrChange w:id="247" w:author="Murambi Christian Fellowship" w:date="2024-02-16T21:59:00Z">
              <w:rPr>
                <w:rFonts w:ascii="Times New Roman" w:hAnsi="Times New Roman" w:cs="Times New Roman"/>
                <w:bCs/>
                <w:color w:val="000000" w:themeColor="text1"/>
                <w:sz w:val="24"/>
                <w:szCs w:val="24"/>
              </w:rPr>
            </w:rPrChange>
          </w:rPr>
          <w:delText xml:space="preserve"> estate to optimize water usage, reducing manual </w:delText>
        </w:r>
        <w:r w:rsidR="00A055B2" w:rsidRPr="00694F1F" w:rsidDel="003C4507">
          <w:rPr>
            <w:rFonts w:ascii="Times New Roman" w:hAnsi="Times New Roman" w:cs="Times New Roman"/>
            <w:bCs/>
            <w:strike/>
            <w:color w:val="000000" w:themeColor="text1"/>
            <w:sz w:val="24"/>
            <w:szCs w:val="24"/>
            <w:rPrChange w:id="248" w:author="Murambi Christian Fellowship" w:date="2024-02-16T21:59:00Z">
              <w:rPr>
                <w:rFonts w:ascii="Times New Roman" w:hAnsi="Times New Roman" w:cs="Times New Roman"/>
                <w:bCs/>
                <w:color w:val="000000" w:themeColor="text1"/>
                <w:sz w:val="24"/>
                <w:szCs w:val="24"/>
              </w:rPr>
            </w:rPrChange>
          </w:rPr>
          <w:delText>labour</w:delText>
        </w:r>
        <w:r w:rsidRPr="00694F1F" w:rsidDel="003C4507">
          <w:rPr>
            <w:rFonts w:ascii="Times New Roman" w:hAnsi="Times New Roman" w:cs="Times New Roman"/>
            <w:bCs/>
            <w:strike/>
            <w:color w:val="000000" w:themeColor="text1"/>
            <w:sz w:val="24"/>
            <w:szCs w:val="24"/>
            <w:rPrChange w:id="249" w:author="Murambi Christian Fellowship" w:date="2024-02-16T21:59:00Z">
              <w:rPr>
                <w:rFonts w:ascii="Times New Roman" w:hAnsi="Times New Roman" w:cs="Times New Roman"/>
                <w:bCs/>
                <w:color w:val="000000" w:themeColor="text1"/>
                <w:sz w:val="24"/>
                <w:szCs w:val="24"/>
              </w:rPr>
            </w:rPrChange>
          </w:rPr>
          <w:delText xml:space="preserve"> and ensuring resource efficiency.</w:delText>
        </w:r>
      </w:del>
    </w:p>
    <w:p w14:paraId="17E079C6" w14:textId="6598F148" w:rsidR="008B1889" w:rsidRPr="00694F1F" w:rsidDel="003C4507" w:rsidRDefault="008B1889">
      <w:pPr>
        <w:jc w:val="both"/>
        <w:rPr>
          <w:del w:id="250" w:author="Tafadzwa Wilson Sedze" w:date="2024-02-20T16:28:00Z"/>
          <w:rFonts w:ascii="Times New Roman" w:hAnsi="Times New Roman" w:cs="Times New Roman"/>
          <w:bCs/>
          <w:strike/>
          <w:color w:val="000000" w:themeColor="text1"/>
          <w:sz w:val="24"/>
          <w:szCs w:val="24"/>
          <w:rPrChange w:id="251" w:author="Murambi Christian Fellowship" w:date="2024-02-16T21:59:00Z">
            <w:rPr>
              <w:del w:id="252" w:author="Tafadzwa Wilson Sedze" w:date="2024-02-20T16:28:00Z"/>
              <w:rFonts w:ascii="Times New Roman" w:hAnsi="Times New Roman" w:cs="Times New Roman"/>
              <w:bCs/>
              <w:color w:val="000000" w:themeColor="text1"/>
              <w:sz w:val="24"/>
              <w:szCs w:val="24"/>
            </w:rPr>
          </w:rPrChange>
        </w:rPr>
        <w:pPrChange w:id="253" w:author="Tafadzwa Wilson Sedze" w:date="2024-02-20T16:28:00Z">
          <w:pPr>
            <w:pStyle w:val="ListParagraph"/>
            <w:numPr>
              <w:numId w:val="9"/>
            </w:numPr>
            <w:ind w:hanging="360"/>
            <w:jc w:val="both"/>
          </w:pPr>
        </w:pPrChange>
      </w:pPr>
      <w:del w:id="254" w:author="Tafadzwa Wilson Sedze" w:date="2024-02-20T16:28:00Z">
        <w:r w:rsidRPr="00694F1F" w:rsidDel="003C4507">
          <w:rPr>
            <w:rFonts w:ascii="Times New Roman" w:hAnsi="Times New Roman" w:cs="Times New Roman"/>
            <w:bCs/>
            <w:strike/>
            <w:color w:val="000000" w:themeColor="text1"/>
            <w:sz w:val="24"/>
            <w:szCs w:val="24"/>
            <w:rPrChange w:id="255" w:author="Murambi Christian Fellowship" w:date="2024-02-16T21:59:00Z">
              <w:rPr>
                <w:rFonts w:ascii="Times New Roman" w:hAnsi="Times New Roman" w:cs="Times New Roman"/>
                <w:bCs/>
                <w:color w:val="000000" w:themeColor="text1"/>
                <w:sz w:val="24"/>
                <w:szCs w:val="24"/>
              </w:rPr>
            </w:rPrChange>
          </w:rPr>
          <w:delText>Adoption of aquaponics and smart farming techniques leads to improved Arabica coffee quality, meeting the standards of specialty coffee production.</w:delText>
        </w:r>
      </w:del>
    </w:p>
    <w:p w14:paraId="039C268B" w14:textId="75C0987E" w:rsidR="008B1889" w:rsidRPr="00694F1F" w:rsidDel="003C4507" w:rsidRDefault="008B1889">
      <w:pPr>
        <w:jc w:val="both"/>
        <w:rPr>
          <w:del w:id="256" w:author="Tafadzwa Wilson Sedze" w:date="2024-02-20T16:28:00Z"/>
          <w:rFonts w:ascii="Times New Roman" w:hAnsi="Times New Roman" w:cs="Times New Roman"/>
          <w:bCs/>
          <w:strike/>
          <w:color w:val="000000" w:themeColor="text1"/>
          <w:sz w:val="24"/>
          <w:szCs w:val="24"/>
          <w:rPrChange w:id="257" w:author="Murambi Christian Fellowship" w:date="2024-02-16T21:59:00Z">
            <w:rPr>
              <w:del w:id="258" w:author="Tafadzwa Wilson Sedze" w:date="2024-02-20T16:28:00Z"/>
              <w:rFonts w:ascii="Times New Roman" w:hAnsi="Times New Roman" w:cs="Times New Roman"/>
              <w:bCs/>
              <w:color w:val="000000" w:themeColor="text1"/>
              <w:sz w:val="24"/>
              <w:szCs w:val="24"/>
            </w:rPr>
          </w:rPrChange>
        </w:rPr>
        <w:pPrChange w:id="259" w:author="Tafadzwa Wilson Sedze" w:date="2024-02-20T16:28:00Z">
          <w:pPr>
            <w:pStyle w:val="ListParagraph"/>
            <w:numPr>
              <w:numId w:val="9"/>
            </w:numPr>
            <w:ind w:hanging="360"/>
            <w:jc w:val="both"/>
          </w:pPr>
        </w:pPrChange>
      </w:pPr>
      <w:del w:id="260" w:author="Tafadzwa Wilson Sedze" w:date="2024-02-20T16:28:00Z">
        <w:r w:rsidRPr="00694F1F" w:rsidDel="003C4507">
          <w:rPr>
            <w:rFonts w:ascii="Times New Roman" w:hAnsi="Times New Roman" w:cs="Times New Roman"/>
            <w:bCs/>
            <w:strike/>
            <w:color w:val="000000" w:themeColor="text1"/>
            <w:sz w:val="24"/>
            <w:szCs w:val="24"/>
            <w:rPrChange w:id="261" w:author="Murambi Christian Fellowship" w:date="2024-02-16T21:59:00Z">
              <w:rPr>
                <w:rFonts w:ascii="Times New Roman" w:hAnsi="Times New Roman" w:cs="Times New Roman"/>
                <w:bCs/>
                <w:color w:val="000000" w:themeColor="text1"/>
                <w:sz w:val="24"/>
                <w:szCs w:val="24"/>
              </w:rPr>
            </w:rPrChange>
          </w:rPr>
          <w:delText>Agroforestry initiatives and organic cover crops contribute to environmental sustainability by preventing soil erosion and promoting biodiversity.</w:delText>
        </w:r>
      </w:del>
    </w:p>
    <w:p w14:paraId="0FBE951D" w14:textId="3B187A89" w:rsidR="008B1889" w:rsidRPr="00694F1F" w:rsidDel="003C4507" w:rsidRDefault="008B1889">
      <w:pPr>
        <w:jc w:val="both"/>
        <w:rPr>
          <w:del w:id="262" w:author="Tafadzwa Wilson Sedze" w:date="2024-02-20T16:28:00Z"/>
          <w:rFonts w:ascii="Times New Roman" w:hAnsi="Times New Roman" w:cs="Times New Roman"/>
          <w:b/>
          <w:bCs/>
          <w:strike/>
          <w:color w:val="000000" w:themeColor="text1"/>
          <w:sz w:val="24"/>
          <w:szCs w:val="24"/>
          <w:rPrChange w:id="263" w:author="Murambi Christian Fellowship" w:date="2024-02-16T21:59:00Z">
            <w:rPr>
              <w:del w:id="264" w:author="Tafadzwa Wilson Sedze" w:date="2024-02-20T16:28:00Z"/>
              <w:rFonts w:ascii="Times New Roman" w:hAnsi="Times New Roman" w:cs="Times New Roman"/>
              <w:b/>
              <w:bCs/>
              <w:color w:val="000000" w:themeColor="text1"/>
              <w:sz w:val="24"/>
              <w:szCs w:val="24"/>
            </w:rPr>
          </w:rPrChange>
        </w:rPr>
        <w:pPrChange w:id="265" w:author="Tafadzwa Wilson Sedze" w:date="2024-02-20T16:28:00Z">
          <w:pPr>
            <w:pStyle w:val="ListParagraph"/>
            <w:numPr>
              <w:numId w:val="9"/>
            </w:numPr>
            <w:ind w:hanging="360"/>
            <w:jc w:val="both"/>
          </w:pPr>
        </w:pPrChange>
      </w:pPr>
      <w:del w:id="266" w:author="Tafadzwa Wilson Sedze" w:date="2024-02-20T16:28:00Z">
        <w:r w:rsidRPr="00694F1F" w:rsidDel="003C4507">
          <w:rPr>
            <w:rFonts w:ascii="Times New Roman" w:hAnsi="Times New Roman" w:cs="Times New Roman"/>
            <w:bCs/>
            <w:strike/>
            <w:color w:val="000000" w:themeColor="text1"/>
            <w:sz w:val="24"/>
            <w:szCs w:val="24"/>
            <w:rPrChange w:id="267" w:author="Murambi Christian Fellowship" w:date="2024-02-16T21:59:00Z">
              <w:rPr>
                <w:rFonts w:ascii="Times New Roman" w:hAnsi="Times New Roman" w:cs="Times New Roman"/>
                <w:bCs/>
                <w:color w:val="000000" w:themeColor="text1"/>
                <w:sz w:val="24"/>
                <w:szCs w:val="24"/>
              </w:rPr>
            </w:rPrChange>
          </w:rPr>
          <w:delText>Automated irrigation systems and continuous monitoring reduce errors and malfunctions, ensuring uninterrupted farm operations and minimizing downtime.</w:delText>
        </w:r>
      </w:del>
    </w:p>
    <w:p w14:paraId="09C15601" w14:textId="6A4D29D3" w:rsidR="008B1889" w:rsidRPr="00694F1F" w:rsidDel="003C4507" w:rsidRDefault="008B1889">
      <w:pPr>
        <w:jc w:val="both"/>
        <w:rPr>
          <w:del w:id="268" w:author="Tafadzwa Wilson Sedze" w:date="2024-02-20T16:28:00Z"/>
          <w:rFonts w:ascii="Times New Roman" w:hAnsi="Times New Roman" w:cs="Times New Roman"/>
          <w:bCs/>
          <w:strike/>
          <w:color w:val="000000" w:themeColor="text1"/>
          <w:sz w:val="24"/>
          <w:szCs w:val="24"/>
          <w:rPrChange w:id="269" w:author="Murambi Christian Fellowship" w:date="2024-02-16T21:59:00Z">
            <w:rPr>
              <w:del w:id="270" w:author="Tafadzwa Wilson Sedze" w:date="2024-02-20T16:28:00Z"/>
              <w:rFonts w:ascii="Times New Roman" w:hAnsi="Times New Roman" w:cs="Times New Roman"/>
              <w:bCs/>
              <w:color w:val="000000" w:themeColor="text1"/>
              <w:sz w:val="24"/>
              <w:szCs w:val="24"/>
            </w:rPr>
          </w:rPrChange>
        </w:rPr>
        <w:pPrChange w:id="271" w:author="Tafadzwa Wilson Sedze" w:date="2024-02-20T16:28:00Z">
          <w:pPr>
            <w:pStyle w:val="ListParagraph"/>
            <w:numPr>
              <w:numId w:val="9"/>
            </w:numPr>
            <w:ind w:hanging="360"/>
            <w:jc w:val="both"/>
          </w:pPr>
        </w:pPrChange>
      </w:pPr>
      <w:del w:id="272" w:author="Tafadzwa Wilson Sedze" w:date="2024-02-20T16:28:00Z">
        <w:r w:rsidRPr="00694F1F" w:rsidDel="003C4507">
          <w:rPr>
            <w:rFonts w:ascii="Times New Roman" w:hAnsi="Times New Roman" w:cs="Times New Roman"/>
            <w:bCs/>
            <w:strike/>
            <w:color w:val="000000" w:themeColor="text1"/>
            <w:sz w:val="24"/>
            <w:szCs w:val="24"/>
            <w:rPrChange w:id="273" w:author="Murambi Christian Fellowship" w:date="2024-02-16T21:59:00Z">
              <w:rPr>
                <w:rFonts w:ascii="Times New Roman" w:hAnsi="Times New Roman" w:cs="Times New Roman"/>
                <w:bCs/>
                <w:color w:val="000000" w:themeColor="text1"/>
                <w:sz w:val="24"/>
                <w:szCs w:val="24"/>
              </w:rPr>
            </w:rPrChange>
          </w:rPr>
          <w:delText>Farmers owners will make informed decisions based on data analytics, allowing for strategic planning, risk mitigation, and continuous improvement.</w:delText>
        </w:r>
      </w:del>
    </w:p>
    <w:p w14:paraId="6772181A" w14:textId="198135FB" w:rsidR="008B1889" w:rsidRPr="00694F1F" w:rsidDel="003C4507" w:rsidRDefault="008B1889">
      <w:pPr>
        <w:jc w:val="both"/>
        <w:rPr>
          <w:del w:id="274" w:author="Tafadzwa Wilson Sedze" w:date="2024-02-20T16:28:00Z"/>
          <w:rFonts w:ascii="Times New Roman" w:hAnsi="Times New Roman" w:cs="Times New Roman"/>
          <w:bCs/>
          <w:strike/>
          <w:color w:val="000000" w:themeColor="text1"/>
          <w:sz w:val="24"/>
          <w:szCs w:val="24"/>
          <w:rPrChange w:id="275" w:author="Murambi Christian Fellowship" w:date="2024-02-16T21:59:00Z">
            <w:rPr>
              <w:del w:id="276" w:author="Tafadzwa Wilson Sedze" w:date="2024-02-20T16:28:00Z"/>
              <w:rFonts w:ascii="Times New Roman" w:hAnsi="Times New Roman" w:cs="Times New Roman"/>
              <w:bCs/>
              <w:color w:val="000000" w:themeColor="text1"/>
              <w:sz w:val="24"/>
              <w:szCs w:val="24"/>
            </w:rPr>
          </w:rPrChange>
        </w:rPr>
        <w:pPrChange w:id="277" w:author="Tafadzwa Wilson Sedze" w:date="2024-02-20T16:28:00Z">
          <w:pPr>
            <w:pStyle w:val="ListParagraph"/>
            <w:numPr>
              <w:numId w:val="9"/>
            </w:numPr>
            <w:ind w:hanging="360"/>
            <w:jc w:val="both"/>
          </w:pPr>
        </w:pPrChange>
      </w:pPr>
      <w:del w:id="278" w:author="Tafadzwa Wilson Sedze" w:date="2024-02-20T16:28:00Z">
        <w:r w:rsidRPr="00694F1F" w:rsidDel="003C4507">
          <w:rPr>
            <w:rFonts w:ascii="Times New Roman" w:hAnsi="Times New Roman" w:cs="Times New Roman"/>
            <w:bCs/>
            <w:strike/>
            <w:color w:val="000000" w:themeColor="text1"/>
            <w:sz w:val="24"/>
            <w:szCs w:val="24"/>
            <w:rPrChange w:id="279" w:author="Murambi Christian Fellowship" w:date="2024-02-16T21:59:00Z">
              <w:rPr>
                <w:rFonts w:ascii="Times New Roman" w:hAnsi="Times New Roman" w:cs="Times New Roman"/>
                <w:bCs/>
                <w:color w:val="000000" w:themeColor="text1"/>
                <w:sz w:val="24"/>
                <w:szCs w:val="24"/>
              </w:rPr>
            </w:rPrChange>
          </w:rPr>
          <w:delText>The user-friendly interface will be accessible on various devices, enabling farmers to manage and monitor farm operations remotely.</w:delText>
        </w:r>
      </w:del>
    </w:p>
    <w:p w14:paraId="38B51784" w14:textId="0D00A957" w:rsidR="008B1889" w:rsidRPr="00694F1F" w:rsidRDefault="008B1889">
      <w:pPr>
        <w:jc w:val="both"/>
        <w:rPr>
          <w:rFonts w:ascii="Times New Roman" w:hAnsi="Times New Roman" w:cs="Times New Roman"/>
          <w:b/>
          <w:strike/>
          <w:color w:val="000000" w:themeColor="text1"/>
          <w:sz w:val="24"/>
          <w:szCs w:val="24"/>
          <w:rPrChange w:id="280" w:author="Murambi Christian Fellowship" w:date="2024-02-16T21:59:00Z">
            <w:rPr>
              <w:rFonts w:ascii="Times New Roman" w:hAnsi="Times New Roman" w:cs="Times New Roman"/>
              <w:b/>
              <w:color w:val="000000" w:themeColor="text1"/>
              <w:sz w:val="24"/>
              <w:szCs w:val="24"/>
            </w:rPr>
          </w:rPrChange>
        </w:rPr>
        <w:pPrChange w:id="281" w:author="Tafadzwa Wilson Sedze" w:date="2024-02-20T16:28:00Z">
          <w:pPr>
            <w:pStyle w:val="ListParagraph"/>
            <w:numPr>
              <w:numId w:val="9"/>
            </w:numPr>
            <w:ind w:hanging="360"/>
            <w:jc w:val="both"/>
          </w:pPr>
        </w:pPrChange>
      </w:pPr>
      <w:del w:id="282" w:author="Tafadzwa Wilson Sedze" w:date="2024-02-20T16:28:00Z">
        <w:r w:rsidRPr="00694F1F" w:rsidDel="003C4507">
          <w:rPr>
            <w:rFonts w:ascii="Times New Roman" w:hAnsi="Times New Roman" w:cs="Times New Roman"/>
            <w:bCs/>
            <w:strike/>
            <w:color w:val="000000" w:themeColor="text1"/>
            <w:sz w:val="24"/>
            <w:szCs w:val="24"/>
            <w:rPrChange w:id="283" w:author="Murambi Christian Fellowship" w:date="2024-02-16T21:59:00Z">
              <w:rPr>
                <w:rFonts w:ascii="Times New Roman" w:hAnsi="Times New Roman" w:cs="Times New Roman"/>
                <w:bCs/>
                <w:color w:val="000000" w:themeColor="text1"/>
                <w:sz w:val="24"/>
                <w:szCs w:val="24"/>
              </w:rPr>
            </w:rPrChange>
          </w:rPr>
          <w:delText>Sensors be will measure soil moisture levels and water conditions, allowing farmers to make timely decisions on irrigation and pond management.</w:delText>
        </w:r>
      </w:del>
    </w:p>
    <w:p w14:paraId="050E767A" w14:textId="77777777" w:rsidR="00A055B2" w:rsidRPr="00A055B2" w:rsidRDefault="00A055B2" w:rsidP="00A055B2">
      <w:pPr>
        <w:pStyle w:val="ListParagraph"/>
        <w:jc w:val="both"/>
        <w:rPr>
          <w:rFonts w:ascii="Times New Roman" w:hAnsi="Times New Roman" w:cs="Times New Roman"/>
          <w:b/>
          <w:color w:val="000000" w:themeColor="text1"/>
          <w:sz w:val="24"/>
          <w:szCs w:val="24"/>
        </w:rPr>
      </w:pPr>
    </w:p>
    <w:p w14:paraId="0B0DB993" w14:textId="787A7407" w:rsidR="001C6458" w:rsidRPr="00072CDE" w:rsidRDefault="00A055B2" w:rsidP="00072CDE">
      <w:pPr>
        <w:pStyle w:val="Heading2"/>
        <w:rPr>
          <w:rFonts w:ascii="Times New Roman" w:hAnsi="Times New Roman" w:cs="Times New Roman"/>
          <w:b/>
          <w:bCs/>
          <w:color w:val="auto"/>
          <w:sz w:val="28"/>
          <w:szCs w:val="28"/>
        </w:rPr>
      </w:pPr>
      <w:r w:rsidRPr="00A055B2">
        <w:rPr>
          <w:rFonts w:ascii="Times New Roman" w:hAnsi="Times New Roman" w:cs="Times New Roman"/>
          <w:b/>
          <w:bCs/>
          <w:color w:val="auto"/>
          <w:sz w:val="28"/>
          <w:szCs w:val="28"/>
        </w:rPr>
        <w:t>1.8</w:t>
      </w:r>
      <w:r>
        <w:rPr>
          <w:rFonts w:ascii="Times New Roman" w:hAnsi="Times New Roman" w:cs="Times New Roman"/>
          <w:b/>
          <w:bCs/>
          <w:color w:val="auto"/>
          <w:sz w:val="28"/>
          <w:szCs w:val="28"/>
        </w:rPr>
        <w:t xml:space="preserve"> </w:t>
      </w:r>
      <w:r w:rsidRPr="00A055B2">
        <w:rPr>
          <w:rFonts w:ascii="Times New Roman" w:hAnsi="Times New Roman" w:cs="Times New Roman"/>
          <w:b/>
          <w:bCs/>
          <w:color w:val="auto"/>
          <w:sz w:val="28"/>
          <w:szCs w:val="28"/>
        </w:rPr>
        <w:t>SUMMARY</w:t>
      </w:r>
      <w:r w:rsidR="00072CDE">
        <w:rPr>
          <w:rFonts w:ascii="Times New Roman" w:hAnsi="Times New Roman" w:cs="Times New Roman"/>
          <w:b/>
          <w:bCs/>
          <w:color w:val="auto"/>
          <w:sz w:val="28"/>
          <w:szCs w:val="28"/>
        </w:rPr>
        <w:br/>
      </w:r>
    </w:p>
    <w:p w14:paraId="0FE4323F" w14:textId="36BB74B7" w:rsidR="00A055B2" w:rsidRDefault="007B6905" w:rsidP="00A055B2">
      <w:pPr>
        <w:jc w:val="both"/>
        <w:rPr>
          <w:rFonts w:ascii="Times New Roman" w:hAnsi="Times New Roman" w:cs="Times New Roman"/>
          <w:bCs/>
          <w:color w:val="000000" w:themeColor="text1"/>
          <w:sz w:val="24"/>
          <w:szCs w:val="24"/>
          <w:lang w:val="en-US"/>
        </w:rPr>
      </w:pPr>
      <w:r w:rsidRPr="00A055B2">
        <w:rPr>
          <w:rFonts w:ascii="Times New Roman" w:hAnsi="Times New Roman" w:cs="Times New Roman"/>
          <w:bCs/>
          <w:color w:val="000000" w:themeColor="text1"/>
          <w:sz w:val="24"/>
          <w:szCs w:val="24"/>
        </w:rPr>
        <w:t xml:space="preserve">In summary, the </w:t>
      </w:r>
      <w:del w:id="284"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285"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xml:space="preserve"> at Zimunda Estate represents a strategic initiative to revolutionize traditional farming practices and embrace sustainable, technology-driven agriculture. </w:t>
      </w:r>
      <w:r w:rsidR="005628AB" w:rsidRPr="00A055B2">
        <w:rPr>
          <w:rFonts w:ascii="Times New Roman" w:hAnsi="Times New Roman" w:cs="Times New Roman"/>
          <w:bCs/>
          <w:color w:val="000000" w:themeColor="text1"/>
          <w:sz w:val="24"/>
          <w:szCs w:val="24"/>
          <w:lang w:val="en-US"/>
        </w:rPr>
        <w:t>The project has more focus on Aquaponics integration, automated irrigation (with water from aquaponics pond) and real time weather data (Provide staff with access to real-time GPS-based weather data to anticipate weather patterns and respond effectively to changing conditions.)</w:t>
      </w:r>
    </w:p>
    <w:p w14:paraId="29D789A8" w14:textId="77777777" w:rsidR="00072CDE" w:rsidRPr="00A055B2" w:rsidRDefault="00072CDE" w:rsidP="00A055B2">
      <w:pPr>
        <w:jc w:val="both"/>
        <w:rPr>
          <w:rFonts w:ascii="Times New Roman" w:hAnsi="Times New Roman" w:cs="Times New Roman"/>
          <w:bCs/>
          <w:color w:val="000000" w:themeColor="text1"/>
          <w:sz w:val="24"/>
          <w:szCs w:val="24"/>
          <w:lang w:val="en-US"/>
        </w:rPr>
      </w:pPr>
    </w:p>
    <w:p w14:paraId="2690ADE4" w14:textId="50796A52" w:rsidR="00A055B2"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identified problems in traditional farming, such as manual </w:t>
      </w:r>
      <w:r w:rsidR="00302975" w:rsidRPr="00A055B2">
        <w:rPr>
          <w:rFonts w:ascii="Times New Roman" w:hAnsi="Times New Roman" w:cs="Times New Roman"/>
          <w:bCs/>
          <w:color w:val="000000" w:themeColor="text1"/>
          <w:sz w:val="24"/>
          <w:szCs w:val="24"/>
        </w:rPr>
        <w:t>labour</w:t>
      </w:r>
      <w:r w:rsidRPr="00A055B2">
        <w:rPr>
          <w:rFonts w:ascii="Times New Roman" w:hAnsi="Times New Roman" w:cs="Times New Roman"/>
          <w:bCs/>
          <w:color w:val="000000" w:themeColor="text1"/>
          <w:sz w:val="24"/>
          <w:szCs w:val="24"/>
        </w:rPr>
        <w:t xml:space="preserve">, resource limitations, and unpredictable weather conditions, prompt the need for the </w:t>
      </w:r>
      <w:del w:id="286"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287"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The system aims to address these challenges by providing real-time monitoring, optimizing resource usage, and fostering sustainable agricultural practices.</w:t>
      </w:r>
    </w:p>
    <w:p w14:paraId="4D19E901" w14:textId="77777777" w:rsidR="00072CDE" w:rsidRPr="00A055B2" w:rsidRDefault="00072CDE" w:rsidP="00A055B2">
      <w:pPr>
        <w:jc w:val="both"/>
        <w:rPr>
          <w:rFonts w:ascii="Times New Roman" w:hAnsi="Times New Roman" w:cs="Times New Roman"/>
          <w:bCs/>
          <w:color w:val="000000" w:themeColor="text1"/>
          <w:sz w:val="24"/>
          <w:szCs w:val="24"/>
        </w:rPr>
      </w:pPr>
    </w:p>
    <w:p w14:paraId="1945ACEB" w14:textId="31DBDD25" w:rsidR="007B6905"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The</w:t>
      </w:r>
      <w:r w:rsidR="005628AB" w:rsidRPr="00A055B2">
        <w:rPr>
          <w:rFonts w:ascii="Times New Roman" w:hAnsi="Times New Roman" w:cs="Times New Roman"/>
          <w:bCs/>
          <w:color w:val="000000" w:themeColor="text1"/>
          <w:sz w:val="24"/>
          <w:szCs w:val="24"/>
        </w:rPr>
        <w:t xml:space="preserve"> main</w:t>
      </w:r>
      <w:r w:rsidRPr="00A055B2">
        <w:rPr>
          <w:rFonts w:ascii="Times New Roman" w:hAnsi="Times New Roman" w:cs="Times New Roman"/>
          <w:bCs/>
          <w:color w:val="000000" w:themeColor="text1"/>
          <w:sz w:val="24"/>
          <w:szCs w:val="24"/>
        </w:rPr>
        <w:t xml:space="preserve"> objectives, spanning operational integration, automation, weather data utilization, and community engagement, serve as a blueprint for achieving the broader aims of the project. The emphasis on user-friendly interfaces, adaptability, and continuous improvement aligns with the dynamic nature of smart farming initiatives.</w:t>
      </w:r>
    </w:p>
    <w:p w14:paraId="1BA30EA8" w14:textId="77777777" w:rsidR="00A055B2" w:rsidRPr="00A055B2" w:rsidRDefault="00A055B2" w:rsidP="00A055B2">
      <w:pPr>
        <w:jc w:val="both"/>
        <w:rPr>
          <w:rFonts w:ascii="Times New Roman" w:hAnsi="Times New Roman" w:cs="Times New Roman"/>
          <w:bCs/>
          <w:color w:val="000000" w:themeColor="text1"/>
          <w:sz w:val="24"/>
          <w:szCs w:val="24"/>
        </w:rPr>
      </w:pPr>
    </w:p>
    <w:p w14:paraId="210774A3" w14:textId="3AC546C7" w:rsidR="007B6905" w:rsidRDefault="007B6905" w:rsidP="00A055B2">
      <w:pPr>
        <w:jc w:val="both"/>
        <w:rPr>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The Justification for th</w:t>
      </w:r>
      <w:r w:rsidR="005628AB" w:rsidRPr="00A055B2">
        <w:rPr>
          <w:rFonts w:ascii="Times New Roman" w:hAnsi="Times New Roman" w:cs="Times New Roman"/>
          <w:bCs/>
          <w:color w:val="000000" w:themeColor="text1"/>
          <w:sz w:val="24"/>
          <w:szCs w:val="24"/>
        </w:rPr>
        <w:t xml:space="preserve">is project </w:t>
      </w:r>
      <w:r w:rsidRPr="00A055B2">
        <w:rPr>
          <w:rFonts w:ascii="Times New Roman" w:hAnsi="Times New Roman" w:cs="Times New Roman"/>
          <w:bCs/>
          <w:color w:val="000000" w:themeColor="text1"/>
          <w:sz w:val="24"/>
          <w:szCs w:val="24"/>
        </w:rPr>
        <w:t xml:space="preserve">is rooted in the multifaceted </w:t>
      </w:r>
      <w:ins w:id="288" w:author="Tafadzwa Wilson Sedze" w:date="2024-02-20T16:39:00Z">
        <w:r w:rsidR="00F064EE">
          <w:rPr>
            <w:rFonts w:ascii="Times New Roman" w:hAnsi="Times New Roman" w:cs="Times New Roman"/>
            <w:bCs/>
            <w:color w:val="000000" w:themeColor="text1"/>
            <w:sz w:val="24"/>
            <w:szCs w:val="24"/>
          </w:rPr>
          <w:t>reasons for this</w:t>
        </w:r>
      </w:ins>
      <w:ins w:id="289" w:author="Tafadzwa Wilson Sedze" w:date="2024-02-20T16:40:00Z">
        <w:r w:rsidR="00F064EE">
          <w:rPr>
            <w:rFonts w:ascii="Times New Roman" w:hAnsi="Times New Roman" w:cs="Times New Roman"/>
            <w:bCs/>
            <w:color w:val="000000" w:themeColor="text1"/>
            <w:sz w:val="24"/>
            <w:szCs w:val="24"/>
          </w:rPr>
          <w:t xml:space="preserve"> project</w:t>
        </w:r>
      </w:ins>
      <w:ins w:id="290" w:author="Tafadzwa Wilson Sedze" w:date="2024-02-20T16:41:00Z">
        <w:r w:rsidR="00F064EE">
          <w:rPr>
            <w:rFonts w:ascii="Times New Roman" w:hAnsi="Times New Roman" w:cs="Times New Roman"/>
            <w:bCs/>
            <w:color w:val="000000" w:themeColor="text1"/>
            <w:sz w:val="24"/>
            <w:szCs w:val="24"/>
          </w:rPr>
          <w:t>, importance and</w:t>
        </w:r>
      </w:ins>
      <w:ins w:id="291" w:author="Tafadzwa Wilson Sedze" w:date="2024-02-20T16:39:00Z">
        <w:r w:rsidR="00F064EE">
          <w:rPr>
            <w:rFonts w:ascii="Times New Roman" w:hAnsi="Times New Roman" w:cs="Times New Roman"/>
            <w:bCs/>
            <w:color w:val="000000" w:themeColor="text1"/>
            <w:sz w:val="24"/>
            <w:szCs w:val="24"/>
          </w:rPr>
          <w:t xml:space="preserve"> </w:t>
        </w:r>
      </w:ins>
      <w:r w:rsidRPr="00A055B2">
        <w:rPr>
          <w:rFonts w:ascii="Times New Roman" w:hAnsi="Times New Roman" w:cs="Times New Roman"/>
          <w:bCs/>
          <w:color w:val="000000" w:themeColor="text1"/>
          <w:sz w:val="24"/>
          <w:szCs w:val="24"/>
        </w:rPr>
        <w:t>benefits it offers, including enhanced decision-making, resource optimization, increased crop quality, and environmental sustainability. The system not only positions Zimunda Estate as a technological innovator but also contributes to the economic viability and competitiveness of the estate in the coffee industry.</w:t>
      </w:r>
    </w:p>
    <w:p w14:paraId="1DDD86A2" w14:textId="77777777" w:rsidR="00A055B2" w:rsidRPr="00A055B2" w:rsidRDefault="00A055B2" w:rsidP="00A055B2">
      <w:pPr>
        <w:jc w:val="both"/>
        <w:rPr>
          <w:rFonts w:ascii="Times New Roman" w:hAnsi="Times New Roman" w:cs="Times New Roman"/>
          <w:bCs/>
          <w:color w:val="000000" w:themeColor="text1"/>
          <w:sz w:val="24"/>
          <w:szCs w:val="24"/>
        </w:rPr>
      </w:pPr>
    </w:p>
    <w:p w14:paraId="0538463E" w14:textId="5CF09D76" w:rsidR="00065D10" w:rsidRDefault="007B6905" w:rsidP="00072CDE">
      <w:pPr>
        <w:jc w:val="both"/>
        <w:rPr>
          <w:ins w:id="292" w:author="Tafadzwa Wilson Sedze" w:date="2024-02-20T16:35:00Z"/>
          <w:rFonts w:ascii="Times New Roman" w:hAnsi="Times New Roman" w:cs="Times New Roman"/>
          <w:bCs/>
          <w:color w:val="000000" w:themeColor="text1"/>
          <w:sz w:val="24"/>
          <w:szCs w:val="24"/>
        </w:rPr>
      </w:pPr>
      <w:r w:rsidRPr="00A055B2">
        <w:rPr>
          <w:rFonts w:ascii="Times New Roman" w:hAnsi="Times New Roman" w:cs="Times New Roman"/>
          <w:bCs/>
          <w:color w:val="000000" w:themeColor="text1"/>
          <w:sz w:val="24"/>
          <w:szCs w:val="24"/>
        </w:rPr>
        <w:t xml:space="preserve">The anticipated advantages, such as real-time monitoring, optimized resource usage, and data-driven decision-making, highlight the transformative potential of the </w:t>
      </w:r>
      <w:del w:id="293" w:author="Wilson Centaurus" w:date="2024-05-26T16:38:00Z">
        <w:r w:rsidRPr="00A055B2" w:rsidDel="00EA56E7">
          <w:rPr>
            <w:rFonts w:ascii="Times New Roman" w:hAnsi="Times New Roman" w:cs="Times New Roman"/>
            <w:bCs/>
            <w:color w:val="000000" w:themeColor="text1"/>
            <w:sz w:val="24"/>
            <w:szCs w:val="24"/>
          </w:rPr>
          <w:delText>Smart Farming System</w:delText>
        </w:r>
      </w:del>
      <w:ins w:id="294" w:author="Wilson Centaurus" w:date="2024-05-26T16:38:00Z">
        <w:r w:rsidR="00EA56E7">
          <w:rPr>
            <w:rFonts w:ascii="Times New Roman" w:hAnsi="Times New Roman" w:cs="Times New Roman"/>
            <w:bCs/>
            <w:color w:val="000000" w:themeColor="text1"/>
            <w:sz w:val="24"/>
            <w:szCs w:val="24"/>
          </w:rPr>
          <w:t>Aquaponics-Integrated Smart Farming System</w:t>
        </w:r>
      </w:ins>
      <w:r w:rsidRPr="00A055B2">
        <w:rPr>
          <w:rFonts w:ascii="Times New Roman" w:hAnsi="Times New Roman" w:cs="Times New Roman"/>
          <w:bCs/>
          <w:color w:val="000000" w:themeColor="text1"/>
          <w:sz w:val="24"/>
          <w:szCs w:val="24"/>
        </w:rPr>
        <w:t>. As the system is deployed, Zimunda Estate is poised to set new standards in sustainable agriculture, showcasing the potential of technology to revolutionize farming practices in the Eastern Highlands of Zimbabwe.</w:t>
      </w:r>
    </w:p>
    <w:p w14:paraId="7217C14B" w14:textId="77777777" w:rsidR="00070177" w:rsidRDefault="00070177" w:rsidP="00072CDE">
      <w:pPr>
        <w:jc w:val="both"/>
        <w:rPr>
          <w:ins w:id="295" w:author="Tafadzwa Wilson Sedze" w:date="2024-02-20T16:35:00Z"/>
          <w:rFonts w:ascii="Times New Roman" w:hAnsi="Times New Roman" w:cs="Times New Roman"/>
          <w:bCs/>
          <w:color w:val="000000" w:themeColor="text1"/>
          <w:sz w:val="24"/>
          <w:szCs w:val="24"/>
        </w:rPr>
      </w:pPr>
    </w:p>
    <w:p w14:paraId="5B5593EC" w14:textId="77777777" w:rsidR="00070177" w:rsidRDefault="00070177" w:rsidP="00072CDE">
      <w:pPr>
        <w:jc w:val="both"/>
        <w:rPr>
          <w:ins w:id="296" w:author="Tafadzwa Wilson Sedze" w:date="2024-02-20T16:35:00Z"/>
          <w:rFonts w:ascii="Times New Roman" w:hAnsi="Times New Roman" w:cs="Times New Roman"/>
          <w:bCs/>
          <w:color w:val="000000" w:themeColor="text1"/>
          <w:sz w:val="24"/>
          <w:szCs w:val="24"/>
        </w:rPr>
      </w:pPr>
    </w:p>
    <w:p w14:paraId="5094162C" w14:textId="77777777" w:rsidR="00070177" w:rsidRDefault="00070177" w:rsidP="00072CDE">
      <w:pPr>
        <w:jc w:val="both"/>
        <w:rPr>
          <w:ins w:id="297" w:author="Tafadzwa Wilson Sedze" w:date="2024-02-20T16:35:00Z"/>
          <w:rFonts w:ascii="Times New Roman" w:hAnsi="Times New Roman" w:cs="Times New Roman"/>
          <w:bCs/>
          <w:color w:val="000000" w:themeColor="text1"/>
          <w:sz w:val="24"/>
          <w:szCs w:val="24"/>
        </w:rPr>
      </w:pPr>
    </w:p>
    <w:p w14:paraId="47076B1B" w14:textId="77777777" w:rsidR="00070177" w:rsidRDefault="00070177" w:rsidP="00072CDE">
      <w:pPr>
        <w:jc w:val="both"/>
        <w:rPr>
          <w:ins w:id="298" w:author="Tafadzwa Wilson Sedze" w:date="2024-02-20T16:35:00Z"/>
          <w:rFonts w:ascii="Times New Roman" w:hAnsi="Times New Roman" w:cs="Times New Roman"/>
          <w:bCs/>
          <w:color w:val="000000" w:themeColor="text1"/>
          <w:sz w:val="24"/>
          <w:szCs w:val="24"/>
        </w:rPr>
      </w:pPr>
    </w:p>
    <w:p w14:paraId="7717F7D3" w14:textId="77777777" w:rsidR="00070177" w:rsidRDefault="00070177" w:rsidP="00072CDE">
      <w:pPr>
        <w:jc w:val="both"/>
        <w:rPr>
          <w:ins w:id="299" w:author="Tafadzwa Wilson Sedze" w:date="2024-02-20T16:35:00Z"/>
          <w:rFonts w:ascii="Times New Roman" w:hAnsi="Times New Roman" w:cs="Times New Roman"/>
          <w:bCs/>
          <w:color w:val="000000" w:themeColor="text1"/>
          <w:sz w:val="24"/>
          <w:szCs w:val="24"/>
        </w:rPr>
      </w:pPr>
    </w:p>
    <w:p w14:paraId="5607C048" w14:textId="77777777" w:rsidR="00070177" w:rsidRDefault="00070177" w:rsidP="00072CDE">
      <w:pPr>
        <w:jc w:val="both"/>
        <w:rPr>
          <w:ins w:id="300" w:author="Tafadzwa Wilson Sedze" w:date="2024-02-20T16:35:00Z"/>
          <w:rFonts w:ascii="Times New Roman" w:hAnsi="Times New Roman" w:cs="Times New Roman"/>
          <w:bCs/>
          <w:color w:val="000000" w:themeColor="text1"/>
          <w:sz w:val="24"/>
          <w:szCs w:val="24"/>
        </w:rPr>
      </w:pPr>
    </w:p>
    <w:p w14:paraId="6378AEC4" w14:textId="77777777" w:rsidR="00070177" w:rsidRDefault="00070177" w:rsidP="00072CDE">
      <w:pPr>
        <w:jc w:val="both"/>
        <w:rPr>
          <w:ins w:id="301" w:author="Tafadzwa Wilson Sedze" w:date="2024-02-20T16:35:00Z"/>
          <w:rFonts w:ascii="Times New Roman" w:hAnsi="Times New Roman" w:cs="Times New Roman"/>
          <w:bCs/>
          <w:color w:val="000000" w:themeColor="text1"/>
          <w:sz w:val="24"/>
          <w:szCs w:val="24"/>
        </w:rPr>
      </w:pPr>
    </w:p>
    <w:p w14:paraId="7D41F866" w14:textId="77777777" w:rsidR="00070177" w:rsidRDefault="00070177" w:rsidP="00072CDE">
      <w:pPr>
        <w:jc w:val="both"/>
        <w:rPr>
          <w:ins w:id="302" w:author="Tafadzwa Wilson Sedze" w:date="2024-02-20T16:35:00Z"/>
          <w:rFonts w:ascii="Times New Roman" w:hAnsi="Times New Roman" w:cs="Times New Roman"/>
          <w:bCs/>
          <w:color w:val="000000" w:themeColor="text1"/>
          <w:sz w:val="24"/>
          <w:szCs w:val="24"/>
        </w:rPr>
      </w:pPr>
    </w:p>
    <w:p w14:paraId="6D159FCB" w14:textId="77777777" w:rsidR="00070177" w:rsidRDefault="00070177" w:rsidP="00072CDE">
      <w:pPr>
        <w:jc w:val="both"/>
        <w:rPr>
          <w:ins w:id="303" w:author="Tafadzwa Wilson Sedze" w:date="2024-02-20T16:35:00Z"/>
          <w:rFonts w:ascii="Times New Roman" w:hAnsi="Times New Roman" w:cs="Times New Roman"/>
          <w:bCs/>
          <w:color w:val="000000" w:themeColor="text1"/>
          <w:sz w:val="24"/>
          <w:szCs w:val="24"/>
        </w:rPr>
      </w:pPr>
    </w:p>
    <w:p w14:paraId="28A68659" w14:textId="77777777" w:rsidR="00070177" w:rsidRDefault="00070177" w:rsidP="00072CDE">
      <w:pPr>
        <w:jc w:val="both"/>
        <w:rPr>
          <w:ins w:id="304" w:author="Tafadzwa Wilson Sedze" w:date="2024-02-20T16:35:00Z"/>
          <w:rFonts w:ascii="Times New Roman" w:hAnsi="Times New Roman" w:cs="Times New Roman"/>
          <w:bCs/>
          <w:color w:val="000000" w:themeColor="text1"/>
          <w:sz w:val="24"/>
          <w:szCs w:val="24"/>
        </w:rPr>
      </w:pPr>
    </w:p>
    <w:p w14:paraId="50507988" w14:textId="77777777" w:rsidR="00070177" w:rsidRDefault="00070177" w:rsidP="00072CDE">
      <w:pPr>
        <w:jc w:val="both"/>
        <w:rPr>
          <w:ins w:id="305" w:author="Tafadzwa Wilson Sedze" w:date="2024-02-20T16:35:00Z"/>
          <w:rFonts w:ascii="Times New Roman" w:hAnsi="Times New Roman" w:cs="Times New Roman"/>
          <w:bCs/>
          <w:color w:val="000000" w:themeColor="text1"/>
          <w:sz w:val="24"/>
          <w:szCs w:val="24"/>
        </w:rPr>
      </w:pPr>
    </w:p>
    <w:p w14:paraId="238B39BD" w14:textId="77777777" w:rsidR="00070177" w:rsidRDefault="00070177" w:rsidP="00072CDE">
      <w:pPr>
        <w:jc w:val="both"/>
        <w:rPr>
          <w:ins w:id="306" w:author="Tafadzwa Wilson Sedze" w:date="2024-02-20T16:35:00Z"/>
          <w:rFonts w:ascii="Times New Roman" w:hAnsi="Times New Roman" w:cs="Times New Roman"/>
          <w:bCs/>
          <w:color w:val="000000" w:themeColor="text1"/>
          <w:sz w:val="24"/>
          <w:szCs w:val="24"/>
        </w:rPr>
      </w:pPr>
    </w:p>
    <w:p w14:paraId="38E412FF" w14:textId="77777777" w:rsidR="00070177" w:rsidRDefault="00070177" w:rsidP="00072CDE">
      <w:pPr>
        <w:jc w:val="both"/>
        <w:rPr>
          <w:ins w:id="307" w:author="Tafadzwa Wilson Sedze" w:date="2024-02-20T16:35:00Z"/>
          <w:rFonts w:ascii="Times New Roman" w:hAnsi="Times New Roman" w:cs="Times New Roman"/>
          <w:bCs/>
          <w:color w:val="000000" w:themeColor="text1"/>
          <w:sz w:val="24"/>
          <w:szCs w:val="24"/>
        </w:rPr>
      </w:pPr>
    </w:p>
    <w:p w14:paraId="12DBDA33" w14:textId="77777777" w:rsidR="00070177" w:rsidRDefault="00070177" w:rsidP="00072CDE">
      <w:pPr>
        <w:jc w:val="both"/>
        <w:rPr>
          <w:ins w:id="308" w:author="Tafadzwa Wilson Sedze" w:date="2024-02-20T16:35:00Z"/>
          <w:rFonts w:ascii="Times New Roman" w:hAnsi="Times New Roman" w:cs="Times New Roman"/>
          <w:bCs/>
          <w:color w:val="000000" w:themeColor="text1"/>
          <w:sz w:val="24"/>
          <w:szCs w:val="24"/>
        </w:rPr>
      </w:pPr>
    </w:p>
    <w:p w14:paraId="361B8D6D" w14:textId="77777777" w:rsidR="00070177" w:rsidRDefault="00070177" w:rsidP="00072CDE">
      <w:pPr>
        <w:jc w:val="both"/>
        <w:rPr>
          <w:ins w:id="309" w:author="Tafadzwa Wilson Sedze" w:date="2024-02-20T16:35:00Z"/>
          <w:rFonts w:ascii="Times New Roman" w:hAnsi="Times New Roman" w:cs="Times New Roman"/>
          <w:bCs/>
          <w:color w:val="000000" w:themeColor="text1"/>
          <w:sz w:val="24"/>
          <w:szCs w:val="24"/>
        </w:rPr>
      </w:pPr>
    </w:p>
    <w:p w14:paraId="352A4FCB" w14:textId="77777777" w:rsidR="00070177" w:rsidRDefault="00070177" w:rsidP="00072CDE">
      <w:pPr>
        <w:jc w:val="both"/>
        <w:rPr>
          <w:ins w:id="310" w:author="Tafadzwa Wilson Sedze" w:date="2024-02-20T16:35:00Z"/>
          <w:rFonts w:ascii="Times New Roman" w:hAnsi="Times New Roman" w:cs="Times New Roman"/>
          <w:bCs/>
          <w:color w:val="000000" w:themeColor="text1"/>
          <w:sz w:val="24"/>
          <w:szCs w:val="24"/>
        </w:rPr>
      </w:pPr>
    </w:p>
    <w:p w14:paraId="3116E2B1" w14:textId="77777777" w:rsidR="00070177" w:rsidRDefault="00070177" w:rsidP="00072CDE">
      <w:pPr>
        <w:jc w:val="both"/>
        <w:rPr>
          <w:ins w:id="311" w:author="Tafadzwa Wilson Sedze" w:date="2024-02-20T16:35:00Z"/>
          <w:rFonts w:ascii="Times New Roman" w:hAnsi="Times New Roman" w:cs="Times New Roman"/>
          <w:bCs/>
          <w:color w:val="000000" w:themeColor="text1"/>
          <w:sz w:val="24"/>
          <w:szCs w:val="24"/>
        </w:rPr>
      </w:pPr>
    </w:p>
    <w:p w14:paraId="055A8D70" w14:textId="77777777" w:rsidR="00070177" w:rsidRDefault="00070177" w:rsidP="00072CDE">
      <w:pPr>
        <w:jc w:val="both"/>
        <w:rPr>
          <w:ins w:id="312" w:author="Tafadzwa Wilson Sedze" w:date="2024-02-20T16:35:00Z"/>
          <w:rFonts w:ascii="Times New Roman" w:hAnsi="Times New Roman" w:cs="Times New Roman"/>
          <w:bCs/>
          <w:color w:val="000000" w:themeColor="text1"/>
          <w:sz w:val="24"/>
          <w:szCs w:val="24"/>
        </w:rPr>
      </w:pPr>
    </w:p>
    <w:p w14:paraId="6E02C3D6" w14:textId="77777777" w:rsidR="00070177" w:rsidRDefault="00070177" w:rsidP="00072CDE">
      <w:pPr>
        <w:jc w:val="both"/>
        <w:rPr>
          <w:ins w:id="313" w:author="Tafadzwa Wilson Sedze" w:date="2024-02-20T16:35:00Z"/>
          <w:rFonts w:ascii="Times New Roman" w:hAnsi="Times New Roman" w:cs="Times New Roman"/>
          <w:bCs/>
          <w:color w:val="000000" w:themeColor="text1"/>
          <w:sz w:val="24"/>
          <w:szCs w:val="24"/>
        </w:rPr>
      </w:pPr>
    </w:p>
    <w:p w14:paraId="598D1D37" w14:textId="77777777" w:rsidR="00070177" w:rsidRDefault="00070177" w:rsidP="00072CDE">
      <w:pPr>
        <w:jc w:val="both"/>
        <w:rPr>
          <w:ins w:id="314" w:author="Tafadzwa Wilson Sedze" w:date="2024-02-20T16:35:00Z"/>
          <w:rFonts w:ascii="Times New Roman" w:hAnsi="Times New Roman" w:cs="Times New Roman"/>
          <w:bCs/>
          <w:color w:val="000000" w:themeColor="text1"/>
          <w:sz w:val="24"/>
          <w:szCs w:val="24"/>
        </w:rPr>
      </w:pPr>
    </w:p>
    <w:p w14:paraId="6F9A3AF1" w14:textId="77777777" w:rsidR="00070177" w:rsidRDefault="00070177" w:rsidP="00072CDE">
      <w:pPr>
        <w:jc w:val="both"/>
        <w:rPr>
          <w:rFonts w:ascii="Times New Roman" w:hAnsi="Times New Roman" w:cs="Times New Roman"/>
          <w:bCs/>
          <w:color w:val="000000" w:themeColor="text1"/>
          <w:sz w:val="24"/>
          <w:szCs w:val="24"/>
        </w:rPr>
      </w:pPr>
    </w:p>
    <w:p w14:paraId="3F85B04C" w14:textId="04FFF8D8" w:rsidR="00DB3651" w:rsidRPr="00A055B2" w:rsidRDefault="00DB3651" w:rsidP="00DB3651">
      <w:pPr>
        <w:pStyle w:val="Heading1"/>
        <w:rPr>
          <w:rFonts w:ascii="Times New Roman" w:hAnsi="Times New Roman" w:cs="Times New Roman"/>
          <w:color w:val="auto"/>
          <w:sz w:val="36"/>
          <w:szCs w:val="36"/>
          <w:lang w:val="en-US"/>
        </w:rPr>
      </w:pPr>
      <w:r w:rsidRPr="00A055B2">
        <w:rPr>
          <w:rFonts w:ascii="Times New Roman" w:hAnsi="Times New Roman" w:cs="Times New Roman"/>
          <w:b/>
          <w:bCs/>
          <w:color w:val="auto"/>
          <w:sz w:val="36"/>
          <w:szCs w:val="36"/>
          <w:lang w:val="en-US"/>
        </w:rPr>
        <w:lastRenderedPageBreak/>
        <w:t xml:space="preserve">CHAPTER </w:t>
      </w:r>
      <w:r>
        <w:rPr>
          <w:rFonts w:ascii="Times New Roman" w:hAnsi="Times New Roman" w:cs="Times New Roman"/>
          <w:b/>
          <w:bCs/>
          <w:color w:val="auto"/>
          <w:sz w:val="36"/>
          <w:szCs w:val="36"/>
          <w:lang w:val="en-US"/>
        </w:rPr>
        <w:t>2</w:t>
      </w:r>
      <w:r w:rsidRPr="00A055B2">
        <w:rPr>
          <w:rFonts w:ascii="Times New Roman" w:hAnsi="Times New Roman" w:cs="Times New Roman"/>
          <w:b/>
          <w:bCs/>
          <w:color w:val="auto"/>
          <w:sz w:val="36"/>
          <w:szCs w:val="36"/>
          <w:lang w:val="en-US"/>
        </w:rPr>
        <w:t>:</w:t>
      </w:r>
      <w:r w:rsidRPr="00A055B2">
        <w:rPr>
          <w:rFonts w:ascii="Times New Roman" w:hAnsi="Times New Roman" w:cs="Times New Roman"/>
          <w:color w:val="auto"/>
          <w:sz w:val="36"/>
          <w:szCs w:val="36"/>
          <w:lang w:val="en-US"/>
        </w:rPr>
        <w:t xml:space="preserve"> </w:t>
      </w:r>
      <w:r>
        <w:rPr>
          <w:rFonts w:ascii="Times New Roman" w:hAnsi="Times New Roman" w:cs="Times New Roman"/>
          <w:color w:val="auto"/>
          <w:sz w:val="36"/>
          <w:szCs w:val="36"/>
          <w:lang w:val="en-US"/>
        </w:rPr>
        <w:t>PLANNING PHASE</w:t>
      </w:r>
    </w:p>
    <w:p w14:paraId="77B03F9F" w14:textId="77777777" w:rsidR="00DB3651" w:rsidRDefault="00DB3651" w:rsidP="00072CDE">
      <w:pPr>
        <w:jc w:val="both"/>
        <w:rPr>
          <w:ins w:id="315" w:author="Tafadzwa Wilson Sedze" w:date="2024-03-28T13:05:00Z"/>
          <w:rFonts w:ascii="Times New Roman" w:hAnsi="Times New Roman" w:cs="Times New Roman"/>
          <w:bCs/>
          <w:color w:val="000000" w:themeColor="text1"/>
          <w:sz w:val="24"/>
          <w:szCs w:val="24"/>
        </w:rPr>
      </w:pPr>
    </w:p>
    <w:p w14:paraId="51B92186" w14:textId="503B2431" w:rsidR="00B52688" w:rsidRPr="00B52688" w:rsidRDefault="00977EF3">
      <w:pPr>
        <w:pStyle w:val="Heading2"/>
        <w:rPr>
          <w:ins w:id="316" w:author="Tafadzwa Wilson Sedze" w:date="2024-03-28T13:05:00Z"/>
          <w:rFonts w:ascii="Times New Roman" w:hAnsi="Times New Roman" w:cs="Times New Roman"/>
          <w:b/>
          <w:bCs/>
          <w:color w:val="auto"/>
          <w:sz w:val="32"/>
          <w:szCs w:val="32"/>
          <w:rPrChange w:id="317" w:author="Tafadzwa Wilson Sedze" w:date="2024-03-28T13:06:00Z">
            <w:rPr>
              <w:ins w:id="318" w:author="Tafadzwa Wilson Sedze" w:date="2024-03-28T13:05:00Z"/>
              <w:rFonts w:ascii="Times New Roman" w:hAnsi="Times New Roman" w:cs="Times New Roman"/>
              <w:bCs/>
              <w:color w:val="000000" w:themeColor="text1"/>
              <w:sz w:val="24"/>
              <w:szCs w:val="24"/>
            </w:rPr>
          </w:rPrChange>
        </w:rPr>
        <w:pPrChange w:id="319" w:author="Tafadzwa Wilson Sedze" w:date="2024-03-28T13:05:00Z">
          <w:pPr>
            <w:jc w:val="both"/>
          </w:pPr>
        </w:pPrChange>
      </w:pPr>
      <w:ins w:id="320" w:author="Tafadzwa Wilson Sedze" w:date="2024-03-28T13:05:00Z">
        <w:r w:rsidRPr="00977EF3">
          <w:rPr>
            <w:rFonts w:ascii="Times New Roman" w:hAnsi="Times New Roman" w:cs="Times New Roman"/>
            <w:b/>
            <w:bCs/>
            <w:color w:val="auto"/>
            <w:sz w:val="32"/>
            <w:szCs w:val="32"/>
          </w:rPr>
          <w:t>2.1 BUSINESS VALUE</w:t>
        </w:r>
      </w:ins>
    </w:p>
    <w:p w14:paraId="4647E7EC" w14:textId="77777777" w:rsidR="00B52688" w:rsidRPr="00B52688" w:rsidRDefault="00B52688" w:rsidP="00B52688">
      <w:pPr>
        <w:jc w:val="both"/>
        <w:rPr>
          <w:ins w:id="321" w:author="Tafadzwa Wilson Sedze" w:date="2024-03-28T13:05:00Z"/>
          <w:rFonts w:ascii="Times New Roman" w:hAnsi="Times New Roman" w:cs="Times New Roman"/>
          <w:bCs/>
          <w:color w:val="000000" w:themeColor="text1"/>
          <w:sz w:val="24"/>
          <w:szCs w:val="24"/>
        </w:rPr>
      </w:pPr>
    </w:p>
    <w:p w14:paraId="4F992532" w14:textId="15D59142" w:rsidR="00B52688" w:rsidRPr="00B52688" w:rsidRDefault="00B52688" w:rsidP="00B52688">
      <w:pPr>
        <w:jc w:val="both"/>
        <w:rPr>
          <w:ins w:id="322" w:author="Tafadzwa Wilson Sedze" w:date="2024-03-28T13:05:00Z"/>
          <w:rFonts w:ascii="Times New Roman" w:hAnsi="Times New Roman" w:cs="Times New Roman"/>
          <w:bCs/>
          <w:color w:val="000000" w:themeColor="text1"/>
          <w:sz w:val="24"/>
          <w:szCs w:val="24"/>
        </w:rPr>
      </w:pPr>
      <w:ins w:id="323" w:author="Tafadzwa Wilson Sedze" w:date="2024-03-28T13:05:00Z">
        <w:r w:rsidRPr="00B52688">
          <w:rPr>
            <w:rFonts w:ascii="Times New Roman" w:hAnsi="Times New Roman" w:cs="Times New Roman"/>
            <w:bCs/>
            <w:color w:val="000000" w:themeColor="text1"/>
            <w:sz w:val="24"/>
            <w:szCs w:val="24"/>
          </w:rPr>
          <w:t xml:space="preserve">The </w:t>
        </w:r>
        <w:del w:id="324"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25" w:author="Wilson Centaurus" w:date="2024-05-26T16:38:00Z">
        <w:r w:rsidR="00EA56E7">
          <w:rPr>
            <w:rFonts w:ascii="Times New Roman" w:hAnsi="Times New Roman" w:cs="Times New Roman"/>
            <w:bCs/>
            <w:color w:val="000000" w:themeColor="text1"/>
            <w:sz w:val="24"/>
            <w:szCs w:val="24"/>
          </w:rPr>
          <w:t>Aquaponics-Integrated Smart Farming System</w:t>
        </w:r>
      </w:ins>
      <w:ins w:id="326" w:author="Tafadzwa Wilson Sedze" w:date="2024-03-28T13:05:00Z">
        <w:r w:rsidRPr="00B52688">
          <w:rPr>
            <w:rFonts w:ascii="Times New Roman" w:hAnsi="Times New Roman" w:cs="Times New Roman"/>
            <w:bCs/>
            <w:color w:val="000000" w:themeColor="text1"/>
            <w:sz w:val="24"/>
            <w:szCs w:val="24"/>
          </w:rPr>
          <w:t xml:space="preserve"> proposed for Zimunda Estate carries significant business value, aligning with the estate's mission to modernize agricultural practices while ensuring sustainability and profitability. By integrating innovative technologies such as aquaponics, automated irrigation, and real-time weather data analysis, the system offers tangible benefits to the business operations of Zimunda Estate.</w:t>
        </w:r>
      </w:ins>
    </w:p>
    <w:p w14:paraId="4134CE8C" w14:textId="77777777" w:rsidR="00B52688" w:rsidRPr="00B52688" w:rsidRDefault="00B52688" w:rsidP="00B52688">
      <w:pPr>
        <w:jc w:val="both"/>
        <w:rPr>
          <w:ins w:id="327" w:author="Tafadzwa Wilson Sedze" w:date="2024-03-28T13:05:00Z"/>
          <w:rFonts w:ascii="Times New Roman" w:hAnsi="Times New Roman" w:cs="Times New Roman"/>
          <w:bCs/>
          <w:color w:val="000000" w:themeColor="text1"/>
          <w:sz w:val="24"/>
          <w:szCs w:val="24"/>
        </w:rPr>
      </w:pPr>
    </w:p>
    <w:p w14:paraId="21E4B378" w14:textId="3D325F34" w:rsidR="00B52688" w:rsidRPr="00B52688" w:rsidRDefault="00B52688" w:rsidP="00B52688">
      <w:pPr>
        <w:jc w:val="both"/>
        <w:rPr>
          <w:ins w:id="328" w:author="Tafadzwa Wilson Sedze" w:date="2024-03-28T13:05:00Z"/>
          <w:rFonts w:ascii="Times New Roman" w:hAnsi="Times New Roman" w:cs="Times New Roman"/>
          <w:bCs/>
          <w:color w:val="000000" w:themeColor="text1"/>
          <w:sz w:val="24"/>
          <w:szCs w:val="24"/>
        </w:rPr>
      </w:pPr>
      <w:ins w:id="329" w:author="Tafadzwa Wilson Sedze" w:date="2024-03-28T13:05:00Z">
        <w:r w:rsidRPr="00B52688">
          <w:rPr>
            <w:rFonts w:ascii="Times New Roman" w:hAnsi="Times New Roman" w:cs="Times New Roman"/>
            <w:bCs/>
            <w:color w:val="000000" w:themeColor="text1"/>
            <w:sz w:val="24"/>
            <w:szCs w:val="24"/>
          </w:rPr>
          <w:t xml:space="preserve">Firstly, the implementation of the </w:t>
        </w:r>
        <w:del w:id="330"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31" w:author="Wilson Centaurus" w:date="2024-05-26T16:38:00Z">
        <w:r w:rsidR="00EA56E7">
          <w:rPr>
            <w:rFonts w:ascii="Times New Roman" w:hAnsi="Times New Roman" w:cs="Times New Roman"/>
            <w:bCs/>
            <w:color w:val="000000" w:themeColor="text1"/>
            <w:sz w:val="24"/>
            <w:szCs w:val="24"/>
          </w:rPr>
          <w:t>Aquaponics-Integrated Smart Farming System</w:t>
        </w:r>
      </w:ins>
      <w:ins w:id="332" w:author="Tafadzwa Wilson Sedze" w:date="2024-03-28T13:05:00Z">
        <w:r w:rsidRPr="00B52688">
          <w:rPr>
            <w:rFonts w:ascii="Times New Roman" w:hAnsi="Times New Roman" w:cs="Times New Roman"/>
            <w:bCs/>
            <w:color w:val="000000" w:themeColor="text1"/>
            <w:sz w:val="24"/>
            <w:szCs w:val="24"/>
          </w:rPr>
          <w:t xml:space="preserve"> enhances operational efficiency. Automation of irrigation processes reduces manual labo</w:t>
        </w:r>
      </w:ins>
      <w:ins w:id="333" w:author="Tafadzwa Wilson Sedze" w:date="2024-03-29T20:21:00Z">
        <w:r w:rsidR="00143271">
          <w:rPr>
            <w:rFonts w:ascii="Times New Roman" w:hAnsi="Times New Roman" w:cs="Times New Roman"/>
            <w:bCs/>
            <w:color w:val="000000" w:themeColor="text1"/>
            <w:sz w:val="24"/>
            <w:szCs w:val="24"/>
          </w:rPr>
          <w:t>u</w:t>
        </w:r>
      </w:ins>
      <w:ins w:id="334" w:author="Tafadzwa Wilson Sedze" w:date="2024-03-28T13:05:00Z">
        <w:r w:rsidRPr="00B52688">
          <w:rPr>
            <w:rFonts w:ascii="Times New Roman" w:hAnsi="Times New Roman" w:cs="Times New Roman"/>
            <w:bCs/>
            <w:color w:val="000000" w:themeColor="text1"/>
            <w:sz w:val="24"/>
            <w:szCs w:val="24"/>
          </w:rPr>
          <w:t>r, allowing farm personnel to focus on other critical tasks. Real-time monitoring and predictive analytics enable proactive decision-making, mitigating risks associated with weather fluctuations and crop management. This efficiency translates into cost savings and improved resource allocation, bolstering the estate's bottom line.</w:t>
        </w:r>
      </w:ins>
    </w:p>
    <w:p w14:paraId="5DC5B791" w14:textId="77777777" w:rsidR="00B52688" w:rsidRPr="00B52688" w:rsidRDefault="00B52688" w:rsidP="00B52688">
      <w:pPr>
        <w:jc w:val="both"/>
        <w:rPr>
          <w:ins w:id="335" w:author="Tafadzwa Wilson Sedze" w:date="2024-03-28T13:05:00Z"/>
          <w:rFonts w:ascii="Times New Roman" w:hAnsi="Times New Roman" w:cs="Times New Roman"/>
          <w:bCs/>
          <w:color w:val="000000" w:themeColor="text1"/>
          <w:sz w:val="24"/>
          <w:szCs w:val="24"/>
        </w:rPr>
      </w:pPr>
    </w:p>
    <w:p w14:paraId="05201FA1" w14:textId="77777777" w:rsidR="00B52688" w:rsidRPr="00B52688" w:rsidRDefault="00B52688" w:rsidP="00B52688">
      <w:pPr>
        <w:jc w:val="both"/>
        <w:rPr>
          <w:ins w:id="336" w:author="Tafadzwa Wilson Sedze" w:date="2024-03-28T13:05:00Z"/>
          <w:rFonts w:ascii="Times New Roman" w:hAnsi="Times New Roman" w:cs="Times New Roman"/>
          <w:bCs/>
          <w:color w:val="000000" w:themeColor="text1"/>
          <w:sz w:val="24"/>
          <w:szCs w:val="24"/>
        </w:rPr>
      </w:pPr>
      <w:ins w:id="337" w:author="Tafadzwa Wilson Sedze" w:date="2024-03-28T13:05:00Z">
        <w:r w:rsidRPr="00B52688">
          <w:rPr>
            <w:rFonts w:ascii="Times New Roman" w:hAnsi="Times New Roman" w:cs="Times New Roman"/>
            <w:bCs/>
            <w:color w:val="000000" w:themeColor="text1"/>
            <w:sz w:val="24"/>
            <w:szCs w:val="24"/>
          </w:rPr>
          <w:t>Moreover, the adoption of sustainable farming practices positions Zimunda Estate as an industry leader in environmental stewardship. By minimizing water wastage, reducing reliance on chemical inputs, and promoting soil health through agroforestry and organic cover crops, the estate demonstrates its commitment to ecological sustainability. This environmental responsibility not only resonates with consumers increasingly concerned about food provenance and sustainability but also opens up new market opportunities for premium, eco-friendly products.</w:t>
        </w:r>
      </w:ins>
    </w:p>
    <w:p w14:paraId="3C6A10D2" w14:textId="77777777" w:rsidR="00B52688" w:rsidRPr="00B52688" w:rsidRDefault="00B52688" w:rsidP="00B52688">
      <w:pPr>
        <w:jc w:val="both"/>
        <w:rPr>
          <w:ins w:id="338" w:author="Tafadzwa Wilson Sedze" w:date="2024-03-28T13:05:00Z"/>
          <w:rFonts w:ascii="Times New Roman" w:hAnsi="Times New Roman" w:cs="Times New Roman"/>
          <w:bCs/>
          <w:color w:val="000000" w:themeColor="text1"/>
          <w:sz w:val="24"/>
          <w:szCs w:val="24"/>
        </w:rPr>
      </w:pPr>
    </w:p>
    <w:p w14:paraId="4C141E02" w14:textId="507B19A4" w:rsidR="00B52688" w:rsidRPr="00B52688" w:rsidRDefault="00B52688" w:rsidP="00B52688">
      <w:pPr>
        <w:jc w:val="both"/>
        <w:rPr>
          <w:ins w:id="339" w:author="Tafadzwa Wilson Sedze" w:date="2024-03-28T13:05:00Z"/>
          <w:rFonts w:ascii="Times New Roman" w:hAnsi="Times New Roman" w:cs="Times New Roman"/>
          <w:bCs/>
          <w:color w:val="000000" w:themeColor="text1"/>
          <w:sz w:val="24"/>
          <w:szCs w:val="24"/>
        </w:rPr>
      </w:pPr>
      <w:ins w:id="340" w:author="Tafadzwa Wilson Sedze" w:date="2024-03-28T13:05:00Z">
        <w:r w:rsidRPr="00B52688">
          <w:rPr>
            <w:rFonts w:ascii="Times New Roman" w:hAnsi="Times New Roman" w:cs="Times New Roman"/>
            <w:bCs/>
            <w:color w:val="000000" w:themeColor="text1"/>
            <w:sz w:val="24"/>
            <w:szCs w:val="24"/>
          </w:rPr>
          <w:t xml:space="preserve">Furthermore, the </w:t>
        </w:r>
        <w:del w:id="341"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42" w:author="Wilson Centaurus" w:date="2024-05-26T16:38:00Z">
        <w:r w:rsidR="00EA56E7">
          <w:rPr>
            <w:rFonts w:ascii="Times New Roman" w:hAnsi="Times New Roman" w:cs="Times New Roman"/>
            <w:bCs/>
            <w:color w:val="000000" w:themeColor="text1"/>
            <w:sz w:val="24"/>
            <w:szCs w:val="24"/>
          </w:rPr>
          <w:t>Aquaponics-Integrated Smart Farming System</w:t>
        </w:r>
      </w:ins>
      <w:ins w:id="343" w:author="Tafadzwa Wilson Sedze" w:date="2024-03-28T13:05:00Z">
        <w:r w:rsidRPr="00B52688">
          <w:rPr>
            <w:rFonts w:ascii="Times New Roman" w:hAnsi="Times New Roman" w:cs="Times New Roman"/>
            <w:bCs/>
            <w:color w:val="000000" w:themeColor="text1"/>
            <w:sz w:val="24"/>
            <w:szCs w:val="24"/>
          </w:rPr>
          <w:t xml:space="preserve"> enhances the quality and yield of agricultural produce. Aquaponics integration ensures a nutrient-rich environment for plant growth, resulting in higher crop yields and improved product quality. Real-time weather data enables precise crop management, optimizing growing conditions and minimizing losses due to adverse weather events. This improvement in product quality enhances the estate's reputation, attracting discerning consumers and commanding premium prices in the market.</w:t>
        </w:r>
      </w:ins>
    </w:p>
    <w:p w14:paraId="3AD004C6" w14:textId="77777777" w:rsidR="00B52688" w:rsidRPr="00B52688" w:rsidRDefault="00B52688" w:rsidP="00B52688">
      <w:pPr>
        <w:jc w:val="both"/>
        <w:rPr>
          <w:ins w:id="344" w:author="Tafadzwa Wilson Sedze" w:date="2024-03-28T13:05:00Z"/>
          <w:rFonts w:ascii="Times New Roman" w:hAnsi="Times New Roman" w:cs="Times New Roman"/>
          <w:bCs/>
          <w:color w:val="000000" w:themeColor="text1"/>
          <w:sz w:val="24"/>
          <w:szCs w:val="24"/>
        </w:rPr>
      </w:pPr>
    </w:p>
    <w:p w14:paraId="6561266C" w14:textId="1D939AEC" w:rsidR="00B52688" w:rsidRDefault="00B52688" w:rsidP="00B52688">
      <w:pPr>
        <w:jc w:val="both"/>
        <w:rPr>
          <w:ins w:id="345" w:author="Tafadzwa Wilson Sedze" w:date="2024-03-28T13:06:00Z"/>
          <w:rFonts w:ascii="Times New Roman" w:hAnsi="Times New Roman" w:cs="Times New Roman"/>
          <w:bCs/>
          <w:color w:val="000000" w:themeColor="text1"/>
          <w:sz w:val="24"/>
          <w:szCs w:val="24"/>
        </w:rPr>
      </w:pPr>
      <w:ins w:id="346" w:author="Tafadzwa Wilson Sedze" w:date="2024-03-28T13:05:00Z">
        <w:r w:rsidRPr="00B52688">
          <w:rPr>
            <w:rFonts w:ascii="Times New Roman" w:hAnsi="Times New Roman" w:cs="Times New Roman"/>
            <w:bCs/>
            <w:color w:val="000000" w:themeColor="text1"/>
            <w:sz w:val="24"/>
            <w:szCs w:val="24"/>
          </w:rPr>
          <w:t xml:space="preserve">In summary, the </w:t>
        </w:r>
        <w:del w:id="347"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48" w:author="Wilson Centaurus" w:date="2024-05-26T16:38:00Z">
        <w:r w:rsidR="00EA56E7">
          <w:rPr>
            <w:rFonts w:ascii="Times New Roman" w:hAnsi="Times New Roman" w:cs="Times New Roman"/>
            <w:bCs/>
            <w:color w:val="000000" w:themeColor="text1"/>
            <w:sz w:val="24"/>
            <w:szCs w:val="24"/>
          </w:rPr>
          <w:t>Aquaponics-Integrated Smart Farming System</w:t>
        </w:r>
      </w:ins>
      <w:ins w:id="349" w:author="Tafadzwa Wilson Sedze" w:date="2024-03-28T13:05:00Z">
        <w:r w:rsidRPr="00B52688">
          <w:rPr>
            <w:rFonts w:ascii="Times New Roman" w:hAnsi="Times New Roman" w:cs="Times New Roman"/>
            <w:bCs/>
            <w:color w:val="000000" w:themeColor="text1"/>
            <w:sz w:val="24"/>
            <w:szCs w:val="24"/>
          </w:rPr>
          <w:t xml:space="preserve"> offers multifaceted business value to Zimunda Estate, encompassing operational efficiency, environmental sustainability, and product quality improvement. By embracing innovation and sustainable practices, the estate strengthens its competitive position in the agricultural market, driving long-term growth and profitability.</w:t>
        </w:r>
      </w:ins>
    </w:p>
    <w:p w14:paraId="60140333" w14:textId="77777777" w:rsidR="00B52688" w:rsidRDefault="00B52688" w:rsidP="00B52688">
      <w:pPr>
        <w:jc w:val="both"/>
        <w:rPr>
          <w:ins w:id="350" w:author="Tafadzwa Wilson Sedze" w:date="2024-03-29T20:21:00Z"/>
          <w:rFonts w:ascii="Times New Roman" w:hAnsi="Times New Roman" w:cs="Times New Roman"/>
          <w:bCs/>
          <w:color w:val="000000" w:themeColor="text1"/>
          <w:sz w:val="24"/>
          <w:szCs w:val="24"/>
        </w:rPr>
      </w:pPr>
    </w:p>
    <w:p w14:paraId="1838E960" w14:textId="77777777" w:rsidR="00143271" w:rsidRDefault="00143271" w:rsidP="00B52688">
      <w:pPr>
        <w:jc w:val="both"/>
        <w:rPr>
          <w:ins w:id="351" w:author="Tafadzwa Wilson Sedze" w:date="2024-03-28T13:06:00Z"/>
          <w:rFonts w:ascii="Times New Roman" w:hAnsi="Times New Roman" w:cs="Times New Roman"/>
          <w:bCs/>
          <w:color w:val="000000" w:themeColor="text1"/>
          <w:sz w:val="24"/>
          <w:szCs w:val="24"/>
        </w:rPr>
      </w:pPr>
    </w:p>
    <w:p w14:paraId="195DCA9F" w14:textId="4F0091D1" w:rsidR="00B52688" w:rsidRDefault="00B52688" w:rsidP="00B52688">
      <w:pPr>
        <w:pStyle w:val="Heading2"/>
        <w:rPr>
          <w:ins w:id="352" w:author="Tafadzwa Wilson Sedze" w:date="2024-03-28T13:08:00Z"/>
          <w:rFonts w:ascii="Times New Roman" w:hAnsi="Times New Roman" w:cs="Times New Roman"/>
          <w:b/>
          <w:bCs/>
          <w:color w:val="auto"/>
          <w:sz w:val="32"/>
          <w:szCs w:val="32"/>
        </w:rPr>
      </w:pPr>
      <w:ins w:id="353" w:author="Tafadzwa Wilson Sedze" w:date="2024-03-28T13:08:00Z">
        <w:r w:rsidRPr="00B52688">
          <w:rPr>
            <w:rFonts w:ascii="Times New Roman" w:hAnsi="Times New Roman" w:cs="Times New Roman"/>
            <w:b/>
            <w:bCs/>
            <w:color w:val="auto"/>
            <w:sz w:val="32"/>
            <w:szCs w:val="32"/>
            <w:rPrChange w:id="354" w:author="Tafadzwa Wilson Sedze" w:date="2024-03-28T13:08:00Z">
              <w:rPr/>
            </w:rPrChange>
          </w:rPr>
          <w:lastRenderedPageBreak/>
          <w:t>2.</w:t>
        </w:r>
        <w:r w:rsidR="00977EF3" w:rsidRPr="00977EF3">
          <w:rPr>
            <w:rFonts w:ascii="Times New Roman" w:hAnsi="Times New Roman" w:cs="Times New Roman"/>
            <w:b/>
            <w:bCs/>
            <w:color w:val="auto"/>
            <w:sz w:val="32"/>
            <w:szCs w:val="32"/>
          </w:rPr>
          <w:t>2 FEASIBILITY STUDY</w:t>
        </w:r>
      </w:ins>
    </w:p>
    <w:p w14:paraId="3819A750" w14:textId="77777777" w:rsidR="00B52688" w:rsidRPr="00B52688" w:rsidRDefault="00B52688">
      <w:pPr>
        <w:rPr>
          <w:ins w:id="355" w:author="Tafadzwa Wilson Sedze" w:date="2024-03-28T13:08:00Z"/>
        </w:rPr>
        <w:pPrChange w:id="356" w:author="Tafadzwa Wilson Sedze" w:date="2024-03-28T13:08:00Z">
          <w:pPr>
            <w:jc w:val="both"/>
          </w:pPr>
        </w:pPrChange>
      </w:pPr>
    </w:p>
    <w:p w14:paraId="3E3303B0" w14:textId="77777777" w:rsidR="00B52688" w:rsidRPr="00B52688" w:rsidRDefault="00B52688" w:rsidP="00B52688">
      <w:pPr>
        <w:jc w:val="both"/>
        <w:rPr>
          <w:ins w:id="357" w:author="Tafadzwa Wilson Sedze" w:date="2024-03-28T13:08:00Z"/>
          <w:rFonts w:ascii="Times New Roman" w:hAnsi="Times New Roman" w:cs="Times New Roman"/>
          <w:bCs/>
          <w:color w:val="000000" w:themeColor="text1"/>
          <w:sz w:val="24"/>
          <w:szCs w:val="24"/>
        </w:rPr>
      </w:pPr>
      <w:ins w:id="358" w:author="Tafadzwa Wilson Sedze" w:date="2024-03-28T13:08:00Z">
        <w:r w:rsidRPr="00B52688">
          <w:rPr>
            <w:rFonts w:ascii="Times New Roman" w:hAnsi="Times New Roman" w:cs="Times New Roman"/>
            <w:bCs/>
            <w:color w:val="000000" w:themeColor="text1"/>
            <w:sz w:val="24"/>
            <w:szCs w:val="24"/>
          </w:rPr>
          <w:t>A feasibility study serves as a critical preliminary assessment to determine the viability and potential success of a proposed project. It evaluates various aspects, including technical, social, and economic factors, to ascertain whether the project is feasible within the given constraints and objectives.</w:t>
        </w:r>
      </w:ins>
    </w:p>
    <w:p w14:paraId="0918E35A" w14:textId="77777777" w:rsidR="00B52688" w:rsidRPr="00B52688" w:rsidRDefault="00B52688" w:rsidP="00B52688">
      <w:pPr>
        <w:jc w:val="both"/>
        <w:rPr>
          <w:ins w:id="359" w:author="Tafadzwa Wilson Sedze" w:date="2024-03-28T13:09:00Z"/>
          <w:rFonts w:ascii="Times New Roman" w:hAnsi="Times New Roman" w:cs="Times New Roman"/>
          <w:bCs/>
          <w:color w:val="000000" w:themeColor="text1"/>
          <w:sz w:val="24"/>
          <w:szCs w:val="24"/>
        </w:rPr>
      </w:pPr>
    </w:p>
    <w:p w14:paraId="1AD6A633" w14:textId="4C209950" w:rsidR="00B52688" w:rsidRPr="00B52688" w:rsidRDefault="00977EF3">
      <w:pPr>
        <w:pStyle w:val="Heading2"/>
        <w:rPr>
          <w:ins w:id="360" w:author="Tafadzwa Wilson Sedze" w:date="2024-03-28T13:09:00Z"/>
          <w:rFonts w:ascii="Times New Roman" w:hAnsi="Times New Roman" w:cs="Times New Roman"/>
          <w:b/>
          <w:bCs/>
          <w:sz w:val="32"/>
          <w:szCs w:val="32"/>
          <w:rPrChange w:id="361" w:author="Tafadzwa Wilson Sedze" w:date="2024-03-28T13:10:00Z">
            <w:rPr>
              <w:ins w:id="362" w:author="Tafadzwa Wilson Sedze" w:date="2024-03-28T13:09:00Z"/>
            </w:rPr>
          </w:rPrChange>
        </w:rPr>
        <w:pPrChange w:id="363" w:author="Tafadzwa Wilson Sedze" w:date="2024-03-28T13:09:00Z">
          <w:pPr>
            <w:jc w:val="both"/>
          </w:pPr>
        </w:pPrChange>
      </w:pPr>
      <w:ins w:id="364" w:author="Tafadzwa Wilson Sedze" w:date="2024-03-28T13:09:00Z">
        <w:r w:rsidRPr="00977EF3">
          <w:rPr>
            <w:rFonts w:ascii="Times New Roman" w:hAnsi="Times New Roman" w:cs="Times New Roman"/>
            <w:b/>
            <w:bCs/>
            <w:color w:val="auto"/>
            <w:sz w:val="32"/>
            <w:szCs w:val="32"/>
          </w:rPr>
          <w:t>2.2.1 TECHNICAL FEASIBILITY</w:t>
        </w:r>
      </w:ins>
    </w:p>
    <w:p w14:paraId="37B2B657" w14:textId="77777777" w:rsidR="00B52688" w:rsidRPr="00B52688" w:rsidRDefault="00B52688" w:rsidP="00B52688">
      <w:pPr>
        <w:jc w:val="both"/>
        <w:rPr>
          <w:ins w:id="365" w:author="Tafadzwa Wilson Sedze" w:date="2024-03-28T13:09:00Z"/>
          <w:rFonts w:ascii="Times New Roman" w:hAnsi="Times New Roman" w:cs="Times New Roman"/>
          <w:bCs/>
          <w:color w:val="000000" w:themeColor="text1"/>
          <w:sz w:val="24"/>
          <w:szCs w:val="24"/>
        </w:rPr>
      </w:pPr>
    </w:p>
    <w:p w14:paraId="5E09E9D7" w14:textId="42AB0A41" w:rsidR="00B52688" w:rsidRPr="00B52688" w:rsidRDefault="00B52688" w:rsidP="00B52688">
      <w:pPr>
        <w:jc w:val="both"/>
        <w:rPr>
          <w:ins w:id="366" w:author="Tafadzwa Wilson Sedze" w:date="2024-03-28T13:09:00Z"/>
          <w:rFonts w:ascii="Times New Roman" w:hAnsi="Times New Roman" w:cs="Times New Roman"/>
          <w:bCs/>
          <w:color w:val="000000" w:themeColor="text1"/>
          <w:sz w:val="24"/>
          <w:szCs w:val="24"/>
        </w:rPr>
      </w:pPr>
      <w:ins w:id="367" w:author="Tafadzwa Wilson Sedze" w:date="2024-03-28T13:09:00Z">
        <w:r w:rsidRPr="00B52688">
          <w:rPr>
            <w:rFonts w:ascii="Times New Roman" w:hAnsi="Times New Roman" w:cs="Times New Roman"/>
            <w:bCs/>
            <w:color w:val="000000" w:themeColor="text1"/>
            <w:sz w:val="24"/>
            <w:szCs w:val="24"/>
          </w:rPr>
          <w:t xml:space="preserve">Technical feasibility is a critical aspect of the overall feasibility study, evaluating whether the proposed </w:t>
        </w:r>
        <w:del w:id="368"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69" w:author="Wilson Centaurus" w:date="2024-05-26T16:38:00Z">
        <w:r w:rsidR="00EA56E7">
          <w:rPr>
            <w:rFonts w:ascii="Times New Roman" w:hAnsi="Times New Roman" w:cs="Times New Roman"/>
            <w:bCs/>
            <w:color w:val="000000" w:themeColor="text1"/>
            <w:sz w:val="24"/>
            <w:szCs w:val="24"/>
          </w:rPr>
          <w:t>Aquaponics-Integrated Smart Farming System</w:t>
        </w:r>
      </w:ins>
      <w:ins w:id="370" w:author="Tafadzwa Wilson Sedze" w:date="2024-03-28T13:09:00Z">
        <w:r w:rsidRPr="00B52688">
          <w:rPr>
            <w:rFonts w:ascii="Times New Roman" w:hAnsi="Times New Roman" w:cs="Times New Roman"/>
            <w:bCs/>
            <w:color w:val="000000" w:themeColor="text1"/>
            <w:sz w:val="24"/>
            <w:szCs w:val="24"/>
          </w:rPr>
          <w:t xml:space="preserve"> can be effectively implemented from a technical standpoint. This assessment encompasses various elements, including hardware requirements, software capabilities, and the availability of technical expertise.</w:t>
        </w:r>
      </w:ins>
    </w:p>
    <w:p w14:paraId="3D5CCCD3" w14:textId="77777777" w:rsidR="00B52688" w:rsidRPr="00B52688" w:rsidRDefault="00B52688" w:rsidP="00B52688">
      <w:pPr>
        <w:jc w:val="both"/>
        <w:rPr>
          <w:ins w:id="371" w:author="Tafadzwa Wilson Sedze" w:date="2024-03-28T13:09:00Z"/>
          <w:rFonts w:ascii="Times New Roman" w:hAnsi="Times New Roman" w:cs="Times New Roman"/>
          <w:bCs/>
          <w:color w:val="000000" w:themeColor="text1"/>
          <w:sz w:val="24"/>
          <w:szCs w:val="24"/>
        </w:rPr>
      </w:pPr>
    </w:p>
    <w:p w14:paraId="2C2A8DD3" w14:textId="77777777" w:rsidR="00B52688" w:rsidRPr="00B52688" w:rsidRDefault="00B52688">
      <w:pPr>
        <w:pStyle w:val="Heading2"/>
        <w:rPr>
          <w:ins w:id="372" w:author="Tafadzwa Wilson Sedze" w:date="2024-03-28T13:09:00Z"/>
          <w:rFonts w:ascii="Times New Roman" w:hAnsi="Times New Roman" w:cs="Times New Roman"/>
          <w:b/>
          <w:bCs/>
          <w:sz w:val="28"/>
          <w:szCs w:val="28"/>
          <w:rPrChange w:id="373" w:author="Tafadzwa Wilson Sedze" w:date="2024-03-28T13:10:00Z">
            <w:rPr>
              <w:ins w:id="374" w:author="Tafadzwa Wilson Sedze" w:date="2024-03-28T13:09:00Z"/>
            </w:rPr>
          </w:rPrChange>
        </w:rPr>
        <w:pPrChange w:id="375" w:author="Tafadzwa Wilson Sedze" w:date="2024-03-28T13:09:00Z">
          <w:pPr>
            <w:jc w:val="both"/>
          </w:pPr>
        </w:pPrChange>
      </w:pPr>
      <w:ins w:id="376" w:author="Tafadzwa Wilson Sedze" w:date="2024-03-28T13:09:00Z">
        <w:r w:rsidRPr="00B52688">
          <w:rPr>
            <w:rFonts w:ascii="Times New Roman" w:hAnsi="Times New Roman" w:cs="Times New Roman"/>
            <w:b/>
            <w:bCs/>
            <w:color w:val="auto"/>
            <w:sz w:val="28"/>
            <w:szCs w:val="28"/>
            <w:rPrChange w:id="377" w:author="Tafadzwa Wilson Sedze" w:date="2024-03-28T13:10:00Z">
              <w:rPr/>
            </w:rPrChange>
          </w:rPr>
          <w:t>2.2.1.1 Hardware</w:t>
        </w:r>
      </w:ins>
    </w:p>
    <w:p w14:paraId="778FA2F4" w14:textId="77777777" w:rsidR="00B52688" w:rsidRPr="00B52688" w:rsidRDefault="00B52688" w:rsidP="00B52688">
      <w:pPr>
        <w:jc w:val="both"/>
        <w:rPr>
          <w:ins w:id="378" w:author="Tafadzwa Wilson Sedze" w:date="2024-03-28T13:09:00Z"/>
          <w:rFonts w:ascii="Times New Roman" w:hAnsi="Times New Roman" w:cs="Times New Roman"/>
          <w:bCs/>
          <w:color w:val="000000" w:themeColor="text1"/>
          <w:sz w:val="24"/>
          <w:szCs w:val="24"/>
        </w:rPr>
      </w:pPr>
    </w:p>
    <w:p w14:paraId="1E39C151" w14:textId="36B53422" w:rsidR="00B52688" w:rsidRDefault="00B52688" w:rsidP="00B52688">
      <w:pPr>
        <w:jc w:val="both"/>
        <w:rPr>
          <w:ins w:id="379" w:author="Tafadzwa Wilson Sedze" w:date="2024-03-28T13:11:00Z"/>
          <w:rFonts w:ascii="Times New Roman" w:hAnsi="Times New Roman" w:cs="Times New Roman"/>
          <w:bCs/>
          <w:color w:val="000000" w:themeColor="text1"/>
          <w:sz w:val="24"/>
          <w:szCs w:val="24"/>
        </w:rPr>
      </w:pPr>
      <w:ins w:id="380" w:author="Tafadzwa Wilson Sedze" w:date="2024-03-28T13:09:00Z">
        <w:r w:rsidRPr="00B52688">
          <w:rPr>
            <w:rFonts w:ascii="Times New Roman" w:hAnsi="Times New Roman" w:cs="Times New Roman"/>
            <w:bCs/>
            <w:color w:val="000000" w:themeColor="text1"/>
            <w:sz w:val="24"/>
            <w:szCs w:val="24"/>
          </w:rPr>
          <w:t xml:space="preserve">The hardware components required for the </w:t>
        </w:r>
        <w:del w:id="381" w:author="Wilson Centaurus" w:date="2024-05-26T16:38:00Z">
          <w:r w:rsidRPr="00B52688" w:rsidDel="00EA56E7">
            <w:rPr>
              <w:rFonts w:ascii="Times New Roman" w:hAnsi="Times New Roman" w:cs="Times New Roman"/>
              <w:bCs/>
              <w:color w:val="000000" w:themeColor="text1"/>
              <w:sz w:val="24"/>
              <w:szCs w:val="24"/>
            </w:rPr>
            <w:delText>Smart Farming System</w:delText>
          </w:r>
        </w:del>
      </w:ins>
      <w:ins w:id="382" w:author="Wilson Centaurus" w:date="2024-05-26T16:38:00Z">
        <w:r w:rsidR="00EA56E7">
          <w:rPr>
            <w:rFonts w:ascii="Times New Roman" w:hAnsi="Times New Roman" w:cs="Times New Roman"/>
            <w:bCs/>
            <w:color w:val="000000" w:themeColor="text1"/>
            <w:sz w:val="24"/>
            <w:szCs w:val="24"/>
          </w:rPr>
          <w:t>Aquaponics-Integrated Smart Farming System</w:t>
        </w:r>
      </w:ins>
      <w:ins w:id="383" w:author="Tafadzwa Wilson Sedze" w:date="2024-03-28T13:09:00Z">
        <w:r w:rsidRPr="00B52688">
          <w:rPr>
            <w:rFonts w:ascii="Times New Roman" w:hAnsi="Times New Roman" w:cs="Times New Roman"/>
            <w:bCs/>
            <w:color w:val="000000" w:themeColor="text1"/>
            <w:sz w:val="24"/>
            <w:szCs w:val="24"/>
          </w:rPr>
          <w:t xml:space="preserve"> play a crucial role in enabling data collection, communication, and automation. These components include:</w:t>
        </w:r>
      </w:ins>
    </w:p>
    <w:p w14:paraId="24360379" w14:textId="228868E6" w:rsidR="00B52688" w:rsidRPr="00380331" w:rsidRDefault="00B52688">
      <w:pPr>
        <w:pStyle w:val="ListParagraph"/>
        <w:numPr>
          <w:ilvl w:val="0"/>
          <w:numId w:val="15"/>
        </w:numPr>
        <w:jc w:val="both"/>
        <w:rPr>
          <w:ins w:id="384" w:author="Tafadzwa Wilson Sedze" w:date="2024-03-28T13:12:00Z"/>
          <w:rFonts w:ascii="Times New Roman" w:hAnsi="Times New Roman" w:cs="Times New Roman"/>
          <w:bCs/>
          <w:color w:val="000000" w:themeColor="text1"/>
          <w:sz w:val="24"/>
          <w:szCs w:val="24"/>
          <w:rPrChange w:id="385" w:author="Tafadzwa Wilson Sedze" w:date="2024-03-28T13:22:00Z">
            <w:rPr>
              <w:ins w:id="386" w:author="Tafadzwa Wilson Sedze" w:date="2024-03-28T13:12:00Z"/>
            </w:rPr>
          </w:rPrChange>
        </w:rPr>
        <w:pPrChange w:id="387" w:author="Tafadzwa Wilson Sedze" w:date="2024-03-28T13:22:00Z">
          <w:pPr>
            <w:jc w:val="both"/>
          </w:pPr>
        </w:pPrChange>
      </w:pPr>
      <w:ins w:id="388" w:author="Tafadzwa Wilson Sedze" w:date="2024-03-28T13:11:00Z">
        <w:r w:rsidRPr="00380331">
          <w:rPr>
            <w:rFonts w:ascii="Times New Roman" w:hAnsi="Times New Roman" w:cs="Times New Roman"/>
            <w:bCs/>
            <w:color w:val="000000" w:themeColor="text1"/>
            <w:sz w:val="24"/>
            <w:szCs w:val="24"/>
            <w:rPrChange w:id="389" w:author="Tafadzwa Wilson Sedze" w:date="2024-03-28T13:22:00Z">
              <w:rPr/>
            </w:rPrChange>
          </w:rPr>
          <w:t xml:space="preserve">A computer with at least corei7 processor, 16GB RAM and </w:t>
        </w:r>
      </w:ins>
      <w:ins w:id="390" w:author="Tafadzwa Wilson Sedze" w:date="2024-03-28T13:12:00Z">
        <w:r w:rsidRPr="00380331">
          <w:rPr>
            <w:rFonts w:ascii="Times New Roman" w:hAnsi="Times New Roman" w:cs="Times New Roman"/>
            <w:bCs/>
            <w:color w:val="000000" w:themeColor="text1"/>
            <w:sz w:val="24"/>
            <w:szCs w:val="24"/>
            <w:rPrChange w:id="391" w:author="Tafadzwa Wilson Sedze" w:date="2024-03-28T13:22:00Z">
              <w:rPr/>
            </w:rPrChange>
          </w:rPr>
          <w:t>2GB Nvidia Graphic card</w:t>
        </w:r>
      </w:ins>
    </w:p>
    <w:p w14:paraId="3BC2EAAA" w14:textId="13B9B35E" w:rsidR="00B52688" w:rsidRPr="00380331" w:rsidRDefault="00B52688">
      <w:pPr>
        <w:pStyle w:val="ListParagraph"/>
        <w:numPr>
          <w:ilvl w:val="0"/>
          <w:numId w:val="15"/>
        </w:numPr>
        <w:jc w:val="both"/>
        <w:rPr>
          <w:ins w:id="392" w:author="Tafadzwa Wilson Sedze" w:date="2024-03-28T13:13:00Z"/>
          <w:rFonts w:ascii="Times New Roman" w:hAnsi="Times New Roman" w:cs="Times New Roman"/>
          <w:bCs/>
          <w:color w:val="000000" w:themeColor="text1"/>
          <w:sz w:val="24"/>
          <w:szCs w:val="24"/>
          <w:rPrChange w:id="393" w:author="Tafadzwa Wilson Sedze" w:date="2024-03-28T13:22:00Z">
            <w:rPr>
              <w:ins w:id="394" w:author="Tafadzwa Wilson Sedze" w:date="2024-03-28T13:13:00Z"/>
            </w:rPr>
          </w:rPrChange>
        </w:rPr>
        <w:pPrChange w:id="395" w:author="Tafadzwa Wilson Sedze" w:date="2024-03-28T13:22:00Z">
          <w:pPr>
            <w:jc w:val="both"/>
          </w:pPr>
        </w:pPrChange>
      </w:pPr>
      <w:ins w:id="396" w:author="Tafadzwa Wilson Sedze" w:date="2024-03-28T13:12:00Z">
        <w:r w:rsidRPr="00380331">
          <w:rPr>
            <w:rFonts w:ascii="Times New Roman" w:hAnsi="Times New Roman" w:cs="Times New Roman"/>
            <w:bCs/>
            <w:color w:val="000000" w:themeColor="text1"/>
            <w:sz w:val="24"/>
            <w:szCs w:val="24"/>
            <w:rPrChange w:id="397" w:author="Tafadzwa Wilson Sedze" w:date="2024-03-28T13:22:00Z">
              <w:rPr/>
            </w:rPrChange>
          </w:rPr>
          <w:t xml:space="preserve">At least 500GB external drive for </w:t>
        </w:r>
      </w:ins>
      <w:ins w:id="398" w:author="Tafadzwa Wilson Sedze" w:date="2024-03-28T13:13:00Z">
        <w:r w:rsidRPr="00380331">
          <w:rPr>
            <w:rFonts w:ascii="Times New Roman" w:hAnsi="Times New Roman" w:cs="Times New Roman"/>
            <w:bCs/>
            <w:color w:val="000000" w:themeColor="text1"/>
            <w:sz w:val="24"/>
            <w:szCs w:val="24"/>
            <w:rPrChange w:id="399" w:author="Tafadzwa Wilson Sedze" w:date="2024-03-28T13:22:00Z">
              <w:rPr/>
            </w:rPrChange>
          </w:rPr>
          <w:t>system source backup</w:t>
        </w:r>
      </w:ins>
    </w:p>
    <w:p w14:paraId="1D68915F" w14:textId="57857CD2" w:rsidR="00B52688" w:rsidRPr="00380331" w:rsidRDefault="00B52688">
      <w:pPr>
        <w:pStyle w:val="ListParagraph"/>
        <w:numPr>
          <w:ilvl w:val="0"/>
          <w:numId w:val="15"/>
        </w:numPr>
        <w:jc w:val="both"/>
        <w:rPr>
          <w:ins w:id="400" w:author="Tafadzwa Wilson Sedze" w:date="2024-03-28T13:13:00Z"/>
          <w:rFonts w:ascii="Times New Roman" w:hAnsi="Times New Roman" w:cs="Times New Roman"/>
          <w:bCs/>
          <w:color w:val="000000" w:themeColor="text1"/>
          <w:sz w:val="24"/>
          <w:szCs w:val="24"/>
          <w:rPrChange w:id="401" w:author="Tafadzwa Wilson Sedze" w:date="2024-03-28T13:22:00Z">
            <w:rPr>
              <w:ins w:id="402" w:author="Tafadzwa Wilson Sedze" w:date="2024-03-28T13:13:00Z"/>
            </w:rPr>
          </w:rPrChange>
        </w:rPr>
        <w:pPrChange w:id="403" w:author="Tafadzwa Wilson Sedze" w:date="2024-03-28T13:22:00Z">
          <w:pPr>
            <w:jc w:val="both"/>
          </w:pPr>
        </w:pPrChange>
      </w:pPr>
      <w:ins w:id="404" w:author="Tafadzwa Wilson Sedze" w:date="2024-03-28T13:13:00Z">
        <w:r w:rsidRPr="00380331">
          <w:rPr>
            <w:rFonts w:ascii="Times New Roman" w:hAnsi="Times New Roman" w:cs="Times New Roman"/>
            <w:bCs/>
            <w:color w:val="000000" w:themeColor="text1"/>
            <w:sz w:val="24"/>
            <w:szCs w:val="24"/>
            <w:rPrChange w:id="405" w:author="Tafadzwa Wilson Sedze" w:date="2024-03-28T13:22:00Z">
              <w:rPr/>
            </w:rPrChange>
          </w:rPr>
          <w:t>Raspberry Pi 4 Model B</w:t>
        </w:r>
      </w:ins>
    </w:p>
    <w:p w14:paraId="3A1E920D" w14:textId="03B25C67" w:rsidR="00B52688" w:rsidRDefault="00B52688" w:rsidP="00380331">
      <w:pPr>
        <w:pStyle w:val="ListParagraph"/>
        <w:numPr>
          <w:ilvl w:val="0"/>
          <w:numId w:val="15"/>
        </w:numPr>
        <w:jc w:val="both"/>
        <w:rPr>
          <w:ins w:id="406" w:author="Tafadzwa Wilson Sedze" w:date="2024-03-28T13:22:00Z"/>
          <w:rFonts w:ascii="Times New Roman" w:hAnsi="Times New Roman" w:cs="Times New Roman"/>
          <w:bCs/>
          <w:color w:val="000000" w:themeColor="text1"/>
          <w:sz w:val="24"/>
          <w:szCs w:val="24"/>
        </w:rPr>
      </w:pPr>
      <w:ins w:id="407" w:author="Tafadzwa Wilson Sedze" w:date="2024-03-28T13:14:00Z">
        <w:r w:rsidRPr="00380331">
          <w:rPr>
            <w:rFonts w:ascii="Times New Roman" w:hAnsi="Times New Roman" w:cs="Times New Roman"/>
            <w:bCs/>
            <w:color w:val="000000" w:themeColor="text1"/>
            <w:sz w:val="24"/>
            <w:szCs w:val="24"/>
            <w:rPrChange w:id="408" w:author="Tafadzwa Wilson Sedze" w:date="2024-03-28T13:22:00Z">
              <w:rPr/>
            </w:rPrChange>
          </w:rPr>
          <w:t>Sensors for monitoring temperature and pH levels</w:t>
        </w:r>
      </w:ins>
    </w:p>
    <w:p w14:paraId="4CF5A59A" w14:textId="6F8731C7" w:rsidR="00380331" w:rsidRPr="00380331" w:rsidRDefault="00380331">
      <w:pPr>
        <w:pStyle w:val="ListParagraph"/>
        <w:numPr>
          <w:ilvl w:val="0"/>
          <w:numId w:val="15"/>
        </w:numPr>
        <w:jc w:val="both"/>
        <w:rPr>
          <w:ins w:id="409" w:author="Tafadzwa Wilson Sedze" w:date="2024-03-28T13:22:00Z"/>
          <w:rFonts w:ascii="Times New Roman" w:hAnsi="Times New Roman" w:cs="Times New Roman"/>
          <w:bCs/>
          <w:color w:val="000000" w:themeColor="text1"/>
          <w:sz w:val="24"/>
          <w:szCs w:val="24"/>
          <w:rPrChange w:id="410" w:author="Tafadzwa Wilson Sedze" w:date="2024-03-28T13:22:00Z">
            <w:rPr>
              <w:ins w:id="411" w:author="Tafadzwa Wilson Sedze" w:date="2024-03-28T13:22:00Z"/>
            </w:rPr>
          </w:rPrChange>
        </w:rPr>
        <w:pPrChange w:id="412" w:author="Tafadzwa Wilson Sedze" w:date="2024-03-28T13:22:00Z">
          <w:pPr>
            <w:jc w:val="both"/>
          </w:pPr>
        </w:pPrChange>
      </w:pPr>
      <w:ins w:id="413" w:author="Tafadzwa Wilson Sedze" w:date="2024-03-28T13:22:00Z">
        <w:r>
          <w:rPr>
            <w:rFonts w:ascii="Times New Roman" w:hAnsi="Times New Roman" w:cs="Times New Roman"/>
            <w:bCs/>
            <w:color w:val="000000" w:themeColor="text1"/>
            <w:sz w:val="24"/>
            <w:szCs w:val="24"/>
          </w:rPr>
          <w:t xml:space="preserve">And many more small components like breadboards, jumpers, </w:t>
        </w:r>
      </w:ins>
      <w:ins w:id="414" w:author="Tafadzwa Wilson Sedze" w:date="2024-03-28T13:23:00Z">
        <w:r>
          <w:rPr>
            <w:rFonts w:ascii="Times New Roman" w:hAnsi="Times New Roman" w:cs="Times New Roman"/>
            <w:bCs/>
            <w:color w:val="000000" w:themeColor="text1"/>
            <w:sz w:val="24"/>
            <w:szCs w:val="24"/>
          </w:rPr>
          <w:t>relays, etc.</w:t>
        </w:r>
      </w:ins>
    </w:p>
    <w:p w14:paraId="412621C4" w14:textId="77777777" w:rsidR="00380331" w:rsidRDefault="00380331" w:rsidP="00B52688">
      <w:pPr>
        <w:jc w:val="both"/>
        <w:rPr>
          <w:ins w:id="415" w:author="Tafadzwa Wilson Sedze" w:date="2024-03-28T13:21:00Z"/>
          <w:rFonts w:ascii="Times New Roman" w:hAnsi="Times New Roman" w:cs="Times New Roman"/>
          <w:bCs/>
          <w:color w:val="000000" w:themeColor="text1"/>
          <w:sz w:val="24"/>
          <w:szCs w:val="24"/>
        </w:rPr>
      </w:pPr>
    </w:p>
    <w:p w14:paraId="335F3AFC" w14:textId="6BBF8534" w:rsidR="00380331" w:rsidRDefault="00380331" w:rsidP="00380331">
      <w:pPr>
        <w:pStyle w:val="Heading2"/>
        <w:rPr>
          <w:ins w:id="416" w:author="Tafadzwa Wilson Sedze" w:date="2024-03-28T13:27:00Z"/>
          <w:rFonts w:ascii="Times New Roman" w:hAnsi="Times New Roman" w:cs="Times New Roman"/>
          <w:b/>
          <w:bCs/>
          <w:color w:val="auto"/>
          <w:sz w:val="28"/>
          <w:szCs w:val="28"/>
        </w:rPr>
      </w:pPr>
      <w:ins w:id="417" w:author="Tafadzwa Wilson Sedze" w:date="2024-03-28T13:21:00Z">
        <w:r w:rsidRPr="00380331">
          <w:rPr>
            <w:rFonts w:ascii="Times New Roman" w:hAnsi="Times New Roman" w:cs="Times New Roman"/>
            <w:b/>
            <w:bCs/>
            <w:color w:val="auto"/>
            <w:sz w:val="28"/>
            <w:szCs w:val="28"/>
            <w:rPrChange w:id="418" w:author="Tafadzwa Wilson Sedze" w:date="2024-03-28T13:22:00Z">
              <w:rPr>
                <w:rFonts w:ascii="Times New Roman" w:hAnsi="Times New Roman" w:cs="Times New Roman"/>
                <w:bCs/>
                <w:color w:val="000000" w:themeColor="text1"/>
                <w:sz w:val="24"/>
                <w:szCs w:val="24"/>
              </w:rPr>
            </w:rPrChange>
          </w:rPr>
          <w:t>2.2.1.2 Software</w:t>
        </w:r>
      </w:ins>
    </w:p>
    <w:p w14:paraId="3C512730" w14:textId="77777777" w:rsidR="009C654E" w:rsidRPr="009C654E" w:rsidRDefault="009C654E">
      <w:pPr>
        <w:rPr>
          <w:ins w:id="419" w:author="Tafadzwa Wilson Sedze" w:date="2024-03-28T13:21:00Z"/>
          <w:rPrChange w:id="420" w:author="Tafadzwa Wilson Sedze" w:date="2024-03-28T13:27:00Z">
            <w:rPr>
              <w:ins w:id="421" w:author="Tafadzwa Wilson Sedze" w:date="2024-03-28T13:21:00Z"/>
              <w:rFonts w:ascii="Times New Roman" w:hAnsi="Times New Roman" w:cs="Times New Roman"/>
              <w:bCs/>
              <w:color w:val="000000" w:themeColor="text1"/>
              <w:sz w:val="24"/>
              <w:szCs w:val="24"/>
            </w:rPr>
          </w:rPrChange>
        </w:rPr>
        <w:pPrChange w:id="422" w:author="Tafadzwa Wilson Sedze" w:date="2024-03-28T13:27:00Z">
          <w:pPr>
            <w:jc w:val="both"/>
          </w:pPr>
        </w:pPrChange>
      </w:pPr>
    </w:p>
    <w:p w14:paraId="11B33CF6" w14:textId="609DD1FE" w:rsidR="00380331" w:rsidRDefault="00380331" w:rsidP="00B52688">
      <w:pPr>
        <w:jc w:val="both"/>
        <w:rPr>
          <w:ins w:id="423" w:author="Tafadzwa Wilson Sedze" w:date="2024-03-28T13:23:00Z"/>
          <w:rFonts w:ascii="Times New Roman" w:hAnsi="Times New Roman" w:cs="Times New Roman"/>
          <w:bCs/>
          <w:color w:val="000000" w:themeColor="text1"/>
          <w:sz w:val="24"/>
          <w:szCs w:val="24"/>
        </w:rPr>
      </w:pPr>
      <w:ins w:id="424" w:author="Tafadzwa Wilson Sedze" w:date="2024-03-28T13:21:00Z">
        <w:r w:rsidRPr="00380331">
          <w:rPr>
            <w:rFonts w:ascii="Times New Roman" w:hAnsi="Times New Roman" w:cs="Times New Roman"/>
            <w:bCs/>
            <w:color w:val="000000" w:themeColor="text1"/>
            <w:sz w:val="24"/>
            <w:szCs w:val="24"/>
          </w:rPr>
          <w:t xml:space="preserve">The </w:t>
        </w:r>
        <w:del w:id="425" w:author="Wilson Centaurus" w:date="2024-05-26T16:38:00Z">
          <w:r w:rsidRPr="00380331" w:rsidDel="00EA56E7">
            <w:rPr>
              <w:rFonts w:ascii="Times New Roman" w:hAnsi="Times New Roman" w:cs="Times New Roman"/>
              <w:bCs/>
              <w:color w:val="000000" w:themeColor="text1"/>
              <w:sz w:val="24"/>
              <w:szCs w:val="24"/>
            </w:rPr>
            <w:delText>Smart Farming System</w:delText>
          </w:r>
        </w:del>
      </w:ins>
      <w:ins w:id="426" w:author="Wilson Centaurus" w:date="2024-05-26T16:38:00Z">
        <w:r w:rsidR="00EA56E7">
          <w:rPr>
            <w:rFonts w:ascii="Times New Roman" w:hAnsi="Times New Roman" w:cs="Times New Roman"/>
            <w:bCs/>
            <w:color w:val="000000" w:themeColor="text1"/>
            <w:sz w:val="24"/>
            <w:szCs w:val="24"/>
          </w:rPr>
          <w:t>Aquaponics-Integrated Smart Farming System</w:t>
        </w:r>
      </w:ins>
      <w:ins w:id="427" w:author="Tafadzwa Wilson Sedze" w:date="2024-03-28T13:21:00Z">
        <w:r w:rsidRPr="00380331">
          <w:rPr>
            <w:rFonts w:ascii="Times New Roman" w:hAnsi="Times New Roman" w:cs="Times New Roman"/>
            <w:bCs/>
            <w:color w:val="000000" w:themeColor="text1"/>
            <w:sz w:val="24"/>
            <w:szCs w:val="24"/>
          </w:rPr>
          <w:t xml:space="preserve"> also uses software to bring together data, automate tasks, and offer insights. The software needed includes:</w:t>
        </w:r>
      </w:ins>
    </w:p>
    <w:p w14:paraId="101C4BEF" w14:textId="575C2E9F" w:rsidR="00380331" w:rsidRPr="00A47880" w:rsidRDefault="00380331">
      <w:pPr>
        <w:pStyle w:val="ListParagraph"/>
        <w:numPr>
          <w:ilvl w:val="0"/>
          <w:numId w:val="16"/>
        </w:numPr>
        <w:jc w:val="both"/>
        <w:rPr>
          <w:ins w:id="428" w:author="Tafadzwa Wilson Sedze" w:date="2024-03-28T13:24:00Z"/>
          <w:rFonts w:ascii="Times New Roman" w:hAnsi="Times New Roman" w:cs="Times New Roman"/>
          <w:bCs/>
          <w:color w:val="000000" w:themeColor="text1"/>
          <w:sz w:val="24"/>
          <w:szCs w:val="24"/>
          <w:rPrChange w:id="429" w:author="Tafadzwa Wilson Sedze" w:date="2024-03-28T13:57:00Z">
            <w:rPr>
              <w:ins w:id="430" w:author="Tafadzwa Wilson Sedze" w:date="2024-03-28T13:24:00Z"/>
            </w:rPr>
          </w:rPrChange>
        </w:rPr>
        <w:pPrChange w:id="431" w:author="Tafadzwa Wilson Sedze" w:date="2024-03-28T13:57:00Z">
          <w:pPr>
            <w:jc w:val="both"/>
          </w:pPr>
        </w:pPrChange>
      </w:pPr>
      <w:ins w:id="432" w:author="Tafadzwa Wilson Sedze" w:date="2024-03-28T13:23:00Z">
        <w:r w:rsidRPr="00A47880">
          <w:rPr>
            <w:rFonts w:ascii="Times New Roman" w:hAnsi="Times New Roman" w:cs="Times New Roman"/>
            <w:bCs/>
            <w:color w:val="000000" w:themeColor="text1"/>
            <w:sz w:val="24"/>
            <w:szCs w:val="24"/>
            <w:rPrChange w:id="433" w:author="Tafadzwa Wilson Sedze" w:date="2024-03-28T13:57:00Z">
              <w:rPr/>
            </w:rPrChange>
          </w:rPr>
          <w:t>Wind</w:t>
        </w:r>
      </w:ins>
      <w:ins w:id="434" w:author="Tafadzwa Wilson Sedze" w:date="2024-03-28T13:24:00Z">
        <w:r w:rsidRPr="00A47880">
          <w:rPr>
            <w:rFonts w:ascii="Times New Roman" w:hAnsi="Times New Roman" w:cs="Times New Roman"/>
            <w:bCs/>
            <w:color w:val="000000" w:themeColor="text1"/>
            <w:sz w:val="24"/>
            <w:szCs w:val="24"/>
            <w:rPrChange w:id="435" w:author="Tafadzwa Wilson Sedze" w:date="2024-03-28T13:57:00Z">
              <w:rPr/>
            </w:rPrChange>
          </w:rPr>
          <w:t>ows 11 OS or any better</w:t>
        </w:r>
      </w:ins>
    </w:p>
    <w:p w14:paraId="379C0D22" w14:textId="51346338" w:rsidR="00380331" w:rsidRPr="00A47880" w:rsidRDefault="00380331">
      <w:pPr>
        <w:pStyle w:val="ListParagraph"/>
        <w:numPr>
          <w:ilvl w:val="0"/>
          <w:numId w:val="16"/>
        </w:numPr>
        <w:jc w:val="both"/>
        <w:rPr>
          <w:ins w:id="436" w:author="Tafadzwa Wilson Sedze" w:date="2024-03-28T13:25:00Z"/>
          <w:rFonts w:ascii="Times New Roman" w:hAnsi="Times New Roman" w:cs="Times New Roman"/>
          <w:bCs/>
          <w:color w:val="000000" w:themeColor="text1"/>
          <w:sz w:val="24"/>
          <w:szCs w:val="24"/>
          <w:rPrChange w:id="437" w:author="Tafadzwa Wilson Sedze" w:date="2024-03-28T13:57:00Z">
            <w:rPr>
              <w:ins w:id="438" w:author="Tafadzwa Wilson Sedze" w:date="2024-03-28T13:25:00Z"/>
            </w:rPr>
          </w:rPrChange>
        </w:rPr>
        <w:pPrChange w:id="439" w:author="Tafadzwa Wilson Sedze" w:date="2024-03-28T13:57:00Z">
          <w:pPr>
            <w:jc w:val="both"/>
          </w:pPr>
        </w:pPrChange>
      </w:pPr>
      <w:ins w:id="440" w:author="Tafadzwa Wilson Sedze" w:date="2024-03-28T13:25:00Z">
        <w:r w:rsidRPr="00A47880">
          <w:rPr>
            <w:rFonts w:ascii="Times New Roman" w:hAnsi="Times New Roman" w:cs="Times New Roman"/>
            <w:bCs/>
            <w:color w:val="000000" w:themeColor="text1"/>
            <w:sz w:val="24"/>
            <w:szCs w:val="24"/>
            <w:rPrChange w:id="441" w:author="Tafadzwa Wilson Sedze" w:date="2024-03-28T13:57:00Z">
              <w:rPr/>
            </w:rPrChange>
          </w:rPr>
          <w:t xml:space="preserve">SSH </w:t>
        </w:r>
        <w:r w:rsidR="009C654E" w:rsidRPr="00A47880">
          <w:rPr>
            <w:rFonts w:ascii="Times New Roman" w:hAnsi="Times New Roman" w:cs="Times New Roman"/>
            <w:bCs/>
            <w:color w:val="000000" w:themeColor="text1"/>
            <w:sz w:val="24"/>
            <w:szCs w:val="24"/>
            <w:rPrChange w:id="442" w:author="Tafadzwa Wilson Sedze" w:date="2024-03-28T13:57:00Z">
              <w:rPr/>
            </w:rPrChange>
          </w:rPr>
          <w:t>platform software</w:t>
        </w:r>
      </w:ins>
    </w:p>
    <w:p w14:paraId="4F9E92EC" w14:textId="1448DE78" w:rsidR="009C654E" w:rsidRPr="00A47880" w:rsidRDefault="009C654E">
      <w:pPr>
        <w:pStyle w:val="ListParagraph"/>
        <w:numPr>
          <w:ilvl w:val="0"/>
          <w:numId w:val="16"/>
        </w:numPr>
        <w:jc w:val="both"/>
        <w:rPr>
          <w:ins w:id="443" w:author="Tafadzwa Wilson Sedze" w:date="2024-03-28T13:25:00Z"/>
          <w:rFonts w:ascii="Times New Roman" w:hAnsi="Times New Roman" w:cs="Times New Roman"/>
          <w:bCs/>
          <w:color w:val="000000" w:themeColor="text1"/>
          <w:sz w:val="24"/>
          <w:szCs w:val="24"/>
          <w:rPrChange w:id="444" w:author="Tafadzwa Wilson Sedze" w:date="2024-03-28T13:57:00Z">
            <w:rPr>
              <w:ins w:id="445" w:author="Tafadzwa Wilson Sedze" w:date="2024-03-28T13:25:00Z"/>
            </w:rPr>
          </w:rPrChange>
        </w:rPr>
        <w:pPrChange w:id="446" w:author="Tafadzwa Wilson Sedze" w:date="2024-03-28T13:57:00Z">
          <w:pPr>
            <w:jc w:val="both"/>
          </w:pPr>
        </w:pPrChange>
      </w:pPr>
      <w:ins w:id="447" w:author="Tafadzwa Wilson Sedze" w:date="2024-03-28T13:25:00Z">
        <w:r w:rsidRPr="00A47880">
          <w:rPr>
            <w:rFonts w:ascii="Times New Roman" w:hAnsi="Times New Roman" w:cs="Times New Roman"/>
            <w:bCs/>
            <w:color w:val="000000" w:themeColor="text1"/>
            <w:sz w:val="24"/>
            <w:szCs w:val="24"/>
            <w:rPrChange w:id="448" w:author="Tafadzwa Wilson Sedze" w:date="2024-03-28T13:57:00Z">
              <w:rPr/>
            </w:rPrChange>
          </w:rPr>
          <w:t>Visual Studio Code Editor</w:t>
        </w:r>
      </w:ins>
    </w:p>
    <w:p w14:paraId="2D7D0817" w14:textId="6A2EB825" w:rsidR="009C654E" w:rsidRPr="00A47880" w:rsidRDefault="009C654E">
      <w:pPr>
        <w:pStyle w:val="ListParagraph"/>
        <w:numPr>
          <w:ilvl w:val="0"/>
          <w:numId w:val="16"/>
        </w:numPr>
        <w:jc w:val="both"/>
        <w:rPr>
          <w:ins w:id="449" w:author="Tafadzwa Wilson Sedze" w:date="2024-03-28T13:26:00Z"/>
          <w:rFonts w:ascii="Times New Roman" w:hAnsi="Times New Roman" w:cs="Times New Roman"/>
          <w:bCs/>
          <w:color w:val="000000" w:themeColor="text1"/>
          <w:sz w:val="24"/>
          <w:szCs w:val="24"/>
          <w:rPrChange w:id="450" w:author="Tafadzwa Wilson Sedze" w:date="2024-03-28T13:57:00Z">
            <w:rPr>
              <w:ins w:id="451" w:author="Tafadzwa Wilson Sedze" w:date="2024-03-28T13:26:00Z"/>
            </w:rPr>
          </w:rPrChange>
        </w:rPr>
        <w:pPrChange w:id="452" w:author="Tafadzwa Wilson Sedze" w:date="2024-03-28T13:57:00Z">
          <w:pPr>
            <w:jc w:val="both"/>
          </w:pPr>
        </w:pPrChange>
      </w:pPr>
      <w:ins w:id="453" w:author="Tafadzwa Wilson Sedze" w:date="2024-03-28T13:26:00Z">
        <w:r w:rsidRPr="00A47880">
          <w:rPr>
            <w:rFonts w:ascii="Times New Roman" w:hAnsi="Times New Roman" w:cs="Times New Roman"/>
            <w:bCs/>
            <w:color w:val="000000" w:themeColor="text1"/>
            <w:sz w:val="24"/>
            <w:szCs w:val="24"/>
            <w:rPrChange w:id="454" w:author="Tafadzwa Wilson Sedze" w:date="2024-03-28T13:57:00Z">
              <w:rPr/>
            </w:rPrChange>
          </w:rPr>
          <w:t>SQL database management software</w:t>
        </w:r>
      </w:ins>
    </w:p>
    <w:p w14:paraId="6241A0E6" w14:textId="5CD24133" w:rsidR="009C654E" w:rsidRDefault="009C654E" w:rsidP="00A47880">
      <w:pPr>
        <w:pStyle w:val="ListParagraph"/>
        <w:numPr>
          <w:ilvl w:val="0"/>
          <w:numId w:val="16"/>
        </w:numPr>
        <w:jc w:val="both"/>
        <w:rPr>
          <w:ins w:id="455" w:author="Tafadzwa Wilson Sedze" w:date="2024-03-28T13:58:00Z"/>
          <w:rFonts w:ascii="Times New Roman" w:hAnsi="Times New Roman" w:cs="Times New Roman"/>
          <w:bCs/>
          <w:color w:val="000000" w:themeColor="text1"/>
          <w:sz w:val="24"/>
          <w:szCs w:val="24"/>
        </w:rPr>
      </w:pPr>
      <w:ins w:id="456" w:author="Tafadzwa Wilson Sedze" w:date="2024-03-28T13:27:00Z">
        <w:r w:rsidRPr="00A47880">
          <w:rPr>
            <w:rFonts w:ascii="Times New Roman" w:hAnsi="Times New Roman" w:cs="Times New Roman"/>
            <w:bCs/>
            <w:color w:val="000000" w:themeColor="text1"/>
            <w:sz w:val="24"/>
            <w:szCs w:val="24"/>
            <w:rPrChange w:id="457" w:author="Tafadzwa Wilson Sedze" w:date="2024-03-28T13:57:00Z">
              <w:rPr/>
            </w:rPrChange>
          </w:rPr>
          <w:t>Any open-source weather forecasting API</w:t>
        </w:r>
      </w:ins>
    </w:p>
    <w:p w14:paraId="57A5F71F" w14:textId="1061ACC8" w:rsidR="00A47880" w:rsidRPr="00A47880" w:rsidRDefault="00A47880">
      <w:pPr>
        <w:pStyle w:val="ListParagraph"/>
        <w:numPr>
          <w:ilvl w:val="0"/>
          <w:numId w:val="16"/>
        </w:numPr>
        <w:jc w:val="both"/>
        <w:rPr>
          <w:ins w:id="458" w:author="Tafadzwa Wilson Sedze" w:date="2024-03-28T13:27:00Z"/>
          <w:rFonts w:ascii="Times New Roman" w:hAnsi="Times New Roman" w:cs="Times New Roman"/>
          <w:bCs/>
          <w:color w:val="000000" w:themeColor="text1"/>
          <w:sz w:val="24"/>
          <w:szCs w:val="24"/>
          <w:rPrChange w:id="459" w:author="Tafadzwa Wilson Sedze" w:date="2024-03-28T13:57:00Z">
            <w:rPr>
              <w:ins w:id="460" w:author="Tafadzwa Wilson Sedze" w:date="2024-03-28T13:27:00Z"/>
            </w:rPr>
          </w:rPrChange>
        </w:rPr>
        <w:pPrChange w:id="461" w:author="Tafadzwa Wilson Sedze" w:date="2024-03-28T13:57:00Z">
          <w:pPr>
            <w:jc w:val="both"/>
          </w:pPr>
        </w:pPrChange>
      </w:pPr>
      <w:ins w:id="462" w:author="Tafadzwa Wilson Sedze" w:date="2024-03-28T13:58:00Z">
        <w:r>
          <w:rPr>
            <w:rFonts w:ascii="Times New Roman" w:hAnsi="Times New Roman" w:cs="Times New Roman"/>
            <w:bCs/>
            <w:color w:val="000000" w:themeColor="text1"/>
            <w:sz w:val="24"/>
            <w:szCs w:val="24"/>
          </w:rPr>
          <w:t xml:space="preserve">Any additional software that may be required </w:t>
        </w:r>
      </w:ins>
    </w:p>
    <w:p w14:paraId="5AFF8461" w14:textId="77777777" w:rsidR="009C654E" w:rsidRDefault="009C654E" w:rsidP="00B52688">
      <w:pPr>
        <w:jc w:val="both"/>
        <w:rPr>
          <w:ins w:id="463" w:author="Tafadzwa Wilson Sedze" w:date="2024-03-29T20:22:00Z"/>
          <w:rFonts w:ascii="Times New Roman" w:hAnsi="Times New Roman" w:cs="Times New Roman"/>
          <w:bCs/>
          <w:color w:val="000000" w:themeColor="text1"/>
          <w:sz w:val="24"/>
          <w:szCs w:val="24"/>
        </w:rPr>
      </w:pPr>
    </w:p>
    <w:p w14:paraId="649AB469" w14:textId="77777777" w:rsidR="00143271" w:rsidRDefault="00143271" w:rsidP="00B52688">
      <w:pPr>
        <w:jc w:val="both"/>
        <w:rPr>
          <w:ins w:id="464" w:author="Tafadzwa Wilson Sedze" w:date="2024-03-28T13:57:00Z"/>
          <w:rFonts w:ascii="Times New Roman" w:hAnsi="Times New Roman" w:cs="Times New Roman"/>
          <w:bCs/>
          <w:color w:val="000000" w:themeColor="text1"/>
          <w:sz w:val="24"/>
          <w:szCs w:val="24"/>
        </w:rPr>
      </w:pPr>
    </w:p>
    <w:p w14:paraId="32956C79" w14:textId="1233FEED" w:rsidR="00A47880" w:rsidRDefault="00A47880" w:rsidP="00A47880">
      <w:pPr>
        <w:pStyle w:val="Heading2"/>
        <w:rPr>
          <w:ins w:id="465" w:author="Tafadzwa Wilson Sedze" w:date="2024-03-28T13:57:00Z"/>
          <w:rFonts w:ascii="Times New Roman" w:hAnsi="Times New Roman" w:cs="Times New Roman"/>
          <w:b/>
          <w:bCs/>
          <w:color w:val="auto"/>
          <w:sz w:val="28"/>
          <w:szCs w:val="28"/>
        </w:rPr>
      </w:pPr>
      <w:ins w:id="466" w:author="Tafadzwa Wilson Sedze" w:date="2024-03-28T13:57:00Z">
        <w:r w:rsidRPr="00A47880">
          <w:rPr>
            <w:rFonts w:ascii="Times New Roman" w:hAnsi="Times New Roman" w:cs="Times New Roman"/>
            <w:b/>
            <w:bCs/>
            <w:color w:val="auto"/>
            <w:sz w:val="28"/>
            <w:szCs w:val="28"/>
            <w:rPrChange w:id="467" w:author="Tafadzwa Wilson Sedze" w:date="2024-03-28T13:57:00Z">
              <w:rPr>
                <w:rFonts w:ascii="Times New Roman" w:hAnsi="Times New Roman" w:cs="Times New Roman"/>
                <w:bCs/>
                <w:color w:val="000000" w:themeColor="text1"/>
                <w:sz w:val="24"/>
                <w:szCs w:val="24"/>
              </w:rPr>
            </w:rPrChange>
          </w:rPr>
          <w:lastRenderedPageBreak/>
          <w:t>2.2.1.3 Technical Expertise</w:t>
        </w:r>
      </w:ins>
    </w:p>
    <w:p w14:paraId="314D3EE4" w14:textId="77777777" w:rsidR="00A47880" w:rsidRPr="00A47880" w:rsidRDefault="00A47880">
      <w:pPr>
        <w:rPr>
          <w:ins w:id="468" w:author="Tafadzwa Wilson Sedze" w:date="2024-03-28T13:57:00Z"/>
          <w:rPrChange w:id="469" w:author="Tafadzwa Wilson Sedze" w:date="2024-03-28T13:57:00Z">
            <w:rPr>
              <w:ins w:id="470" w:author="Tafadzwa Wilson Sedze" w:date="2024-03-28T13:57:00Z"/>
              <w:rFonts w:ascii="Times New Roman" w:hAnsi="Times New Roman" w:cs="Times New Roman"/>
              <w:bCs/>
              <w:color w:val="000000" w:themeColor="text1"/>
              <w:sz w:val="24"/>
              <w:szCs w:val="24"/>
            </w:rPr>
          </w:rPrChange>
        </w:rPr>
        <w:pPrChange w:id="471" w:author="Tafadzwa Wilson Sedze" w:date="2024-03-28T13:57:00Z">
          <w:pPr>
            <w:jc w:val="both"/>
          </w:pPr>
        </w:pPrChange>
      </w:pPr>
    </w:p>
    <w:p w14:paraId="3095D8A8" w14:textId="218DEEB8" w:rsidR="00A47880" w:rsidRDefault="00A47880" w:rsidP="00B52688">
      <w:pPr>
        <w:jc w:val="both"/>
        <w:rPr>
          <w:ins w:id="472" w:author="Tafadzwa Wilson Sedze" w:date="2024-03-28T13:57:00Z"/>
          <w:rFonts w:ascii="Times New Roman" w:hAnsi="Times New Roman" w:cs="Times New Roman"/>
          <w:bCs/>
          <w:color w:val="000000" w:themeColor="text1"/>
          <w:sz w:val="24"/>
          <w:szCs w:val="24"/>
        </w:rPr>
      </w:pPr>
      <w:ins w:id="473" w:author="Tafadzwa Wilson Sedze" w:date="2024-03-28T13:57:00Z">
        <w:r w:rsidRPr="00A47880">
          <w:rPr>
            <w:rFonts w:ascii="Times New Roman" w:hAnsi="Times New Roman" w:cs="Times New Roman"/>
            <w:bCs/>
            <w:color w:val="000000" w:themeColor="text1"/>
            <w:sz w:val="24"/>
            <w:szCs w:val="24"/>
          </w:rPr>
          <w:t xml:space="preserve">The successful implementation of the </w:t>
        </w:r>
        <w:del w:id="474" w:author="Wilson Centaurus" w:date="2024-05-26T16:38:00Z">
          <w:r w:rsidRPr="00A47880" w:rsidDel="00EA56E7">
            <w:rPr>
              <w:rFonts w:ascii="Times New Roman" w:hAnsi="Times New Roman" w:cs="Times New Roman"/>
              <w:bCs/>
              <w:color w:val="000000" w:themeColor="text1"/>
              <w:sz w:val="24"/>
              <w:szCs w:val="24"/>
            </w:rPr>
            <w:delText>Smart Farming System</w:delText>
          </w:r>
        </w:del>
      </w:ins>
      <w:ins w:id="475" w:author="Wilson Centaurus" w:date="2024-05-26T16:38:00Z">
        <w:r w:rsidR="00EA56E7">
          <w:rPr>
            <w:rFonts w:ascii="Times New Roman" w:hAnsi="Times New Roman" w:cs="Times New Roman"/>
            <w:bCs/>
            <w:color w:val="000000" w:themeColor="text1"/>
            <w:sz w:val="24"/>
            <w:szCs w:val="24"/>
          </w:rPr>
          <w:t>Aquaponics-Integrated Smart Farming System</w:t>
        </w:r>
      </w:ins>
      <w:ins w:id="476" w:author="Tafadzwa Wilson Sedze" w:date="2024-03-28T13:57:00Z">
        <w:r w:rsidRPr="00A47880">
          <w:rPr>
            <w:rFonts w:ascii="Times New Roman" w:hAnsi="Times New Roman" w:cs="Times New Roman"/>
            <w:bCs/>
            <w:color w:val="000000" w:themeColor="text1"/>
            <w:sz w:val="24"/>
            <w:szCs w:val="24"/>
          </w:rPr>
          <w:t xml:space="preserve"> demands a diverse range of expertise across several domains.</w:t>
        </w:r>
      </w:ins>
    </w:p>
    <w:p w14:paraId="4D0E4291" w14:textId="77777777" w:rsidR="00A47880" w:rsidRDefault="00A47880" w:rsidP="00B52688">
      <w:pPr>
        <w:jc w:val="both"/>
        <w:rPr>
          <w:ins w:id="477" w:author="Tafadzwa Wilson Sedze" w:date="2024-03-28T13:54:00Z"/>
          <w:rFonts w:ascii="Times New Roman" w:hAnsi="Times New Roman" w:cs="Times New Roman"/>
          <w:bCs/>
          <w:color w:val="000000" w:themeColor="text1"/>
          <w:sz w:val="24"/>
          <w:szCs w:val="24"/>
        </w:rPr>
      </w:pPr>
    </w:p>
    <w:p w14:paraId="54D7C826" w14:textId="44ADFF6A" w:rsidR="00A47880" w:rsidRPr="00285B62" w:rsidRDefault="00A47880">
      <w:pPr>
        <w:pStyle w:val="ListParagraph"/>
        <w:numPr>
          <w:ilvl w:val="0"/>
          <w:numId w:val="17"/>
        </w:numPr>
        <w:jc w:val="both"/>
        <w:rPr>
          <w:ins w:id="478" w:author="Tafadzwa Wilson Sedze" w:date="2024-03-28T13:53:00Z"/>
          <w:rFonts w:ascii="Times New Roman" w:hAnsi="Times New Roman" w:cs="Times New Roman"/>
          <w:bCs/>
          <w:color w:val="000000" w:themeColor="text1"/>
          <w:sz w:val="24"/>
          <w:szCs w:val="24"/>
          <w:rPrChange w:id="479" w:author="Tafadzwa Wilson Sedze" w:date="2024-03-29T13:43:00Z">
            <w:rPr>
              <w:ins w:id="480" w:author="Tafadzwa Wilson Sedze" w:date="2024-03-28T13:53:00Z"/>
            </w:rPr>
          </w:rPrChange>
        </w:rPr>
        <w:pPrChange w:id="481" w:author="Tafadzwa Wilson Sedze" w:date="2024-03-29T13:43:00Z">
          <w:pPr>
            <w:jc w:val="both"/>
          </w:pPr>
        </w:pPrChange>
      </w:pPr>
      <w:ins w:id="482" w:author="Tafadzwa Wilson Sedze" w:date="2024-03-28T13:54:00Z">
        <w:r w:rsidRPr="00285B62">
          <w:rPr>
            <w:rFonts w:ascii="Times New Roman" w:hAnsi="Times New Roman" w:cs="Times New Roman"/>
            <w:bCs/>
            <w:color w:val="000000" w:themeColor="text1"/>
            <w:sz w:val="24"/>
            <w:szCs w:val="24"/>
            <w:rPrChange w:id="483" w:author="Tafadzwa Wilson Sedze" w:date="2024-03-29T13:43:00Z">
              <w:rPr/>
            </w:rPrChange>
          </w:rPr>
          <w:t>Ability to integrate and utilize IoT devices for data collection and monitoring.</w:t>
        </w:r>
      </w:ins>
    </w:p>
    <w:p w14:paraId="75264639" w14:textId="77777777" w:rsidR="00A47880" w:rsidRPr="00285B62" w:rsidRDefault="00A47880">
      <w:pPr>
        <w:pStyle w:val="ListParagraph"/>
        <w:numPr>
          <w:ilvl w:val="0"/>
          <w:numId w:val="17"/>
        </w:numPr>
        <w:jc w:val="both"/>
        <w:rPr>
          <w:ins w:id="484" w:author="Tafadzwa Wilson Sedze" w:date="2024-03-28T13:56:00Z"/>
          <w:rFonts w:ascii="Times New Roman" w:hAnsi="Times New Roman" w:cs="Times New Roman"/>
          <w:bCs/>
          <w:color w:val="000000" w:themeColor="text1"/>
          <w:sz w:val="24"/>
          <w:szCs w:val="24"/>
          <w:rPrChange w:id="485" w:author="Tafadzwa Wilson Sedze" w:date="2024-03-29T13:43:00Z">
            <w:rPr>
              <w:ins w:id="486" w:author="Tafadzwa Wilson Sedze" w:date="2024-03-28T13:56:00Z"/>
            </w:rPr>
          </w:rPrChange>
        </w:rPr>
        <w:pPrChange w:id="487" w:author="Tafadzwa Wilson Sedze" w:date="2024-03-29T13:43:00Z">
          <w:pPr>
            <w:jc w:val="both"/>
          </w:pPr>
        </w:pPrChange>
      </w:pPr>
      <w:ins w:id="488" w:author="Tafadzwa Wilson Sedze" w:date="2024-03-28T13:53:00Z">
        <w:r w:rsidRPr="00285B62">
          <w:rPr>
            <w:rFonts w:ascii="Times New Roman" w:hAnsi="Times New Roman" w:cs="Times New Roman"/>
            <w:bCs/>
            <w:color w:val="000000" w:themeColor="text1"/>
            <w:sz w:val="24"/>
            <w:szCs w:val="24"/>
            <w:rPrChange w:id="489" w:author="Tafadzwa Wilson Sedze" w:date="2024-03-29T13:43:00Z">
              <w:rPr/>
            </w:rPrChange>
          </w:rPr>
          <w:t>Frontend development skills for creating user-friendly interfaces</w:t>
        </w:r>
      </w:ins>
    </w:p>
    <w:p w14:paraId="727ED116" w14:textId="515452A6" w:rsidR="00A47880" w:rsidRPr="00285B62" w:rsidRDefault="00A47880">
      <w:pPr>
        <w:pStyle w:val="ListParagraph"/>
        <w:numPr>
          <w:ilvl w:val="0"/>
          <w:numId w:val="17"/>
        </w:numPr>
        <w:jc w:val="both"/>
        <w:rPr>
          <w:ins w:id="490" w:author="Tafadzwa Wilson Sedze" w:date="2024-03-28T13:53:00Z"/>
          <w:rFonts w:ascii="Times New Roman" w:hAnsi="Times New Roman" w:cs="Times New Roman"/>
          <w:bCs/>
          <w:color w:val="000000" w:themeColor="text1"/>
          <w:sz w:val="24"/>
          <w:szCs w:val="24"/>
          <w:rPrChange w:id="491" w:author="Tafadzwa Wilson Sedze" w:date="2024-03-29T13:43:00Z">
            <w:rPr>
              <w:ins w:id="492" w:author="Tafadzwa Wilson Sedze" w:date="2024-03-28T13:53:00Z"/>
            </w:rPr>
          </w:rPrChange>
        </w:rPr>
        <w:pPrChange w:id="493" w:author="Tafadzwa Wilson Sedze" w:date="2024-03-29T13:43:00Z">
          <w:pPr>
            <w:jc w:val="both"/>
          </w:pPr>
        </w:pPrChange>
      </w:pPr>
      <w:ins w:id="494" w:author="Tafadzwa Wilson Sedze" w:date="2024-03-28T13:56:00Z">
        <w:r w:rsidRPr="00285B62">
          <w:rPr>
            <w:rFonts w:ascii="Times New Roman" w:hAnsi="Times New Roman" w:cs="Times New Roman"/>
            <w:bCs/>
            <w:color w:val="000000" w:themeColor="text1"/>
            <w:sz w:val="24"/>
            <w:szCs w:val="24"/>
            <w:rPrChange w:id="495" w:author="Tafadzwa Wilson Sedze" w:date="2024-03-29T13:43:00Z">
              <w:rPr/>
            </w:rPrChange>
          </w:rPr>
          <w:t>Proficiency in backend development for creating robust systems to manage agricultural data efficiently.</w:t>
        </w:r>
      </w:ins>
    </w:p>
    <w:p w14:paraId="5860F28A" w14:textId="55ACDB96" w:rsidR="00A47880" w:rsidRPr="00285B62" w:rsidRDefault="00A47880">
      <w:pPr>
        <w:pStyle w:val="ListParagraph"/>
        <w:numPr>
          <w:ilvl w:val="0"/>
          <w:numId w:val="17"/>
        </w:numPr>
        <w:jc w:val="both"/>
        <w:rPr>
          <w:ins w:id="496" w:author="Tafadzwa Wilson Sedze" w:date="2024-03-28T13:53:00Z"/>
          <w:rFonts w:ascii="Times New Roman" w:hAnsi="Times New Roman" w:cs="Times New Roman"/>
          <w:bCs/>
          <w:color w:val="000000" w:themeColor="text1"/>
          <w:sz w:val="24"/>
          <w:szCs w:val="24"/>
          <w:rPrChange w:id="497" w:author="Tafadzwa Wilson Sedze" w:date="2024-03-29T13:43:00Z">
            <w:rPr>
              <w:ins w:id="498" w:author="Tafadzwa Wilson Sedze" w:date="2024-03-28T13:53:00Z"/>
            </w:rPr>
          </w:rPrChange>
        </w:rPr>
        <w:pPrChange w:id="499" w:author="Tafadzwa Wilson Sedze" w:date="2024-03-29T13:43:00Z">
          <w:pPr>
            <w:jc w:val="both"/>
          </w:pPr>
        </w:pPrChange>
      </w:pPr>
      <w:ins w:id="500" w:author="Tafadzwa Wilson Sedze" w:date="2024-03-28T13:53:00Z">
        <w:r w:rsidRPr="00285B62">
          <w:rPr>
            <w:rFonts w:ascii="Times New Roman" w:hAnsi="Times New Roman" w:cs="Times New Roman"/>
            <w:bCs/>
            <w:color w:val="000000" w:themeColor="text1"/>
            <w:sz w:val="24"/>
            <w:szCs w:val="24"/>
            <w:rPrChange w:id="501" w:author="Tafadzwa Wilson Sedze" w:date="2024-03-29T13:43:00Z">
              <w:rPr/>
            </w:rPrChange>
          </w:rPr>
          <w:t>Knowledge of agricultural practices, including fish farming and crop cultivation</w:t>
        </w:r>
      </w:ins>
      <w:ins w:id="502" w:author="Tafadzwa Wilson Sedze" w:date="2024-03-28T13:56:00Z">
        <w:r w:rsidRPr="00285B62">
          <w:rPr>
            <w:rFonts w:ascii="Times New Roman" w:hAnsi="Times New Roman" w:cs="Times New Roman"/>
            <w:bCs/>
            <w:color w:val="000000" w:themeColor="text1"/>
            <w:sz w:val="24"/>
            <w:szCs w:val="24"/>
            <w:rPrChange w:id="503" w:author="Tafadzwa Wilson Sedze" w:date="2024-03-29T13:43:00Z">
              <w:rPr/>
            </w:rPrChange>
          </w:rPr>
          <w:t>.</w:t>
        </w:r>
      </w:ins>
    </w:p>
    <w:p w14:paraId="1A457F76" w14:textId="0579D575" w:rsidR="00A47880" w:rsidRPr="00285B62" w:rsidRDefault="00A47880">
      <w:pPr>
        <w:pStyle w:val="ListParagraph"/>
        <w:numPr>
          <w:ilvl w:val="0"/>
          <w:numId w:val="17"/>
        </w:numPr>
        <w:jc w:val="both"/>
        <w:rPr>
          <w:ins w:id="504" w:author="Tafadzwa Wilson Sedze" w:date="2024-03-28T13:53:00Z"/>
          <w:rFonts w:ascii="Times New Roman" w:hAnsi="Times New Roman" w:cs="Times New Roman"/>
          <w:bCs/>
          <w:color w:val="000000" w:themeColor="text1"/>
          <w:sz w:val="24"/>
          <w:szCs w:val="24"/>
          <w:rPrChange w:id="505" w:author="Tafadzwa Wilson Sedze" w:date="2024-03-29T13:43:00Z">
            <w:rPr>
              <w:ins w:id="506" w:author="Tafadzwa Wilson Sedze" w:date="2024-03-28T13:53:00Z"/>
            </w:rPr>
          </w:rPrChange>
        </w:rPr>
        <w:pPrChange w:id="507" w:author="Tafadzwa Wilson Sedze" w:date="2024-03-29T13:43:00Z">
          <w:pPr>
            <w:jc w:val="both"/>
          </w:pPr>
        </w:pPrChange>
      </w:pPr>
      <w:ins w:id="508" w:author="Tafadzwa Wilson Sedze" w:date="2024-03-28T13:53:00Z">
        <w:r w:rsidRPr="00285B62">
          <w:rPr>
            <w:rFonts w:ascii="Times New Roman" w:hAnsi="Times New Roman" w:cs="Times New Roman"/>
            <w:bCs/>
            <w:color w:val="000000" w:themeColor="text1"/>
            <w:sz w:val="24"/>
            <w:szCs w:val="24"/>
            <w:rPrChange w:id="509" w:author="Tafadzwa Wilson Sedze" w:date="2024-03-29T13:43:00Z">
              <w:rPr/>
            </w:rPrChange>
          </w:rPr>
          <w:t>Expertise in aquaponics and irrigation management</w:t>
        </w:r>
      </w:ins>
      <w:ins w:id="510" w:author="Tafadzwa Wilson Sedze" w:date="2024-03-28T13:56:00Z">
        <w:r w:rsidRPr="00285B62">
          <w:rPr>
            <w:rFonts w:ascii="Times New Roman" w:hAnsi="Times New Roman" w:cs="Times New Roman"/>
            <w:bCs/>
            <w:color w:val="000000" w:themeColor="text1"/>
            <w:sz w:val="24"/>
            <w:szCs w:val="24"/>
            <w:rPrChange w:id="511" w:author="Tafadzwa Wilson Sedze" w:date="2024-03-29T13:43:00Z">
              <w:rPr/>
            </w:rPrChange>
          </w:rPr>
          <w:t>.</w:t>
        </w:r>
      </w:ins>
    </w:p>
    <w:p w14:paraId="773797D9" w14:textId="03BBAD3D" w:rsidR="00A47880" w:rsidRPr="00285B62" w:rsidRDefault="00A47880">
      <w:pPr>
        <w:pStyle w:val="ListParagraph"/>
        <w:numPr>
          <w:ilvl w:val="0"/>
          <w:numId w:val="17"/>
        </w:numPr>
        <w:jc w:val="both"/>
        <w:rPr>
          <w:ins w:id="512" w:author="Tafadzwa Wilson Sedze" w:date="2024-03-28T13:53:00Z"/>
          <w:rFonts w:ascii="Times New Roman" w:hAnsi="Times New Roman" w:cs="Times New Roman"/>
          <w:bCs/>
          <w:color w:val="000000" w:themeColor="text1"/>
          <w:sz w:val="24"/>
          <w:szCs w:val="24"/>
          <w:rPrChange w:id="513" w:author="Tafadzwa Wilson Sedze" w:date="2024-03-29T13:43:00Z">
            <w:rPr>
              <w:ins w:id="514" w:author="Tafadzwa Wilson Sedze" w:date="2024-03-28T13:53:00Z"/>
            </w:rPr>
          </w:rPrChange>
        </w:rPr>
        <w:pPrChange w:id="515" w:author="Tafadzwa Wilson Sedze" w:date="2024-03-29T13:43:00Z">
          <w:pPr>
            <w:jc w:val="both"/>
          </w:pPr>
        </w:pPrChange>
      </w:pPr>
      <w:ins w:id="516" w:author="Tafadzwa Wilson Sedze" w:date="2024-03-28T13:53:00Z">
        <w:r w:rsidRPr="00285B62">
          <w:rPr>
            <w:rFonts w:ascii="Times New Roman" w:hAnsi="Times New Roman" w:cs="Times New Roman"/>
            <w:bCs/>
            <w:color w:val="000000" w:themeColor="text1"/>
            <w:sz w:val="24"/>
            <w:szCs w:val="24"/>
            <w:rPrChange w:id="517" w:author="Tafadzwa Wilson Sedze" w:date="2024-03-29T13:43:00Z">
              <w:rPr/>
            </w:rPrChange>
          </w:rPr>
          <w:t>Understanding of soil health optimization techniques</w:t>
        </w:r>
      </w:ins>
      <w:ins w:id="518" w:author="Tafadzwa Wilson Sedze" w:date="2024-03-28T13:56:00Z">
        <w:r w:rsidRPr="00285B62">
          <w:rPr>
            <w:rFonts w:ascii="Times New Roman" w:hAnsi="Times New Roman" w:cs="Times New Roman"/>
            <w:bCs/>
            <w:color w:val="000000" w:themeColor="text1"/>
            <w:sz w:val="24"/>
            <w:szCs w:val="24"/>
            <w:rPrChange w:id="519" w:author="Tafadzwa Wilson Sedze" w:date="2024-03-29T13:43:00Z">
              <w:rPr/>
            </w:rPrChange>
          </w:rPr>
          <w:t>.</w:t>
        </w:r>
      </w:ins>
    </w:p>
    <w:p w14:paraId="4BA0FC3E" w14:textId="4A2CEF77" w:rsidR="009C654E" w:rsidRPr="00285B62" w:rsidRDefault="00A47880">
      <w:pPr>
        <w:pStyle w:val="ListParagraph"/>
        <w:numPr>
          <w:ilvl w:val="0"/>
          <w:numId w:val="17"/>
        </w:numPr>
        <w:jc w:val="both"/>
        <w:rPr>
          <w:ins w:id="520" w:author="Tafadzwa Wilson Sedze" w:date="2024-03-28T14:07:00Z"/>
          <w:rFonts w:ascii="Times New Roman" w:hAnsi="Times New Roman" w:cs="Times New Roman"/>
          <w:bCs/>
          <w:color w:val="000000" w:themeColor="text1"/>
          <w:sz w:val="24"/>
          <w:szCs w:val="24"/>
          <w:rPrChange w:id="521" w:author="Tafadzwa Wilson Sedze" w:date="2024-03-29T13:43:00Z">
            <w:rPr>
              <w:ins w:id="522" w:author="Tafadzwa Wilson Sedze" w:date="2024-03-28T14:07:00Z"/>
            </w:rPr>
          </w:rPrChange>
        </w:rPr>
        <w:pPrChange w:id="523" w:author="Tafadzwa Wilson Sedze" w:date="2024-03-29T13:43:00Z">
          <w:pPr>
            <w:jc w:val="both"/>
          </w:pPr>
        </w:pPrChange>
      </w:pPr>
      <w:ins w:id="524" w:author="Tafadzwa Wilson Sedze" w:date="2024-03-28T13:53:00Z">
        <w:r w:rsidRPr="00285B62">
          <w:rPr>
            <w:rFonts w:ascii="Times New Roman" w:hAnsi="Times New Roman" w:cs="Times New Roman"/>
            <w:bCs/>
            <w:color w:val="000000" w:themeColor="text1"/>
            <w:sz w:val="24"/>
            <w:szCs w:val="24"/>
            <w:rPrChange w:id="525" w:author="Tafadzwa Wilson Sedze" w:date="2024-03-29T13:43:00Z">
              <w:rPr/>
            </w:rPrChange>
          </w:rPr>
          <w:t>Ability to tailor the system to the specific requirements of Zimunda Estate's agricultural operations</w:t>
        </w:r>
      </w:ins>
      <w:ins w:id="526" w:author="Tafadzwa Wilson Sedze" w:date="2024-03-28T13:56:00Z">
        <w:r w:rsidRPr="00285B62">
          <w:rPr>
            <w:rFonts w:ascii="Times New Roman" w:hAnsi="Times New Roman" w:cs="Times New Roman"/>
            <w:bCs/>
            <w:color w:val="000000" w:themeColor="text1"/>
            <w:sz w:val="24"/>
            <w:szCs w:val="24"/>
            <w:rPrChange w:id="527" w:author="Tafadzwa Wilson Sedze" w:date="2024-03-29T13:43:00Z">
              <w:rPr/>
            </w:rPrChange>
          </w:rPr>
          <w:t>.</w:t>
        </w:r>
      </w:ins>
    </w:p>
    <w:p w14:paraId="058B1621" w14:textId="77777777" w:rsidR="00A72111" w:rsidRDefault="00A72111" w:rsidP="00A47880">
      <w:pPr>
        <w:jc w:val="both"/>
        <w:rPr>
          <w:ins w:id="528" w:author="Tafadzwa Wilson Sedze" w:date="2024-03-28T13:58:00Z"/>
          <w:rFonts w:ascii="Times New Roman" w:hAnsi="Times New Roman" w:cs="Times New Roman"/>
          <w:bCs/>
          <w:color w:val="000000" w:themeColor="text1"/>
          <w:sz w:val="24"/>
          <w:szCs w:val="24"/>
        </w:rPr>
      </w:pPr>
    </w:p>
    <w:p w14:paraId="6017F334" w14:textId="548F35D6" w:rsidR="00A47880" w:rsidRDefault="00A72111" w:rsidP="00A72111">
      <w:pPr>
        <w:pStyle w:val="Heading2"/>
        <w:rPr>
          <w:ins w:id="529" w:author="Tafadzwa Wilson Sedze" w:date="2024-03-28T14:07:00Z"/>
          <w:rFonts w:ascii="Times New Roman" w:hAnsi="Times New Roman" w:cs="Times New Roman"/>
          <w:b/>
          <w:bCs/>
          <w:color w:val="auto"/>
          <w:sz w:val="32"/>
          <w:szCs w:val="32"/>
        </w:rPr>
      </w:pPr>
      <w:ins w:id="530" w:author="Tafadzwa Wilson Sedze" w:date="2024-03-28T14:07:00Z">
        <w:r w:rsidRPr="00A72111">
          <w:rPr>
            <w:rFonts w:ascii="Times New Roman" w:hAnsi="Times New Roman" w:cs="Times New Roman"/>
            <w:b/>
            <w:bCs/>
            <w:color w:val="auto"/>
            <w:sz w:val="32"/>
            <w:szCs w:val="32"/>
            <w:rPrChange w:id="531" w:author="Tafadzwa Wilson Sedze" w:date="2024-03-28T14:07:00Z">
              <w:rPr>
                <w:rFonts w:ascii="Times New Roman" w:hAnsi="Times New Roman" w:cs="Times New Roman"/>
                <w:bCs/>
                <w:color w:val="000000" w:themeColor="text1"/>
                <w:sz w:val="24"/>
                <w:szCs w:val="24"/>
              </w:rPr>
            </w:rPrChange>
          </w:rPr>
          <w:t xml:space="preserve">2.2.2 </w:t>
        </w:r>
        <w:r w:rsidR="00977EF3" w:rsidRPr="00977EF3">
          <w:rPr>
            <w:rFonts w:ascii="Times New Roman" w:hAnsi="Times New Roman" w:cs="Times New Roman"/>
            <w:b/>
            <w:bCs/>
            <w:color w:val="auto"/>
            <w:sz w:val="32"/>
            <w:szCs w:val="32"/>
          </w:rPr>
          <w:t>SOCIAL FEASIBILITY</w:t>
        </w:r>
      </w:ins>
    </w:p>
    <w:p w14:paraId="461C9D51" w14:textId="77777777" w:rsidR="00A72111" w:rsidRPr="00A72111" w:rsidRDefault="00A72111">
      <w:pPr>
        <w:rPr>
          <w:ins w:id="532" w:author="Tafadzwa Wilson Sedze" w:date="2024-03-28T13:58:00Z"/>
          <w:rPrChange w:id="533" w:author="Tafadzwa Wilson Sedze" w:date="2024-03-28T14:07:00Z">
            <w:rPr>
              <w:ins w:id="534" w:author="Tafadzwa Wilson Sedze" w:date="2024-03-28T13:58:00Z"/>
              <w:rFonts w:ascii="Times New Roman" w:hAnsi="Times New Roman" w:cs="Times New Roman"/>
              <w:bCs/>
              <w:color w:val="000000" w:themeColor="text1"/>
              <w:sz w:val="24"/>
              <w:szCs w:val="24"/>
            </w:rPr>
          </w:rPrChange>
        </w:rPr>
        <w:pPrChange w:id="535" w:author="Tafadzwa Wilson Sedze" w:date="2024-03-28T14:07:00Z">
          <w:pPr>
            <w:jc w:val="both"/>
          </w:pPr>
        </w:pPrChange>
      </w:pPr>
    </w:p>
    <w:p w14:paraId="7FD1589F" w14:textId="5D0BBC78" w:rsidR="00A47880" w:rsidRDefault="00A72111" w:rsidP="00A47880">
      <w:pPr>
        <w:jc w:val="both"/>
        <w:rPr>
          <w:ins w:id="536" w:author="Tafadzwa Wilson Sedze" w:date="2024-03-28T14:08:00Z"/>
          <w:rFonts w:ascii="Times New Roman" w:hAnsi="Times New Roman" w:cs="Times New Roman"/>
          <w:bCs/>
          <w:color w:val="000000" w:themeColor="text1"/>
          <w:sz w:val="24"/>
          <w:szCs w:val="24"/>
        </w:rPr>
      </w:pPr>
      <w:ins w:id="537" w:author="Tafadzwa Wilson Sedze" w:date="2024-03-28T14:07:00Z">
        <w:r w:rsidRPr="00A72111">
          <w:rPr>
            <w:rFonts w:ascii="Times New Roman" w:hAnsi="Times New Roman" w:cs="Times New Roman"/>
            <w:bCs/>
            <w:color w:val="000000" w:themeColor="text1"/>
            <w:sz w:val="24"/>
            <w:szCs w:val="24"/>
          </w:rPr>
          <w:t xml:space="preserve">Social feasibility for the </w:t>
        </w:r>
        <w:del w:id="538" w:author="Wilson Centaurus" w:date="2024-05-26T16:38:00Z">
          <w:r w:rsidRPr="00A72111" w:rsidDel="00EA56E7">
            <w:rPr>
              <w:rFonts w:ascii="Times New Roman" w:hAnsi="Times New Roman" w:cs="Times New Roman"/>
              <w:bCs/>
              <w:color w:val="000000" w:themeColor="text1"/>
              <w:sz w:val="24"/>
              <w:szCs w:val="24"/>
            </w:rPr>
            <w:delText>Smart Farming System</w:delText>
          </w:r>
        </w:del>
      </w:ins>
      <w:ins w:id="539" w:author="Wilson Centaurus" w:date="2024-05-26T16:38:00Z">
        <w:r w:rsidR="00EA56E7">
          <w:rPr>
            <w:rFonts w:ascii="Times New Roman" w:hAnsi="Times New Roman" w:cs="Times New Roman"/>
            <w:bCs/>
            <w:color w:val="000000" w:themeColor="text1"/>
            <w:sz w:val="24"/>
            <w:szCs w:val="24"/>
          </w:rPr>
          <w:t>Aquaponics-Integrated Smart Farming System</w:t>
        </w:r>
      </w:ins>
      <w:ins w:id="540" w:author="Tafadzwa Wilson Sedze" w:date="2024-03-28T14:07:00Z">
        <w:r w:rsidRPr="00A72111">
          <w:rPr>
            <w:rFonts w:ascii="Times New Roman" w:hAnsi="Times New Roman" w:cs="Times New Roman"/>
            <w:bCs/>
            <w:color w:val="000000" w:themeColor="text1"/>
            <w:sz w:val="24"/>
            <w:szCs w:val="24"/>
          </w:rPr>
          <w:t xml:space="preserve"> at Zimunda Estate encompasses assessing the project's acceptance and impact on various stakeholders within the local community. This includes farmers, workers, and </w:t>
        </w:r>
      </w:ins>
      <w:ins w:id="541" w:author="Tafadzwa Wilson Sedze" w:date="2024-04-01T09:39:00Z">
        <w:r w:rsidR="005A38DF" w:rsidRPr="00A72111">
          <w:rPr>
            <w:rFonts w:ascii="Times New Roman" w:hAnsi="Times New Roman" w:cs="Times New Roman"/>
            <w:bCs/>
            <w:color w:val="000000" w:themeColor="text1"/>
            <w:sz w:val="24"/>
            <w:szCs w:val="24"/>
          </w:rPr>
          <w:t>neighbouring</w:t>
        </w:r>
      </w:ins>
      <w:ins w:id="542" w:author="Tafadzwa Wilson Sedze" w:date="2024-03-28T14:07:00Z">
        <w:r w:rsidRPr="00A72111">
          <w:rPr>
            <w:rFonts w:ascii="Times New Roman" w:hAnsi="Times New Roman" w:cs="Times New Roman"/>
            <w:bCs/>
            <w:color w:val="000000" w:themeColor="text1"/>
            <w:sz w:val="24"/>
            <w:szCs w:val="24"/>
          </w:rPr>
          <w:t xml:space="preserve"> residents. Factors such as cultural norms, attitudes toward technology adoption, and potential social implications are considered. Community engagement and outreach initiatives play a crucial role in addressing any concerns or resistance to change. By fostering transparency, collaboration, and participation, the project aims to gain support and acceptance from the community, ensuring that social considerations are integrated into the implementation process. This approach promotes mutual understanding and aligns the project with the social fabric of the local community, contributing to its long-term sustainability and success.</w:t>
        </w:r>
      </w:ins>
    </w:p>
    <w:p w14:paraId="18193A45" w14:textId="66B02C57" w:rsidR="00A72111" w:rsidRDefault="00A72111" w:rsidP="00A72111">
      <w:pPr>
        <w:pStyle w:val="Heading2"/>
        <w:rPr>
          <w:ins w:id="543" w:author="Tafadzwa Wilson Sedze" w:date="2024-03-28T14:09:00Z"/>
          <w:rFonts w:ascii="Times New Roman" w:hAnsi="Times New Roman" w:cs="Times New Roman"/>
          <w:b/>
          <w:bCs/>
          <w:color w:val="auto"/>
          <w:sz w:val="32"/>
          <w:szCs w:val="32"/>
        </w:rPr>
      </w:pPr>
      <w:ins w:id="544" w:author="Tafadzwa Wilson Sedze" w:date="2024-03-28T14:08:00Z">
        <w:r w:rsidRPr="00A72111">
          <w:rPr>
            <w:rFonts w:ascii="Times New Roman" w:hAnsi="Times New Roman" w:cs="Times New Roman"/>
            <w:b/>
            <w:bCs/>
            <w:color w:val="auto"/>
            <w:sz w:val="32"/>
            <w:szCs w:val="32"/>
            <w:rPrChange w:id="545" w:author="Tafadzwa Wilson Sedze" w:date="2024-03-28T14:08:00Z">
              <w:rPr>
                <w:rFonts w:ascii="Times New Roman" w:hAnsi="Times New Roman" w:cs="Times New Roman"/>
                <w:bCs/>
                <w:color w:val="000000" w:themeColor="text1"/>
                <w:sz w:val="24"/>
                <w:szCs w:val="24"/>
              </w:rPr>
            </w:rPrChange>
          </w:rPr>
          <w:t>2.2.</w:t>
        </w:r>
        <w:r w:rsidR="00977EF3" w:rsidRPr="00977EF3">
          <w:rPr>
            <w:rFonts w:ascii="Times New Roman" w:hAnsi="Times New Roman" w:cs="Times New Roman"/>
            <w:b/>
            <w:bCs/>
            <w:color w:val="auto"/>
            <w:sz w:val="32"/>
            <w:szCs w:val="32"/>
          </w:rPr>
          <w:t>3 ECONOMIC FEASIBILITY</w:t>
        </w:r>
      </w:ins>
    </w:p>
    <w:p w14:paraId="26D587B0" w14:textId="77777777" w:rsidR="00A72111" w:rsidRDefault="00A72111" w:rsidP="00A72111">
      <w:pPr>
        <w:rPr>
          <w:ins w:id="546" w:author="Tafadzwa Wilson Sedze" w:date="2024-03-28T14:09:00Z"/>
        </w:rPr>
      </w:pPr>
    </w:p>
    <w:p w14:paraId="4D35ABCE" w14:textId="264A2734" w:rsidR="00A72111" w:rsidRDefault="00A72111" w:rsidP="00A72111">
      <w:pPr>
        <w:jc w:val="both"/>
        <w:rPr>
          <w:ins w:id="547" w:author="Tafadzwa Wilson Sedze" w:date="2024-03-28T15:56:00Z"/>
          <w:rFonts w:ascii="Times New Roman" w:hAnsi="Times New Roman" w:cs="Times New Roman"/>
          <w:bCs/>
          <w:color w:val="000000" w:themeColor="text1"/>
          <w:sz w:val="24"/>
          <w:szCs w:val="24"/>
        </w:rPr>
      </w:pPr>
      <w:ins w:id="548" w:author="Tafadzwa Wilson Sedze" w:date="2024-03-28T14:09:00Z">
        <w:r w:rsidRPr="00A72111">
          <w:rPr>
            <w:rFonts w:ascii="Times New Roman" w:hAnsi="Times New Roman" w:cs="Times New Roman"/>
            <w:bCs/>
            <w:color w:val="000000" w:themeColor="text1"/>
            <w:sz w:val="24"/>
            <w:szCs w:val="24"/>
            <w:rPrChange w:id="549" w:author="Tafadzwa Wilson Sedze" w:date="2024-03-28T14:09:00Z">
              <w:rPr/>
            </w:rPrChange>
          </w:rPr>
          <w:t xml:space="preserve">Economic feasibility for the </w:t>
        </w:r>
        <w:del w:id="550" w:author="Wilson Centaurus" w:date="2024-05-26T16:38:00Z">
          <w:r w:rsidRPr="00A72111" w:rsidDel="00EA56E7">
            <w:rPr>
              <w:rFonts w:ascii="Times New Roman" w:hAnsi="Times New Roman" w:cs="Times New Roman"/>
              <w:bCs/>
              <w:color w:val="000000" w:themeColor="text1"/>
              <w:sz w:val="24"/>
              <w:szCs w:val="24"/>
              <w:rPrChange w:id="551" w:author="Tafadzwa Wilson Sedze" w:date="2024-03-28T14:09:00Z">
                <w:rPr/>
              </w:rPrChange>
            </w:rPr>
            <w:delText>Smart Farming System</w:delText>
          </w:r>
        </w:del>
      </w:ins>
      <w:ins w:id="552" w:author="Wilson Centaurus" w:date="2024-05-26T16:38:00Z">
        <w:r w:rsidR="00EA56E7">
          <w:rPr>
            <w:rFonts w:ascii="Times New Roman" w:hAnsi="Times New Roman" w:cs="Times New Roman"/>
            <w:bCs/>
            <w:color w:val="000000" w:themeColor="text1"/>
            <w:sz w:val="24"/>
            <w:szCs w:val="24"/>
          </w:rPr>
          <w:t>Aquaponics-Integrated Smart Farming System</w:t>
        </w:r>
      </w:ins>
      <w:ins w:id="553" w:author="Tafadzwa Wilson Sedze" w:date="2024-03-28T14:09:00Z">
        <w:r w:rsidRPr="00A72111">
          <w:rPr>
            <w:rFonts w:ascii="Times New Roman" w:hAnsi="Times New Roman" w:cs="Times New Roman"/>
            <w:bCs/>
            <w:color w:val="000000" w:themeColor="text1"/>
            <w:sz w:val="24"/>
            <w:szCs w:val="24"/>
            <w:rPrChange w:id="554" w:author="Tafadzwa Wilson Sedze" w:date="2024-03-28T14:09:00Z">
              <w:rPr/>
            </w:rPrChange>
          </w:rPr>
          <w:t xml:space="preserve"> at Zimunda Estate involves evaluating the financial viability and potential economic benefits of the project. This assessment includes a comprehensive cost-benefit analysis, considering factors such as initial investment, operating costs, revenue potential, and long-term sustainability. By quantifying the expected return on investment (ROI) and assessing the project's ability to generate positive cash flows, the economic feasibility study informs decision-making and resource allocation. Additionally, potential economic benefits to the business, such as increased productivity, cost savings through automation, and market competitiveness, are examined. This analysis ensures that the project aligns with the estate's financial objectives and contributes to its overall economic growth and profitability in the long run.</w:t>
        </w:r>
      </w:ins>
    </w:p>
    <w:p w14:paraId="63CC51CF" w14:textId="77777777" w:rsidR="00144707" w:rsidRDefault="00144707" w:rsidP="00A72111">
      <w:pPr>
        <w:jc w:val="both"/>
        <w:rPr>
          <w:ins w:id="555" w:author="Tafadzwa Wilson Sedze" w:date="2024-03-28T14:09:00Z"/>
          <w:rFonts w:ascii="Times New Roman" w:hAnsi="Times New Roman" w:cs="Times New Roman"/>
          <w:bCs/>
          <w:color w:val="000000" w:themeColor="text1"/>
          <w:sz w:val="24"/>
          <w:szCs w:val="24"/>
        </w:rPr>
      </w:pPr>
    </w:p>
    <w:p w14:paraId="30F89CD9" w14:textId="34A1295C" w:rsidR="00144707" w:rsidRPr="00144707" w:rsidRDefault="00977EF3" w:rsidP="00A72111">
      <w:pPr>
        <w:jc w:val="both"/>
        <w:rPr>
          <w:ins w:id="556" w:author="Tafadzwa Wilson Sedze" w:date="2024-03-28T14:09:00Z"/>
          <w:rFonts w:ascii="Times New Roman" w:hAnsi="Times New Roman" w:cs="Times New Roman"/>
          <w:b/>
          <w:color w:val="000000" w:themeColor="text1"/>
          <w:sz w:val="24"/>
          <w:szCs w:val="24"/>
          <w:rPrChange w:id="557" w:author="Tafadzwa Wilson Sedze" w:date="2024-03-28T15:56:00Z">
            <w:rPr>
              <w:ins w:id="558" w:author="Tafadzwa Wilson Sedze" w:date="2024-03-28T14:09:00Z"/>
              <w:rFonts w:ascii="Times New Roman" w:hAnsi="Times New Roman" w:cs="Times New Roman"/>
              <w:bCs/>
              <w:color w:val="000000" w:themeColor="text1"/>
              <w:sz w:val="24"/>
              <w:szCs w:val="24"/>
            </w:rPr>
          </w:rPrChange>
        </w:rPr>
      </w:pPr>
      <w:ins w:id="559" w:author="Tafadzwa Wilson Sedze" w:date="2024-03-28T15:55:00Z">
        <w:r w:rsidRPr="00977EF3">
          <w:rPr>
            <w:rFonts w:ascii="Times New Roman" w:hAnsi="Times New Roman" w:cs="Times New Roman"/>
            <w:b/>
            <w:color w:val="000000" w:themeColor="text1"/>
            <w:sz w:val="24"/>
            <w:szCs w:val="24"/>
          </w:rPr>
          <w:lastRenderedPageBreak/>
          <w:t xml:space="preserve">TABLE </w:t>
        </w:r>
      </w:ins>
      <w:ins w:id="560" w:author="Tafadzwa Wilson Sedze" w:date="2024-03-28T15:56:00Z">
        <w:r w:rsidRPr="00FD1AE5">
          <w:rPr>
            <w:rFonts w:ascii="Times New Roman" w:hAnsi="Times New Roman" w:cs="Times New Roman"/>
            <w:b/>
            <w:color w:val="000000" w:themeColor="text1"/>
            <w:sz w:val="24"/>
            <w:szCs w:val="24"/>
          </w:rPr>
          <w:t>1</w:t>
        </w:r>
      </w:ins>
      <w:ins w:id="561" w:author="Tafadzwa Wilson Sedze" w:date="2024-03-28T15:55:00Z">
        <w:r w:rsidRPr="00977EF3">
          <w:rPr>
            <w:rFonts w:ascii="Times New Roman" w:hAnsi="Times New Roman" w:cs="Times New Roman"/>
            <w:b/>
            <w:color w:val="000000" w:themeColor="text1"/>
            <w:sz w:val="24"/>
            <w:szCs w:val="24"/>
          </w:rPr>
          <w:t>.1 DEVELOPMENT COST</w:t>
        </w:r>
      </w:ins>
    </w:p>
    <w:tbl>
      <w:tblPr>
        <w:tblStyle w:val="PlainTable1"/>
        <w:tblW w:w="9524" w:type="dxa"/>
        <w:jc w:val="center"/>
        <w:tblLook w:val="04A0" w:firstRow="1" w:lastRow="0" w:firstColumn="1" w:lastColumn="0" w:noHBand="0" w:noVBand="1"/>
        <w:tblPrChange w:id="562" w:author="Tafadzwa Wilson Sedze" w:date="2024-04-01T09:32:00Z">
          <w:tblPr>
            <w:tblStyle w:val="PlainTable1"/>
            <w:tblW w:w="0" w:type="auto"/>
            <w:tblLook w:val="04A0" w:firstRow="1" w:lastRow="0" w:firstColumn="1" w:lastColumn="0" w:noHBand="0" w:noVBand="1"/>
          </w:tblPr>
        </w:tblPrChange>
      </w:tblPr>
      <w:tblGrid>
        <w:gridCol w:w="4653"/>
        <w:gridCol w:w="4871"/>
        <w:tblGridChange w:id="563">
          <w:tblGrid>
            <w:gridCol w:w="4508"/>
            <w:gridCol w:w="4508"/>
          </w:tblGrid>
        </w:tblGridChange>
      </w:tblGrid>
      <w:tr w:rsidR="00712D51" w:rsidRPr="0049228B" w14:paraId="128F1B91" w14:textId="77777777" w:rsidTr="00977EF3">
        <w:trPr>
          <w:cnfStyle w:val="100000000000" w:firstRow="1" w:lastRow="0" w:firstColumn="0" w:lastColumn="0" w:oddVBand="0" w:evenVBand="0" w:oddHBand="0" w:evenHBand="0" w:firstRowFirstColumn="0" w:firstRowLastColumn="0" w:lastRowFirstColumn="0" w:lastRowLastColumn="0"/>
          <w:trHeight w:val="819"/>
          <w:jc w:val="center"/>
          <w:ins w:id="564" w:author="Tafadzwa Wilson Sedze" w:date="2024-03-28T15:55:00Z"/>
        </w:trPr>
        <w:tc>
          <w:tcPr>
            <w:cnfStyle w:val="001000000000" w:firstRow="0" w:lastRow="0" w:firstColumn="1" w:lastColumn="0" w:oddVBand="0" w:evenVBand="0" w:oddHBand="0" w:evenHBand="0" w:firstRowFirstColumn="0" w:firstRowLastColumn="0" w:lastRowFirstColumn="0" w:lastRowLastColumn="0"/>
            <w:tcW w:w="4653" w:type="dxa"/>
            <w:shd w:val="clear" w:color="auto" w:fill="8EAADB" w:themeFill="accent1" w:themeFillTint="99"/>
            <w:tcPrChange w:id="565" w:author="Tafadzwa Wilson Sedze" w:date="2024-04-01T09:32:00Z">
              <w:tcPr>
                <w:tcW w:w="4508" w:type="dxa"/>
              </w:tcPr>
            </w:tcPrChange>
          </w:tcPr>
          <w:p w14:paraId="544B02FD" w14:textId="56823F8B" w:rsidR="00712D51" w:rsidRPr="00977EF3" w:rsidRDefault="00712D51" w:rsidP="0032220B">
            <w:pPr>
              <w:pStyle w:val="NormalWeb"/>
              <w:spacing w:line="480" w:lineRule="atLeast"/>
              <w:cnfStyle w:val="101000000000" w:firstRow="1" w:lastRow="0" w:firstColumn="1" w:lastColumn="0" w:oddVBand="0" w:evenVBand="0" w:oddHBand="0" w:evenHBand="0" w:firstRowFirstColumn="0" w:firstRowLastColumn="0" w:lastRowFirstColumn="0" w:lastRowLastColumn="0"/>
              <w:rPr>
                <w:ins w:id="566" w:author="Tafadzwa Wilson Sedze" w:date="2024-03-28T15:55:00Z"/>
                <w:bCs w:val="0"/>
                <w:sz w:val="32"/>
                <w:szCs w:val="32"/>
                <w:rPrChange w:id="567" w:author="Tafadzwa Wilson Sedze" w:date="2024-04-01T09:32:00Z">
                  <w:rPr>
                    <w:ins w:id="568" w:author="Tafadzwa Wilson Sedze" w:date="2024-03-28T15:55:00Z"/>
                    <w:b w:val="0"/>
                    <w:sz w:val="28"/>
                    <w:szCs w:val="28"/>
                  </w:rPr>
                </w:rPrChange>
              </w:rPr>
            </w:pPr>
            <w:ins w:id="569" w:author="Tafadzwa Wilson Sedze" w:date="2024-03-28T15:55:00Z">
              <w:r w:rsidRPr="00977EF3">
                <w:rPr>
                  <w:sz w:val="32"/>
                  <w:szCs w:val="32"/>
                  <w:rPrChange w:id="570" w:author="Tafadzwa Wilson Sedze" w:date="2024-04-01T09:32:00Z">
                    <w:rPr>
                      <w:sz w:val="28"/>
                      <w:szCs w:val="28"/>
                    </w:rPr>
                  </w:rPrChange>
                </w:rPr>
                <w:t>ITEM</w:t>
              </w:r>
            </w:ins>
          </w:p>
        </w:tc>
        <w:tc>
          <w:tcPr>
            <w:tcW w:w="4871" w:type="dxa"/>
            <w:shd w:val="clear" w:color="auto" w:fill="8EAADB" w:themeFill="accent1" w:themeFillTint="99"/>
            <w:tcPrChange w:id="571" w:author="Tafadzwa Wilson Sedze" w:date="2024-04-01T09:32:00Z">
              <w:tcPr>
                <w:tcW w:w="4508" w:type="dxa"/>
              </w:tcPr>
            </w:tcPrChange>
          </w:tcPr>
          <w:p w14:paraId="5CBE7B5A" w14:textId="77777777" w:rsidR="00712D51" w:rsidRPr="00977EF3" w:rsidRDefault="00712D51" w:rsidP="0032220B">
            <w:pPr>
              <w:pStyle w:val="NormalWeb"/>
              <w:spacing w:line="480" w:lineRule="atLeast"/>
              <w:cnfStyle w:val="100000000000" w:firstRow="1" w:lastRow="0" w:firstColumn="0" w:lastColumn="0" w:oddVBand="0" w:evenVBand="0" w:oddHBand="0" w:evenHBand="0" w:firstRowFirstColumn="0" w:firstRowLastColumn="0" w:lastRowFirstColumn="0" w:lastRowLastColumn="0"/>
              <w:rPr>
                <w:ins w:id="572" w:author="Tafadzwa Wilson Sedze" w:date="2024-03-28T15:55:00Z"/>
                <w:bCs w:val="0"/>
                <w:sz w:val="32"/>
                <w:szCs w:val="32"/>
                <w:rPrChange w:id="573" w:author="Tafadzwa Wilson Sedze" w:date="2024-04-01T09:32:00Z">
                  <w:rPr>
                    <w:ins w:id="574" w:author="Tafadzwa Wilson Sedze" w:date="2024-03-28T15:55:00Z"/>
                    <w:b w:val="0"/>
                    <w:sz w:val="28"/>
                    <w:szCs w:val="28"/>
                  </w:rPr>
                </w:rPrChange>
              </w:rPr>
            </w:pPr>
            <w:ins w:id="575" w:author="Tafadzwa Wilson Sedze" w:date="2024-03-28T15:55:00Z">
              <w:r w:rsidRPr="00977EF3">
                <w:rPr>
                  <w:sz w:val="32"/>
                  <w:szCs w:val="32"/>
                  <w:rPrChange w:id="576" w:author="Tafadzwa Wilson Sedze" w:date="2024-04-01T09:32:00Z">
                    <w:rPr>
                      <w:sz w:val="28"/>
                      <w:szCs w:val="28"/>
                    </w:rPr>
                  </w:rPrChange>
                </w:rPr>
                <w:t>ESTIMATED COST IN USD</w:t>
              </w:r>
            </w:ins>
          </w:p>
        </w:tc>
      </w:tr>
      <w:tr w:rsidR="00712D51" w:rsidRPr="0049228B" w14:paraId="34DA7AE4" w14:textId="77777777" w:rsidTr="00977EF3">
        <w:trPr>
          <w:cnfStyle w:val="000000100000" w:firstRow="0" w:lastRow="0" w:firstColumn="0" w:lastColumn="0" w:oddVBand="0" w:evenVBand="0" w:oddHBand="1" w:evenHBand="0" w:firstRowFirstColumn="0" w:firstRowLastColumn="0" w:lastRowFirstColumn="0" w:lastRowLastColumn="0"/>
          <w:trHeight w:val="689"/>
          <w:jc w:val="center"/>
          <w:ins w:id="577" w:author="Tafadzwa Wilson Sedze" w:date="2024-03-28T15:55:00Z"/>
        </w:trPr>
        <w:tc>
          <w:tcPr>
            <w:cnfStyle w:val="001000000000" w:firstRow="0" w:lastRow="0" w:firstColumn="1" w:lastColumn="0" w:oddVBand="0" w:evenVBand="0" w:oddHBand="0" w:evenHBand="0" w:firstRowFirstColumn="0" w:firstRowLastColumn="0" w:lastRowFirstColumn="0" w:lastRowLastColumn="0"/>
            <w:tcW w:w="4653" w:type="dxa"/>
            <w:tcPrChange w:id="578" w:author="Tafadzwa Wilson Sedze" w:date="2024-04-01T09:32:00Z">
              <w:tcPr>
                <w:tcW w:w="4508" w:type="dxa"/>
              </w:tcPr>
            </w:tcPrChange>
          </w:tcPr>
          <w:p w14:paraId="1721446C" w14:textId="77777777" w:rsidR="00712D51" w:rsidRPr="00144707" w:rsidRDefault="00712D51" w:rsidP="0032220B">
            <w:pPr>
              <w:pStyle w:val="NormalWeb"/>
              <w:spacing w:line="480" w:lineRule="atLeast"/>
              <w:cnfStyle w:val="001000100000" w:firstRow="0" w:lastRow="0" w:firstColumn="1" w:lastColumn="0" w:oddVBand="0" w:evenVBand="0" w:oddHBand="1" w:evenHBand="0" w:firstRowFirstColumn="0" w:firstRowLastColumn="0" w:lastRowFirstColumn="0" w:lastRowLastColumn="0"/>
              <w:rPr>
                <w:ins w:id="579" w:author="Tafadzwa Wilson Sedze" w:date="2024-03-28T15:55:00Z"/>
                <w:bCs w:val="0"/>
                <w:rPrChange w:id="580" w:author="Tafadzwa Wilson Sedze" w:date="2024-03-28T15:56:00Z">
                  <w:rPr>
                    <w:ins w:id="581" w:author="Tafadzwa Wilson Sedze" w:date="2024-03-28T15:55:00Z"/>
                    <w:bCs w:val="0"/>
                    <w:sz w:val="28"/>
                    <w:szCs w:val="28"/>
                  </w:rPr>
                </w:rPrChange>
              </w:rPr>
            </w:pPr>
            <w:ins w:id="582" w:author="Tafadzwa Wilson Sedze" w:date="2024-03-28T15:55:00Z">
              <w:r w:rsidRPr="00144707">
                <w:rPr>
                  <w:rPrChange w:id="583" w:author="Tafadzwa Wilson Sedze" w:date="2024-03-28T15:56:00Z">
                    <w:rPr>
                      <w:sz w:val="28"/>
                      <w:szCs w:val="28"/>
                    </w:rPr>
                  </w:rPrChange>
                </w:rPr>
                <w:t>Programmer’s system’s analyst fee</w:t>
              </w:r>
            </w:ins>
          </w:p>
        </w:tc>
        <w:tc>
          <w:tcPr>
            <w:tcW w:w="4871" w:type="dxa"/>
            <w:tcPrChange w:id="584" w:author="Tafadzwa Wilson Sedze" w:date="2024-04-01T09:32:00Z">
              <w:tcPr>
                <w:tcW w:w="4508" w:type="dxa"/>
              </w:tcPr>
            </w:tcPrChange>
          </w:tcPr>
          <w:p w14:paraId="724AA64B" w14:textId="12CA7FD9" w:rsidR="00712D51" w:rsidRPr="00144707" w:rsidRDefault="00712D51" w:rsidP="0032220B">
            <w:pPr>
              <w:pStyle w:val="NormalWeb"/>
              <w:spacing w:line="480" w:lineRule="atLeast"/>
              <w:cnfStyle w:val="000000100000" w:firstRow="0" w:lastRow="0" w:firstColumn="0" w:lastColumn="0" w:oddVBand="0" w:evenVBand="0" w:oddHBand="1" w:evenHBand="0" w:firstRowFirstColumn="0" w:firstRowLastColumn="0" w:lastRowFirstColumn="0" w:lastRowLastColumn="0"/>
              <w:rPr>
                <w:ins w:id="585" w:author="Tafadzwa Wilson Sedze" w:date="2024-03-28T15:55:00Z"/>
                <w:bCs/>
                <w:rPrChange w:id="586" w:author="Tafadzwa Wilson Sedze" w:date="2024-03-28T15:56:00Z">
                  <w:rPr>
                    <w:ins w:id="587" w:author="Tafadzwa Wilson Sedze" w:date="2024-03-28T15:55:00Z"/>
                    <w:bCs/>
                    <w:sz w:val="28"/>
                    <w:szCs w:val="28"/>
                  </w:rPr>
                </w:rPrChange>
              </w:rPr>
            </w:pPr>
            <w:ins w:id="588" w:author="Tafadzwa Wilson Sedze" w:date="2024-03-28T15:55:00Z">
              <w:r w:rsidRPr="00144707">
                <w:rPr>
                  <w:bCs/>
                  <w:rPrChange w:id="589" w:author="Tafadzwa Wilson Sedze" w:date="2024-03-28T15:56:00Z">
                    <w:rPr>
                      <w:bCs/>
                      <w:sz w:val="28"/>
                      <w:szCs w:val="28"/>
                    </w:rPr>
                  </w:rPrChange>
                </w:rPr>
                <w:t>8</w:t>
              </w:r>
            </w:ins>
            <w:ins w:id="590" w:author="Tafadzwa Wilson Sedze" w:date="2024-03-28T16:10:00Z">
              <w:r w:rsidR="00907289">
                <w:rPr>
                  <w:bCs/>
                </w:rPr>
                <w:t>6</w:t>
              </w:r>
            </w:ins>
            <w:ins w:id="591" w:author="Tafadzwa Wilson Sedze" w:date="2024-03-28T15:55:00Z">
              <w:r w:rsidRPr="00144707">
                <w:rPr>
                  <w:bCs/>
                  <w:rPrChange w:id="592" w:author="Tafadzwa Wilson Sedze" w:date="2024-03-28T15:56:00Z">
                    <w:rPr>
                      <w:bCs/>
                      <w:sz w:val="28"/>
                      <w:szCs w:val="28"/>
                    </w:rPr>
                  </w:rPrChange>
                </w:rPr>
                <w:t>0</w:t>
              </w:r>
            </w:ins>
          </w:p>
        </w:tc>
      </w:tr>
      <w:tr w:rsidR="00712D51" w:rsidRPr="0049228B" w14:paraId="72D863D0" w14:textId="77777777" w:rsidTr="00977EF3">
        <w:trPr>
          <w:trHeight w:val="712"/>
          <w:jc w:val="center"/>
          <w:ins w:id="593" w:author="Tafadzwa Wilson Sedze" w:date="2024-03-28T15:55:00Z"/>
        </w:trPr>
        <w:tc>
          <w:tcPr>
            <w:cnfStyle w:val="001000000000" w:firstRow="0" w:lastRow="0" w:firstColumn="1" w:lastColumn="0" w:oddVBand="0" w:evenVBand="0" w:oddHBand="0" w:evenHBand="0" w:firstRowFirstColumn="0" w:firstRowLastColumn="0" w:lastRowFirstColumn="0" w:lastRowLastColumn="0"/>
            <w:tcW w:w="4653" w:type="dxa"/>
            <w:tcPrChange w:id="594" w:author="Tafadzwa Wilson Sedze" w:date="2024-04-01T09:32:00Z">
              <w:tcPr>
                <w:tcW w:w="4508" w:type="dxa"/>
              </w:tcPr>
            </w:tcPrChange>
          </w:tcPr>
          <w:p w14:paraId="3CA9492E" w14:textId="77777777" w:rsidR="00712D51" w:rsidRPr="00144707" w:rsidRDefault="00712D51" w:rsidP="0032220B">
            <w:pPr>
              <w:pStyle w:val="NormalWeb"/>
              <w:spacing w:line="480" w:lineRule="atLeast"/>
              <w:rPr>
                <w:ins w:id="595" w:author="Tafadzwa Wilson Sedze" w:date="2024-03-28T15:55:00Z"/>
                <w:bCs w:val="0"/>
                <w:rPrChange w:id="596" w:author="Tafadzwa Wilson Sedze" w:date="2024-03-28T15:56:00Z">
                  <w:rPr>
                    <w:ins w:id="597" w:author="Tafadzwa Wilson Sedze" w:date="2024-03-28T15:55:00Z"/>
                    <w:bCs w:val="0"/>
                    <w:sz w:val="28"/>
                    <w:szCs w:val="28"/>
                  </w:rPr>
                </w:rPrChange>
              </w:rPr>
            </w:pPr>
            <w:ins w:id="598" w:author="Tafadzwa Wilson Sedze" w:date="2024-03-28T15:55:00Z">
              <w:r w:rsidRPr="00144707">
                <w:rPr>
                  <w:rPrChange w:id="599" w:author="Tafadzwa Wilson Sedze" w:date="2024-03-28T15:56:00Z">
                    <w:rPr>
                      <w:sz w:val="28"/>
                      <w:szCs w:val="28"/>
                    </w:rPr>
                  </w:rPrChange>
                </w:rPr>
                <w:t>Installation Costs</w:t>
              </w:r>
            </w:ins>
          </w:p>
        </w:tc>
        <w:tc>
          <w:tcPr>
            <w:tcW w:w="4871" w:type="dxa"/>
            <w:tcPrChange w:id="600" w:author="Tafadzwa Wilson Sedze" w:date="2024-04-01T09:32:00Z">
              <w:tcPr>
                <w:tcW w:w="4508" w:type="dxa"/>
              </w:tcPr>
            </w:tcPrChange>
          </w:tcPr>
          <w:p w14:paraId="45694712" w14:textId="325E342D" w:rsidR="00712D51" w:rsidRPr="00144707" w:rsidRDefault="00712D51" w:rsidP="0032220B">
            <w:pPr>
              <w:pStyle w:val="NormalWeb"/>
              <w:spacing w:line="480" w:lineRule="atLeast"/>
              <w:cnfStyle w:val="000000000000" w:firstRow="0" w:lastRow="0" w:firstColumn="0" w:lastColumn="0" w:oddVBand="0" w:evenVBand="0" w:oddHBand="0" w:evenHBand="0" w:firstRowFirstColumn="0" w:firstRowLastColumn="0" w:lastRowFirstColumn="0" w:lastRowLastColumn="0"/>
              <w:rPr>
                <w:ins w:id="601" w:author="Tafadzwa Wilson Sedze" w:date="2024-03-28T15:55:00Z"/>
                <w:bCs/>
                <w:rPrChange w:id="602" w:author="Tafadzwa Wilson Sedze" w:date="2024-03-28T15:56:00Z">
                  <w:rPr>
                    <w:ins w:id="603" w:author="Tafadzwa Wilson Sedze" w:date="2024-03-28T15:55:00Z"/>
                    <w:bCs/>
                    <w:sz w:val="28"/>
                    <w:szCs w:val="28"/>
                  </w:rPr>
                </w:rPrChange>
              </w:rPr>
            </w:pPr>
            <w:ins w:id="604" w:author="Tafadzwa Wilson Sedze" w:date="2024-03-28T15:55:00Z">
              <w:r w:rsidRPr="00144707">
                <w:rPr>
                  <w:bCs/>
                  <w:rPrChange w:id="605" w:author="Tafadzwa Wilson Sedze" w:date="2024-03-28T15:56:00Z">
                    <w:rPr>
                      <w:bCs/>
                      <w:sz w:val="28"/>
                      <w:szCs w:val="28"/>
                    </w:rPr>
                  </w:rPrChange>
                </w:rPr>
                <w:t>20</w:t>
              </w:r>
            </w:ins>
          </w:p>
        </w:tc>
      </w:tr>
      <w:tr w:rsidR="00712D51" w:rsidRPr="0049228B" w14:paraId="4D19BA3A" w14:textId="77777777" w:rsidTr="00977EF3">
        <w:trPr>
          <w:cnfStyle w:val="000000100000" w:firstRow="0" w:lastRow="0" w:firstColumn="0" w:lastColumn="0" w:oddVBand="0" w:evenVBand="0" w:oddHBand="1" w:evenHBand="0" w:firstRowFirstColumn="0" w:firstRowLastColumn="0" w:lastRowFirstColumn="0" w:lastRowLastColumn="0"/>
          <w:trHeight w:val="694"/>
          <w:jc w:val="center"/>
          <w:ins w:id="606" w:author="Tafadzwa Wilson Sedze" w:date="2024-03-28T15:55:00Z"/>
        </w:trPr>
        <w:tc>
          <w:tcPr>
            <w:cnfStyle w:val="001000000000" w:firstRow="0" w:lastRow="0" w:firstColumn="1" w:lastColumn="0" w:oddVBand="0" w:evenVBand="0" w:oddHBand="0" w:evenHBand="0" w:firstRowFirstColumn="0" w:firstRowLastColumn="0" w:lastRowFirstColumn="0" w:lastRowLastColumn="0"/>
            <w:tcW w:w="4653" w:type="dxa"/>
            <w:tcPrChange w:id="607" w:author="Tafadzwa Wilson Sedze" w:date="2024-04-01T09:32:00Z">
              <w:tcPr>
                <w:tcW w:w="4508" w:type="dxa"/>
              </w:tcPr>
            </w:tcPrChange>
          </w:tcPr>
          <w:p w14:paraId="727A2070" w14:textId="77777777" w:rsidR="00712D51" w:rsidRPr="00144707" w:rsidRDefault="00712D51" w:rsidP="0032220B">
            <w:pPr>
              <w:pStyle w:val="NormalWeb"/>
              <w:spacing w:line="480" w:lineRule="atLeast"/>
              <w:cnfStyle w:val="001000100000" w:firstRow="0" w:lastRow="0" w:firstColumn="1" w:lastColumn="0" w:oddVBand="0" w:evenVBand="0" w:oddHBand="1" w:evenHBand="0" w:firstRowFirstColumn="0" w:firstRowLastColumn="0" w:lastRowFirstColumn="0" w:lastRowLastColumn="0"/>
              <w:rPr>
                <w:ins w:id="608" w:author="Tafadzwa Wilson Sedze" w:date="2024-03-28T15:55:00Z"/>
                <w:bCs w:val="0"/>
                <w:rPrChange w:id="609" w:author="Tafadzwa Wilson Sedze" w:date="2024-03-28T15:56:00Z">
                  <w:rPr>
                    <w:ins w:id="610" w:author="Tafadzwa Wilson Sedze" w:date="2024-03-28T15:55:00Z"/>
                    <w:bCs w:val="0"/>
                    <w:sz w:val="28"/>
                    <w:szCs w:val="28"/>
                  </w:rPr>
                </w:rPrChange>
              </w:rPr>
            </w:pPr>
            <w:ins w:id="611" w:author="Tafadzwa Wilson Sedze" w:date="2024-03-28T15:55:00Z">
              <w:r w:rsidRPr="00144707">
                <w:rPr>
                  <w:rPrChange w:id="612" w:author="Tafadzwa Wilson Sedze" w:date="2024-03-28T15:56:00Z">
                    <w:rPr>
                      <w:sz w:val="28"/>
                      <w:szCs w:val="28"/>
                    </w:rPr>
                  </w:rPrChange>
                </w:rPr>
                <w:t>Software and hardware requirements</w:t>
              </w:r>
            </w:ins>
          </w:p>
        </w:tc>
        <w:tc>
          <w:tcPr>
            <w:tcW w:w="4871" w:type="dxa"/>
            <w:tcPrChange w:id="613" w:author="Tafadzwa Wilson Sedze" w:date="2024-04-01T09:32:00Z">
              <w:tcPr>
                <w:tcW w:w="4508" w:type="dxa"/>
              </w:tcPr>
            </w:tcPrChange>
          </w:tcPr>
          <w:p w14:paraId="523B6EE2" w14:textId="62129474" w:rsidR="00712D51" w:rsidRPr="00144707" w:rsidRDefault="00144707" w:rsidP="0032220B">
            <w:pPr>
              <w:pStyle w:val="NormalWeb"/>
              <w:spacing w:line="480" w:lineRule="atLeast"/>
              <w:cnfStyle w:val="000000100000" w:firstRow="0" w:lastRow="0" w:firstColumn="0" w:lastColumn="0" w:oddVBand="0" w:evenVBand="0" w:oddHBand="1" w:evenHBand="0" w:firstRowFirstColumn="0" w:firstRowLastColumn="0" w:lastRowFirstColumn="0" w:lastRowLastColumn="0"/>
              <w:rPr>
                <w:ins w:id="614" w:author="Tafadzwa Wilson Sedze" w:date="2024-03-28T15:55:00Z"/>
                <w:bCs/>
                <w:rPrChange w:id="615" w:author="Tafadzwa Wilson Sedze" w:date="2024-03-28T15:56:00Z">
                  <w:rPr>
                    <w:ins w:id="616" w:author="Tafadzwa Wilson Sedze" w:date="2024-03-28T15:55:00Z"/>
                    <w:bCs/>
                    <w:sz w:val="28"/>
                    <w:szCs w:val="28"/>
                  </w:rPr>
                </w:rPrChange>
              </w:rPr>
            </w:pPr>
            <w:ins w:id="617" w:author="Tafadzwa Wilson Sedze" w:date="2024-03-28T15:58:00Z">
              <w:r>
                <w:rPr>
                  <w:bCs/>
                </w:rPr>
                <w:t>1</w:t>
              </w:r>
            </w:ins>
            <w:ins w:id="618" w:author="Tafadzwa Wilson Sedze" w:date="2024-03-28T15:55:00Z">
              <w:r w:rsidR="00712D51" w:rsidRPr="00144707">
                <w:rPr>
                  <w:bCs/>
                  <w:rPrChange w:id="619" w:author="Tafadzwa Wilson Sedze" w:date="2024-03-28T15:56:00Z">
                    <w:rPr>
                      <w:bCs/>
                      <w:sz w:val="28"/>
                      <w:szCs w:val="28"/>
                    </w:rPr>
                  </w:rPrChange>
                </w:rPr>
                <w:t>20</w:t>
              </w:r>
            </w:ins>
          </w:p>
        </w:tc>
      </w:tr>
      <w:tr w:rsidR="00712D51" w:rsidRPr="0049228B" w14:paraId="2E184AA3" w14:textId="77777777" w:rsidTr="00977EF3">
        <w:trPr>
          <w:trHeight w:val="435"/>
          <w:jc w:val="center"/>
          <w:ins w:id="620" w:author="Tafadzwa Wilson Sedze" w:date="2024-03-28T15:55:00Z"/>
        </w:trPr>
        <w:tc>
          <w:tcPr>
            <w:cnfStyle w:val="001000000000" w:firstRow="0" w:lastRow="0" w:firstColumn="1" w:lastColumn="0" w:oddVBand="0" w:evenVBand="0" w:oddHBand="0" w:evenHBand="0" w:firstRowFirstColumn="0" w:firstRowLastColumn="0" w:lastRowFirstColumn="0" w:lastRowLastColumn="0"/>
            <w:tcW w:w="4653" w:type="dxa"/>
            <w:tcPrChange w:id="621" w:author="Tafadzwa Wilson Sedze" w:date="2024-04-01T09:32:00Z">
              <w:tcPr>
                <w:tcW w:w="4508" w:type="dxa"/>
              </w:tcPr>
            </w:tcPrChange>
          </w:tcPr>
          <w:p w14:paraId="6F0A3303" w14:textId="7E5E64B0" w:rsidR="00712D51" w:rsidRPr="00144707" w:rsidRDefault="00712D51" w:rsidP="0032220B">
            <w:pPr>
              <w:pStyle w:val="NormalWeb"/>
              <w:spacing w:line="480" w:lineRule="atLeast"/>
              <w:rPr>
                <w:ins w:id="622" w:author="Tafadzwa Wilson Sedze" w:date="2024-03-28T15:55:00Z"/>
                <w:bCs w:val="0"/>
                <w:rPrChange w:id="623" w:author="Tafadzwa Wilson Sedze" w:date="2024-03-28T15:56:00Z">
                  <w:rPr>
                    <w:ins w:id="624" w:author="Tafadzwa Wilson Sedze" w:date="2024-03-28T15:55:00Z"/>
                    <w:bCs w:val="0"/>
                    <w:sz w:val="28"/>
                    <w:szCs w:val="28"/>
                  </w:rPr>
                </w:rPrChange>
              </w:rPr>
            </w:pPr>
            <w:ins w:id="625" w:author="Tafadzwa Wilson Sedze" w:date="2024-03-28T15:55:00Z">
              <w:r w:rsidRPr="00144707">
                <w:rPr>
                  <w:rPrChange w:id="626" w:author="Tafadzwa Wilson Sedze" w:date="2024-03-28T15:56:00Z">
                    <w:rPr>
                      <w:sz w:val="28"/>
                      <w:szCs w:val="28"/>
                    </w:rPr>
                  </w:rPrChange>
                </w:rPr>
                <w:t xml:space="preserve">Total </w:t>
              </w:r>
            </w:ins>
            <w:ins w:id="627" w:author="Tafadzwa Wilson Sedze" w:date="2024-03-28T16:17:00Z">
              <w:r w:rsidR="00FA653D">
                <w:rPr>
                  <w:bCs w:val="0"/>
                </w:rPr>
                <w:t>C</w:t>
              </w:r>
            </w:ins>
            <w:ins w:id="628" w:author="Tafadzwa Wilson Sedze" w:date="2024-03-28T15:55:00Z">
              <w:r w:rsidRPr="00144707">
                <w:rPr>
                  <w:rPrChange w:id="629" w:author="Tafadzwa Wilson Sedze" w:date="2024-03-28T15:56:00Z">
                    <w:rPr>
                      <w:sz w:val="28"/>
                      <w:szCs w:val="28"/>
                    </w:rPr>
                  </w:rPrChange>
                </w:rPr>
                <w:t>ost</w:t>
              </w:r>
            </w:ins>
          </w:p>
        </w:tc>
        <w:tc>
          <w:tcPr>
            <w:tcW w:w="4871" w:type="dxa"/>
            <w:tcPrChange w:id="630" w:author="Tafadzwa Wilson Sedze" w:date="2024-04-01T09:32:00Z">
              <w:tcPr>
                <w:tcW w:w="4508" w:type="dxa"/>
              </w:tcPr>
            </w:tcPrChange>
          </w:tcPr>
          <w:p w14:paraId="7553E22A" w14:textId="01C428F4" w:rsidR="00712D51" w:rsidRPr="00144707" w:rsidRDefault="00907289" w:rsidP="0032220B">
            <w:pPr>
              <w:pStyle w:val="NormalWeb"/>
              <w:spacing w:line="480" w:lineRule="atLeast"/>
              <w:cnfStyle w:val="000000000000" w:firstRow="0" w:lastRow="0" w:firstColumn="0" w:lastColumn="0" w:oddVBand="0" w:evenVBand="0" w:oddHBand="0" w:evenHBand="0" w:firstRowFirstColumn="0" w:firstRowLastColumn="0" w:lastRowFirstColumn="0" w:lastRowLastColumn="0"/>
              <w:rPr>
                <w:ins w:id="631" w:author="Tafadzwa Wilson Sedze" w:date="2024-03-28T15:55:00Z"/>
                <w:bCs/>
                <w:rPrChange w:id="632" w:author="Tafadzwa Wilson Sedze" w:date="2024-03-28T15:56:00Z">
                  <w:rPr>
                    <w:ins w:id="633" w:author="Tafadzwa Wilson Sedze" w:date="2024-03-28T15:55:00Z"/>
                    <w:bCs/>
                    <w:sz w:val="28"/>
                    <w:szCs w:val="28"/>
                  </w:rPr>
                </w:rPrChange>
              </w:rPr>
            </w:pPr>
            <w:ins w:id="634" w:author="Tafadzwa Wilson Sedze" w:date="2024-03-28T16:09:00Z">
              <w:r>
                <w:rPr>
                  <w:bCs/>
                </w:rPr>
                <w:t>10</w:t>
              </w:r>
            </w:ins>
            <w:ins w:id="635" w:author="Tafadzwa Wilson Sedze" w:date="2024-03-28T16:10:00Z">
              <w:r>
                <w:rPr>
                  <w:bCs/>
                </w:rPr>
                <w:t>0</w:t>
              </w:r>
            </w:ins>
            <w:ins w:id="636" w:author="Tafadzwa Wilson Sedze" w:date="2024-03-28T15:55:00Z">
              <w:r w:rsidR="00712D51" w:rsidRPr="00144707">
                <w:rPr>
                  <w:bCs/>
                  <w:rPrChange w:id="637" w:author="Tafadzwa Wilson Sedze" w:date="2024-03-28T15:56:00Z">
                    <w:rPr>
                      <w:bCs/>
                      <w:sz w:val="28"/>
                      <w:szCs w:val="28"/>
                    </w:rPr>
                  </w:rPrChange>
                </w:rPr>
                <w:t>0</w:t>
              </w:r>
            </w:ins>
          </w:p>
        </w:tc>
      </w:tr>
    </w:tbl>
    <w:p w14:paraId="6276F3D6" w14:textId="77777777" w:rsidR="00907289" w:rsidRDefault="00907289" w:rsidP="00143271">
      <w:pPr>
        <w:jc w:val="both"/>
        <w:rPr>
          <w:ins w:id="638" w:author="Tafadzwa Wilson Sedze" w:date="2024-03-28T16:07:00Z"/>
          <w:rFonts w:ascii="Times New Roman" w:hAnsi="Times New Roman" w:cs="Times New Roman"/>
          <w:bCs/>
          <w:color w:val="000000" w:themeColor="text1"/>
          <w:sz w:val="24"/>
          <w:szCs w:val="24"/>
        </w:rPr>
      </w:pPr>
    </w:p>
    <w:p w14:paraId="32CF3CB1" w14:textId="7CDC0C77" w:rsidR="00907289" w:rsidRDefault="00907289">
      <w:pPr>
        <w:pStyle w:val="Heading2"/>
        <w:ind w:left="360"/>
        <w:rPr>
          <w:ins w:id="639" w:author="Tafadzwa Wilson Sedze" w:date="2024-03-28T16:17:00Z"/>
          <w:rFonts w:ascii="Times New Roman" w:hAnsi="Times New Roman" w:cs="Times New Roman"/>
          <w:b/>
          <w:bCs/>
          <w:color w:val="auto"/>
          <w:sz w:val="28"/>
          <w:szCs w:val="28"/>
        </w:rPr>
        <w:pPrChange w:id="640" w:author="Tafadzwa Wilson Sedze" w:date="2024-03-29T16:10:00Z">
          <w:pPr>
            <w:pStyle w:val="Heading2"/>
          </w:pPr>
        </w:pPrChange>
      </w:pPr>
      <w:ins w:id="641" w:author="Tafadzwa Wilson Sedze" w:date="2024-03-28T16:07:00Z">
        <w:r w:rsidRPr="00907289">
          <w:rPr>
            <w:rFonts w:ascii="Times New Roman" w:hAnsi="Times New Roman" w:cs="Times New Roman"/>
            <w:b/>
            <w:bCs/>
            <w:color w:val="auto"/>
            <w:sz w:val="28"/>
            <w:szCs w:val="28"/>
            <w:rPrChange w:id="642" w:author="Tafadzwa Wilson Sedze" w:date="2024-03-28T16:16:00Z">
              <w:rPr>
                <w:b/>
                <w:sz w:val="28"/>
                <w:szCs w:val="28"/>
              </w:rPr>
            </w:rPrChange>
          </w:rPr>
          <w:t>2.2.3.</w:t>
        </w:r>
      </w:ins>
      <w:ins w:id="643" w:author="Tafadzwa Wilson Sedze" w:date="2024-03-28T16:08:00Z">
        <w:r w:rsidRPr="00907289">
          <w:rPr>
            <w:rFonts w:ascii="Times New Roman" w:hAnsi="Times New Roman" w:cs="Times New Roman"/>
            <w:b/>
            <w:bCs/>
            <w:color w:val="auto"/>
            <w:sz w:val="28"/>
            <w:szCs w:val="28"/>
            <w:rPrChange w:id="644" w:author="Tafadzwa Wilson Sedze" w:date="2024-03-28T16:16:00Z">
              <w:rPr>
                <w:b/>
                <w:sz w:val="28"/>
                <w:szCs w:val="28"/>
              </w:rPr>
            </w:rPrChange>
          </w:rPr>
          <w:t>1 P</w:t>
        </w:r>
      </w:ins>
      <w:ins w:id="645" w:author="Tafadzwa Wilson Sedze" w:date="2024-03-28T16:07:00Z">
        <w:r w:rsidRPr="00907289">
          <w:rPr>
            <w:rFonts w:ascii="Times New Roman" w:hAnsi="Times New Roman" w:cs="Times New Roman"/>
            <w:b/>
            <w:bCs/>
            <w:color w:val="auto"/>
            <w:sz w:val="28"/>
            <w:szCs w:val="28"/>
            <w:rPrChange w:id="646" w:author="Tafadzwa Wilson Sedze" w:date="2024-03-28T16:16:00Z">
              <w:rPr>
                <w:b/>
                <w:sz w:val="28"/>
                <w:szCs w:val="28"/>
              </w:rPr>
            </w:rPrChange>
          </w:rPr>
          <w:t>ayback period calculation from estimate cost available</w:t>
        </w:r>
      </w:ins>
      <w:ins w:id="647" w:author="Tafadzwa Wilson Sedze" w:date="2024-03-28T16:17:00Z">
        <w:r w:rsidR="00FA653D">
          <w:rPr>
            <w:rFonts w:ascii="Times New Roman" w:hAnsi="Times New Roman" w:cs="Times New Roman"/>
            <w:b/>
            <w:bCs/>
            <w:color w:val="auto"/>
            <w:sz w:val="28"/>
            <w:szCs w:val="28"/>
          </w:rPr>
          <w:t>:</w:t>
        </w:r>
      </w:ins>
    </w:p>
    <w:p w14:paraId="038B82FE" w14:textId="77777777" w:rsidR="00907289" w:rsidRPr="00907289" w:rsidRDefault="00907289">
      <w:pPr>
        <w:ind w:left="360"/>
        <w:rPr>
          <w:ins w:id="648" w:author="Tafadzwa Wilson Sedze" w:date="2024-03-28T16:07:00Z"/>
          <w:rPrChange w:id="649" w:author="Tafadzwa Wilson Sedze" w:date="2024-03-28T16:17:00Z">
            <w:rPr>
              <w:ins w:id="650" w:author="Tafadzwa Wilson Sedze" w:date="2024-03-28T16:07:00Z"/>
              <w:b/>
              <w:sz w:val="28"/>
              <w:szCs w:val="28"/>
            </w:rPr>
          </w:rPrChange>
        </w:rPr>
        <w:pPrChange w:id="651" w:author="Tafadzwa Wilson Sedze" w:date="2024-03-29T16:10:00Z">
          <w:pPr>
            <w:pStyle w:val="NormalWeb"/>
            <w:spacing w:line="480" w:lineRule="atLeast"/>
          </w:pPr>
        </w:pPrChange>
      </w:pPr>
    </w:p>
    <w:p w14:paraId="53582C70" w14:textId="617AB1FA" w:rsidR="00907289" w:rsidRDefault="00907289">
      <w:pPr>
        <w:ind w:left="360"/>
        <w:jc w:val="both"/>
        <w:rPr>
          <w:ins w:id="652" w:author="Tafadzwa Wilson Sedze" w:date="2024-03-28T16:19:00Z"/>
          <w:rFonts w:ascii="Times New Roman" w:hAnsi="Times New Roman" w:cs="Times New Roman"/>
          <w:bCs/>
          <w:color w:val="000000" w:themeColor="text1"/>
          <w:sz w:val="24"/>
          <w:szCs w:val="24"/>
        </w:rPr>
        <w:pPrChange w:id="653" w:author="Tafadzwa Wilson Sedze" w:date="2024-03-29T16:10:00Z">
          <w:pPr>
            <w:jc w:val="both"/>
          </w:pPr>
        </w:pPrChange>
      </w:pPr>
      <w:ins w:id="654" w:author="Tafadzwa Wilson Sedze" w:date="2024-03-28T16:07:00Z">
        <w:r w:rsidRPr="00907289">
          <w:rPr>
            <w:rFonts w:ascii="Times New Roman" w:hAnsi="Times New Roman" w:cs="Times New Roman"/>
            <w:bCs/>
            <w:color w:val="000000" w:themeColor="text1"/>
            <w:sz w:val="24"/>
            <w:szCs w:val="24"/>
            <w:rPrChange w:id="655" w:author="Tafadzwa Wilson Sedze" w:date="2024-03-28T16:09:00Z">
              <w:rPr>
                <w:color w:val="000000" w:themeColor="text1"/>
                <w:sz w:val="28"/>
                <w:szCs w:val="28"/>
              </w:rPr>
            </w:rPrChange>
          </w:rPr>
          <w:t>Payback period is the time required to recover the original cash invested. For example, the project needs $</w:t>
        </w:r>
      </w:ins>
      <w:ins w:id="656" w:author="Tafadzwa Wilson Sedze" w:date="2024-03-28T16:10:00Z">
        <w:r>
          <w:rPr>
            <w:rFonts w:ascii="Times New Roman" w:hAnsi="Times New Roman" w:cs="Times New Roman"/>
            <w:bCs/>
            <w:color w:val="000000" w:themeColor="text1"/>
            <w:sz w:val="24"/>
            <w:szCs w:val="24"/>
          </w:rPr>
          <w:t>1</w:t>
        </w:r>
      </w:ins>
      <w:ins w:id="657" w:author="Tafadzwa Wilson Sedze" w:date="2024-03-28T16:07:00Z">
        <w:r w:rsidRPr="00907289">
          <w:rPr>
            <w:rFonts w:ascii="Times New Roman" w:hAnsi="Times New Roman" w:cs="Times New Roman"/>
            <w:bCs/>
            <w:color w:val="000000" w:themeColor="text1"/>
            <w:sz w:val="24"/>
            <w:szCs w:val="24"/>
            <w:rPrChange w:id="658" w:author="Tafadzwa Wilson Sedze" w:date="2024-03-28T16:09:00Z">
              <w:rPr>
                <w:color w:val="000000" w:themeColor="text1"/>
                <w:sz w:val="28"/>
                <w:szCs w:val="28"/>
              </w:rPr>
            </w:rPrChange>
          </w:rPr>
          <w:t>000 and generates $</w:t>
        </w:r>
      </w:ins>
      <w:ins w:id="659" w:author="Tafadzwa Wilson Sedze" w:date="2024-03-28T16:10:00Z">
        <w:r>
          <w:rPr>
            <w:rFonts w:ascii="Times New Roman" w:hAnsi="Times New Roman" w:cs="Times New Roman"/>
            <w:bCs/>
            <w:color w:val="000000" w:themeColor="text1"/>
            <w:sz w:val="24"/>
            <w:szCs w:val="24"/>
          </w:rPr>
          <w:t>5</w:t>
        </w:r>
      </w:ins>
      <w:ins w:id="660" w:author="Tafadzwa Wilson Sedze" w:date="2024-03-28T16:07:00Z">
        <w:r w:rsidRPr="00907289">
          <w:rPr>
            <w:rFonts w:ascii="Times New Roman" w:hAnsi="Times New Roman" w:cs="Times New Roman"/>
            <w:bCs/>
            <w:color w:val="000000" w:themeColor="text1"/>
            <w:sz w:val="24"/>
            <w:szCs w:val="24"/>
            <w:rPrChange w:id="661" w:author="Tafadzwa Wilson Sedze" w:date="2024-03-28T16:09:00Z">
              <w:rPr>
                <w:color w:val="000000" w:themeColor="text1"/>
                <w:sz w:val="28"/>
                <w:szCs w:val="28"/>
              </w:rPr>
            </w:rPrChange>
          </w:rPr>
          <w:t>000 for a period of 5 years evenly.</w:t>
        </w:r>
      </w:ins>
    </w:p>
    <w:p w14:paraId="446928CD" w14:textId="77777777" w:rsidR="00FA653D" w:rsidRPr="00907289" w:rsidRDefault="00FA653D">
      <w:pPr>
        <w:ind w:left="360"/>
        <w:jc w:val="both"/>
        <w:rPr>
          <w:ins w:id="662" w:author="Tafadzwa Wilson Sedze" w:date="2024-03-28T16:07:00Z"/>
          <w:bCs/>
          <w:color w:val="000000" w:themeColor="text1"/>
          <w:sz w:val="24"/>
          <w:szCs w:val="24"/>
          <w:rPrChange w:id="663" w:author="Tafadzwa Wilson Sedze" w:date="2024-03-28T16:09:00Z">
            <w:rPr>
              <w:ins w:id="664" w:author="Tafadzwa Wilson Sedze" w:date="2024-03-28T16:07:00Z"/>
              <w:color w:val="000000" w:themeColor="text1"/>
              <w:sz w:val="28"/>
              <w:szCs w:val="28"/>
            </w:rPr>
          </w:rPrChange>
        </w:rPr>
        <w:pPrChange w:id="665" w:author="Tafadzwa Wilson Sedze" w:date="2024-03-29T16:10:00Z">
          <w:pPr>
            <w:pStyle w:val="NormalWeb"/>
            <w:spacing w:line="480" w:lineRule="atLeast"/>
          </w:pPr>
        </w:pPrChange>
      </w:pPr>
    </w:p>
    <w:p w14:paraId="78ADB23B" w14:textId="56DD42E1" w:rsidR="00907289" w:rsidRPr="00907289" w:rsidRDefault="00907289">
      <w:pPr>
        <w:ind w:left="1080"/>
        <w:jc w:val="both"/>
        <w:rPr>
          <w:ins w:id="666" w:author="Tafadzwa Wilson Sedze" w:date="2024-03-28T16:07:00Z"/>
          <w:bCs/>
          <w:color w:val="000000" w:themeColor="text1"/>
          <w:sz w:val="24"/>
          <w:szCs w:val="24"/>
          <w:rPrChange w:id="667" w:author="Tafadzwa Wilson Sedze" w:date="2024-03-28T16:09:00Z">
            <w:rPr>
              <w:ins w:id="668" w:author="Tafadzwa Wilson Sedze" w:date="2024-03-28T16:07:00Z"/>
              <w:color w:val="000000" w:themeColor="text1"/>
              <w:sz w:val="28"/>
              <w:szCs w:val="28"/>
            </w:rPr>
          </w:rPrChange>
        </w:rPr>
        <w:pPrChange w:id="669" w:author="Tafadzwa Wilson Sedze" w:date="2024-03-29T16:10:00Z">
          <w:pPr>
            <w:pStyle w:val="NormalWeb"/>
            <w:spacing w:line="480" w:lineRule="atLeast"/>
          </w:pPr>
        </w:pPrChange>
      </w:pPr>
      <w:ins w:id="670" w:author="Tafadzwa Wilson Sedze" w:date="2024-03-28T16:07:00Z">
        <w:r w:rsidRPr="00907289">
          <w:rPr>
            <w:rFonts w:ascii="Times New Roman" w:hAnsi="Times New Roman" w:cs="Times New Roman"/>
            <w:bCs/>
            <w:color w:val="000000" w:themeColor="text1"/>
            <w:sz w:val="24"/>
            <w:szCs w:val="24"/>
            <w:rPrChange w:id="671" w:author="Tafadzwa Wilson Sedze" w:date="2024-03-28T16:09:00Z">
              <w:rPr>
                <w:color w:val="000000" w:themeColor="text1"/>
                <w:sz w:val="28"/>
                <w:szCs w:val="28"/>
              </w:rPr>
            </w:rPrChange>
          </w:rPr>
          <w:t>P</w:t>
        </w:r>
      </w:ins>
      <w:ins w:id="672" w:author="Tafadzwa Wilson Sedze" w:date="2024-03-28T16:12:00Z">
        <w:r>
          <w:rPr>
            <w:rFonts w:ascii="Times New Roman" w:hAnsi="Times New Roman" w:cs="Times New Roman"/>
            <w:bCs/>
            <w:color w:val="000000" w:themeColor="text1"/>
            <w:sz w:val="24"/>
            <w:szCs w:val="24"/>
          </w:rPr>
          <w:t>ayback</w:t>
        </w:r>
      </w:ins>
      <w:ins w:id="673" w:author="Tafadzwa Wilson Sedze" w:date="2024-03-28T16:14:00Z">
        <w:r>
          <w:rPr>
            <w:rFonts w:ascii="Times New Roman" w:hAnsi="Times New Roman" w:cs="Times New Roman"/>
            <w:bCs/>
            <w:color w:val="000000" w:themeColor="text1"/>
            <w:sz w:val="24"/>
            <w:szCs w:val="24"/>
          </w:rPr>
          <w:tab/>
        </w:r>
      </w:ins>
      <w:ins w:id="674" w:author="Tafadzwa Wilson Sedze" w:date="2024-03-28T16:07:00Z">
        <w:r w:rsidRPr="00907289">
          <w:rPr>
            <w:rFonts w:ascii="Times New Roman" w:hAnsi="Times New Roman" w:cs="Times New Roman"/>
            <w:bCs/>
            <w:color w:val="000000" w:themeColor="text1"/>
            <w:sz w:val="24"/>
            <w:szCs w:val="24"/>
            <w:rPrChange w:id="675" w:author="Tafadzwa Wilson Sedze" w:date="2024-03-28T16:09:00Z">
              <w:rPr>
                <w:color w:val="000000" w:themeColor="text1"/>
                <w:sz w:val="28"/>
                <w:szCs w:val="28"/>
              </w:rPr>
            </w:rPrChange>
          </w:rPr>
          <w:t>=</w:t>
        </w:r>
      </w:ins>
      <w:ins w:id="676" w:author="Tafadzwa Wilson Sedze" w:date="2024-03-28T16:12:00Z">
        <w:r>
          <w:rPr>
            <w:rFonts w:ascii="Times New Roman" w:hAnsi="Times New Roman" w:cs="Times New Roman"/>
            <w:bCs/>
            <w:color w:val="000000" w:themeColor="text1"/>
            <w:sz w:val="24"/>
            <w:szCs w:val="24"/>
          </w:rPr>
          <w:t xml:space="preserve"> </w:t>
        </w:r>
      </w:ins>
      <w:ins w:id="677" w:author="Tafadzwa Wilson Sedze" w:date="2024-03-28T16:14:00Z">
        <w:r>
          <w:rPr>
            <w:rFonts w:ascii="Times New Roman" w:hAnsi="Times New Roman" w:cs="Times New Roman"/>
            <w:bCs/>
            <w:color w:val="000000" w:themeColor="text1"/>
            <w:sz w:val="24"/>
            <w:szCs w:val="24"/>
          </w:rPr>
          <w:tab/>
        </w:r>
      </w:ins>
      <m:oMath>
        <m:f>
          <m:fPr>
            <m:ctrlPr>
              <w:ins w:id="678" w:author="Tafadzwa Wilson Sedze" w:date="2024-03-28T16:13:00Z">
                <w:rPr>
                  <w:rFonts w:ascii="Cambria Math" w:hAnsi="Cambria Math" w:cs="Times New Roman"/>
                  <w:bCs/>
                  <w:i/>
                  <w:color w:val="000000" w:themeColor="text1"/>
                  <w:sz w:val="32"/>
                  <w:szCs w:val="32"/>
                </w:rPr>
              </w:ins>
            </m:ctrlPr>
          </m:fPr>
          <m:num>
            <m:r>
              <w:ins w:id="679" w:author="Tafadzwa Wilson Sedze" w:date="2024-03-28T16:13:00Z">
                <m:rPr>
                  <m:sty m:val="p"/>
                </m:rPr>
                <w:rPr>
                  <w:rFonts w:ascii="Cambria Math" w:hAnsi="Cambria Math" w:cs="Times New Roman"/>
                  <w:color w:val="000000" w:themeColor="text1"/>
                  <w:sz w:val="32"/>
                  <w:szCs w:val="32"/>
                  <w:rPrChange w:id="680" w:author="Tafadzwa Wilson Sedze" w:date="2024-03-28T16:14:00Z">
                    <w:rPr>
                      <w:rFonts w:ascii="Cambria Math" w:hAnsi="Cambria Math"/>
                      <w:color w:val="000000" w:themeColor="text1"/>
                    </w:rPr>
                  </w:rPrChange>
                </w:rPr>
                <m:t>initial investment</m:t>
              </w:ins>
            </m:r>
          </m:num>
          <m:den>
            <m:r>
              <w:ins w:id="681" w:author="Tafadzwa Wilson Sedze" w:date="2024-03-28T16:13:00Z">
                <m:rPr>
                  <m:sty m:val="p"/>
                </m:rPr>
                <w:rPr>
                  <w:rFonts w:ascii="Cambria Math" w:hAnsi="Cambria Math" w:cs="Times New Roman"/>
                  <w:color w:val="000000" w:themeColor="text1"/>
                  <w:sz w:val="32"/>
                  <w:szCs w:val="32"/>
                  <w:rPrChange w:id="682" w:author="Tafadzwa Wilson Sedze" w:date="2024-03-28T16:14:00Z">
                    <w:rPr>
                      <w:rFonts w:ascii="Cambria Math" w:hAnsi="Cambria Math"/>
                      <w:color w:val="000000" w:themeColor="text1"/>
                    </w:rPr>
                  </w:rPrChange>
                </w:rPr>
                <m:t>cashflow per period</m:t>
              </w:ins>
            </m:r>
          </m:den>
        </m:f>
      </m:oMath>
    </w:p>
    <w:p w14:paraId="3A9B70B4" w14:textId="77027422" w:rsidR="00907289" w:rsidRPr="00907289" w:rsidRDefault="00907289">
      <w:pPr>
        <w:ind w:left="1080"/>
        <w:jc w:val="both"/>
        <w:rPr>
          <w:ins w:id="683" w:author="Tafadzwa Wilson Sedze" w:date="2024-03-28T16:07:00Z"/>
          <w:bCs/>
          <w:color w:val="000000" w:themeColor="text1"/>
          <w:sz w:val="24"/>
          <w:szCs w:val="24"/>
          <w:rPrChange w:id="684" w:author="Tafadzwa Wilson Sedze" w:date="2024-03-28T16:09:00Z">
            <w:rPr>
              <w:ins w:id="685" w:author="Tafadzwa Wilson Sedze" w:date="2024-03-28T16:07:00Z"/>
              <w:color w:val="000000" w:themeColor="text1"/>
              <w:sz w:val="28"/>
              <w:szCs w:val="28"/>
            </w:rPr>
          </w:rPrChange>
        </w:rPr>
        <w:pPrChange w:id="686" w:author="Tafadzwa Wilson Sedze" w:date="2024-03-29T16:10:00Z">
          <w:pPr>
            <w:pStyle w:val="NormalWeb"/>
            <w:spacing w:line="480" w:lineRule="atLeast"/>
          </w:pPr>
        </w:pPrChange>
      </w:pPr>
      <w:ins w:id="687" w:author="Tafadzwa Wilson Sedze" w:date="2024-03-28T16:14:00Z">
        <w:r w:rsidRPr="0032220B">
          <w:rPr>
            <w:rFonts w:ascii="Times New Roman" w:hAnsi="Times New Roman" w:cs="Times New Roman"/>
            <w:bCs/>
            <w:color w:val="000000" w:themeColor="text1"/>
            <w:sz w:val="24"/>
            <w:szCs w:val="24"/>
          </w:rPr>
          <w:t>P</w:t>
        </w:r>
        <w:r>
          <w:rPr>
            <w:rFonts w:ascii="Times New Roman" w:hAnsi="Times New Roman" w:cs="Times New Roman"/>
            <w:bCs/>
            <w:color w:val="000000" w:themeColor="text1"/>
            <w:sz w:val="24"/>
            <w:szCs w:val="24"/>
          </w:rPr>
          <w:t>ayback</w:t>
        </w:r>
        <w:r w:rsidRPr="0090728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r>
      </w:ins>
      <w:ins w:id="688" w:author="Tafadzwa Wilson Sedze" w:date="2024-03-28T16:07:00Z">
        <w:r w:rsidRPr="00907289">
          <w:rPr>
            <w:rFonts w:ascii="Times New Roman" w:hAnsi="Times New Roman" w:cs="Times New Roman"/>
            <w:bCs/>
            <w:color w:val="000000" w:themeColor="text1"/>
            <w:sz w:val="24"/>
            <w:szCs w:val="24"/>
            <w:rPrChange w:id="689" w:author="Tafadzwa Wilson Sedze" w:date="2024-03-28T16:09:00Z">
              <w:rPr>
                <w:color w:val="000000" w:themeColor="text1"/>
                <w:sz w:val="28"/>
                <w:szCs w:val="28"/>
              </w:rPr>
            </w:rPrChange>
          </w:rPr>
          <w:t xml:space="preserve">= </w:t>
        </w:r>
      </w:ins>
      <w:ins w:id="690" w:author="Tafadzwa Wilson Sedze" w:date="2024-03-28T16:14:00Z">
        <w:r>
          <w:rPr>
            <w:rFonts w:ascii="Times New Roman" w:hAnsi="Times New Roman" w:cs="Times New Roman"/>
            <w:bCs/>
            <w:color w:val="000000" w:themeColor="text1"/>
            <w:sz w:val="24"/>
            <w:szCs w:val="24"/>
          </w:rPr>
          <w:tab/>
        </w:r>
      </w:ins>
      <m:oMath>
        <m:f>
          <m:fPr>
            <m:ctrlPr>
              <w:ins w:id="691" w:author="Tafadzwa Wilson Sedze" w:date="2024-03-28T16:15:00Z">
                <w:rPr>
                  <w:rFonts w:ascii="Cambria Math" w:hAnsi="Cambria Math" w:cs="Times New Roman"/>
                  <w:bCs/>
                  <w:i/>
                  <w:color w:val="000000" w:themeColor="text1"/>
                  <w:sz w:val="32"/>
                  <w:szCs w:val="32"/>
                </w:rPr>
              </w:ins>
            </m:ctrlPr>
          </m:fPr>
          <m:num>
            <m:r>
              <w:ins w:id="692" w:author="Tafadzwa Wilson Sedze" w:date="2024-03-28T16:15:00Z">
                <w:rPr>
                  <w:rFonts w:ascii="Cambria Math" w:hAnsi="Cambria Math" w:cs="Times New Roman"/>
                  <w:color w:val="000000" w:themeColor="text1"/>
                  <w:sz w:val="32"/>
                  <w:szCs w:val="32"/>
                  <w:rPrChange w:id="693" w:author="Tafadzwa Wilson Sedze" w:date="2024-03-28T16:15:00Z">
                    <w:rPr>
                      <w:rFonts w:ascii="Cambria Math" w:hAnsi="Cambria Math"/>
                      <w:color w:val="000000" w:themeColor="text1"/>
                    </w:rPr>
                  </w:rPrChange>
                </w:rPr>
                <m:t>1000</m:t>
              </w:ins>
            </m:r>
          </m:num>
          <m:den>
            <m:r>
              <w:ins w:id="694" w:author="Tafadzwa Wilson Sedze" w:date="2024-03-28T16:15:00Z">
                <w:rPr>
                  <w:rFonts w:ascii="Cambria Math" w:hAnsi="Cambria Math" w:cs="Times New Roman"/>
                  <w:color w:val="000000" w:themeColor="text1"/>
                  <w:sz w:val="32"/>
                  <w:szCs w:val="32"/>
                  <w:rPrChange w:id="695" w:author="Tafadzwa Wilson Sedze" w:date="2024-03-28T16:15:00Z">
                    <w:rPr>
                      <w:rFonts w:ascii="Cambria Math" w:hAnsi="Cambria Math"/>
                      <w:color w:val="000000" w:themeColor="text1"/>
                    </w:rPr>
                  </w:rPrChange>
                </w:rPr>
                <m:t>1000</m:t>
              </w:ins>
            </m:r>
          </m:den>
        </m:f>
      </m:oMath>
    </w:p>
    <w:p w14:paraId="783F7930" w14:textId="0F0E52F0" w:rsidR="00907289" w:rsidRDefault="00907289">
      <w:pPr>
        <w:ind w:left="1080"/>
        <w:jc w:val="both"/>
        <w:rPr>
          <w:ins w:id="696" w:author="Tafadzwa Wilson Sedze" w:date="2024-03-28T16:17:00Z"/>
          <w:rFonts w:ascii="Times New Roman" w:hAnsi="Times New Roman" w:cs="Times New Roman"/>
          <w:b/>
          <w:color w:val="000000" w:themeColor="text1"/>
          <w:sz w:val="24"/>
          <w:szCs w:val="24"/>
        </w:rPr>
        <w:pPrChange w:id="697" w:author="Tafadzwa Wilson Sedze" w:date="2024-03-29T16:10:00Z">
          <w:pPr>
            <w:ind w:left="720"/>
            <w:jc w:val="both"/>
          </w:pPr>
        </w:pPrChange>
      </w:pPr>
      <w:ins w:id="698" w:author="Tafadzwa Wilson Sedze" w:date="2024-03-28T16:14:00Z">
        <w:r w:rsidRPr="0032220B">
          <w:rPr>
            <w:rFonts w:ascii="Times New Roman" w:hAnsi="Times New Roman" w:cs="Times New Roman"/>
            <w:bCs/>
            <w:color w:val="000000" w:themeColor="text1"/>
            <w:sz w:val="24"/>
            <w:szCs w:val="24"/>
          </w:rPr>
          <w:t>P</w:t>
        </w:r>
        <w:r>
          <w:rPr>
            <w:rFonts w:ascii="Times New Roman" w:hAnsi="Times New Roman" w:cs="Times New Roman"/>
            <w:bCs/>
            <w:color w:val="000000" w:themeColor="text1"/>
            <w:sz w:val="24"/>
            <w:szCs w:val="24"/>
          </w:rPr>
          <w:t>ayback</w:t>
        </w:r>
        <w:r w:rsidRPr="00907289">
          <w:rPr>
            <w:rFonts w:ascii="Times New Roman" w:hAnsi="Times New Roman" w:cs="Times New Roman"/>
            <w:bCs/>
            <w:color w:val="000000" w:themeColor="text1"/>
            <w:sz w:val="24"/>
            <w:szCs w:val="24"/>
          </w:rPr>
          <w:t xml:space="preserve"> </w:t>
        </w:r>
      </w:ins>
      <w:ins w:id="699" w:author="Tafadzwa Wilson Sedze" w:date="2024-03-28T16:16:00Z">
        <w:r>
          <w:rPr>
            <w:rFonts w:ascii="Times New Roman" w:hAnsi="Times New Roman" w:cs="Times New Roman"/>
            <w:bCs/>
            <w:color w:val="000000" w:themeColor="text1"/>
            <w:sz w:val="24"/>
            <w:szCs w:val="24"/>
          </w:rPr>
          <w:tab/>
        </w:r>
      </w:ins>
      <w:ins w:id="700" w:author="Tafadzwa Wilson Sedze" w:date="2024-03-28T16:07:00Z">
        <w:r w:rsidRPr="00907289">
          <w:rPr>
            <w:rFonts w:ascii="Times New Roman" w:hAnsi="Times New Roman" w:cs="Times New Roman"/>
            <w:bCs/>
            <w:color w:val="000000" w:themeColor="text1"/>
            <w:sz w:val="24"/>
            <w:szCs w:val="24"/>
            <w:rPrChange w:id="701" w:author="Tafadzwa Wilson Sedze" w:date="2024-03-28T16:09:00Z">
              <w:rPr>
                <w:color w:val="000000" w:themeColor="text1"/>
                <w:sz w:val="28"/>
                <w:szCs w:val="28"/>
              </w:rPr>
            </w:rPrChange>
          </w:rPr>
          <w:t xml:space="preserve">= </w:t>
        </w:r>
      </w:ins>
      <w:ins w:id="702" w:author="Tafadzwa Wilson Sedze" w:date="2024-03-28T16:16:00Z">
        <w:r>
          <w:rPr>
            <w:rFonts w:ascii="Times New Roman" w:hAnsi="Times New Roman" w:cs="Times New Roman"/>
            <w:bCs/>
            <w:color w:val="000000" w:themeColor="text1"/>
            <w:sz w:val="24"/>
            <w:szCs w:val="24"/>
          </w:rPr>
          <w:tab/>
        </w:r>
      </w:ins>
      <w:ins w:id="703" w:author="Tafadzwa Wilson Sedze" w:date="2024-03-28T16:12:00Z">
        <w:r w:rsidRPr="00907289">
          <w:rPr>
            <w:rFonts w:ascii="Times New Roman" w:hAnsi="Times New Roman" w:cs="Times New Roman"/>
            <w:b/>
            <w:color w:val="000000" w:themeColor="text1"/>
            <w:sz w:val="24"/>
            <w:szCs w:val="24"/>
            <w:rPrChange w:id="704" w:author="Tafadzwa Wilson Sedze" w:date="2024-03-28T16:16:00Z">
              <w:rPr>
                <w:rFonts w:ascii="Times New Roman" w:hAnsi="Times New Roman" w:cs="Times New Roman"/>
                <w:bCs/>
                <w:color w:val="000000" w:themeColor="text1"/>
                <w:sz w:val="24"/>
                <w:szCs w:val="24"/>
              </w:rPr>
            </w:rPrChange>
          </w:rPr>
          <w:t>1</w:t>
        </w:r>
      </w:ins>
      <w:ins w:id="705" w:author="Tafadzwa Wilson Sedze" w:date="2024-03-28T16:07:00Z">
        <w:r w:rsidRPr="00907289">
          <w:rPr>
            <w:rFonts w:ascii="Times New Roman" w:hAnsi="Times New Roman" w:cs="Times New Roman"/>
            <w:b/>
            <w:color w:val="000000" w:themeColor="text1"/>
            <w:sz w:val="24"/>
            <w:szCs w:val="24"/>
            <w:rPrChange w:id="706" w:author="Tafadzwa Wilson Sedze" w:date="2024-03-28T16:16:00Z">
              <w:rPr>
                <w:color w:val="000000" w:themeColor="text1"/>
                <w:sz w:val="28"/>
                <w:szCs w:val="28"/>
              </w:rPr>
            </w:rPrChange>
          </w:rPr>
          <w:t xml:space="preserve"> Y</w:t>
        </w:r>
      </w:ins>
      <w:ins w:id="707" w:author="Tafadzwa Wilson Sedze" w:date="2024-03-28T16:12:00Z">
        <w:r w:rsidRPr="00907289">
          <w:rPr>
            <w:rFonts w:ascii="Times New Roman" w:hAnsi="Times New Roman" w:cs="Times New Roman"/>
            <w:b/>
            <w:color w:val="000000" w:themeColor="text1"/>
            <w:sz w:val="24"/>
            <w:szCs w:val="24"/>
            <w:rPrChange w:id="708" w:author="Tafadzwa Wilson Sedze" w:date="2024-03-28T16:16:00Z">
              <w:rPr>
                <w:rFonts w:ascii="Times New Roman" w:hAnsi="Times New Roman" w:cs="Times New Roman"/>
                <w:bCs/>
                <w:color w:val="000000" w:themeColor="text1"/>
                <w:sz w:val="24"/>
                <w:szCs w:val="24"/>
              </w:rPr>
            </w:rPrChange>
          </w:rPr>
          <w:t>ear</w:t>
        </w:r>
      </w:ins>
    </w:p>
    <w:p w14:paraId="1FD8119F" w14:textId="77777777" w:rsidR="00FA653D" w:rsidRPr="00907289" w:rsidRDefault="00FA653D">
      <w:pPr>
        <w:ind w:left="1080"/>
        <w:jc w:val="both"/>
        <w:rPr>
          <w:ins w:id="709" w:author="Tafadzwa Wilson Sedze" w:date="2024-03-28T16:07:00Z"/>
          <w:bCs/>
          <w:color w:val="000000" w:themeColor="text1"/>
          <w:sz w:val="24"/>
          <w:szCs w:val="24"/>
          <w:rPrChange w:id="710" w:author="Tafadzwa Wilson Sedze" w:date="2024-03-28T16:09:00Z">
            <w:rPr>
              <w:ins w:id="711" w:author="Tafadzwa Wilson Sedze" w:date="2024-03-28T16:07:00Z"/>
              <w:color w:val="000000" w:themeColor="text1"/>
              <w:sz w:val="28"/>
              <w:szCs w:val="28"/>
            </w:rPr>
          </w:rPrChange>
        </w:rPr>
        <w:pPrChange w:id="712" w:author="Tafadzwa Wilson Sedze" w:date="2024-03-29T16:10:00Z">
          <w:pPr>
            <w:pStyle w:val="NormalWeb"/>
            <w:spacing w:line="480" w:lineRule="atLeast"/>
          </w:pPr>
        </w:pPrChange>
      </w:pPr>
    </w:p>
    <w:p w14:paraId="36191170" w14:textId="6DDD7738" w:rsidR="00907289" w:rsidRDefault="00907289">
      <w:pPr>
        <w:pStyle w:val="Heading2"/>
        <w:ind w:left="360"/>
        <w:rPr>
          <w:ins w:id="713" w:author="Tafadzwa Wilson Sedze" w:date="2024-03-28T16:19:00Z"/>
          <w:rFonts w:ascii="Times New Roman" w:hAnsi="Times New Roman" w:cs="Times New Roman"/>
          <w:b/>
          <w:bCs/>
          <w:color w:val="auto"/>
          <w:sz w:val="28"/>
          <w:szCs w:val="28"/>
        </w:rPr>
        <w:pPrChange w:id="714" w:author="Tafadzwa Wilson Sedze" w:date="2024-03-29T16:10:00Z">
          <w:pPr>
            <w:pStyle w:val="Heading2"/>
          </w:pPr>
        </w:pPrChange>
      </w:pPr>
      <w:ins w:id="715" w:author="Tafadzwa Wilson Sedze" w:date="2024-03-28T16:07:00Z">
        <w:r w:rsidRPr="00FA653D">
          <w:rPr>
            <w:rFonts w:ascii="Times New Roman" w:hAnsi="Times New Roman" w:cs="Times New Roman"/>
            <w:b/>
            <w:bCs/>
            <w:color w:val="auto"/>
            <w:sz w:val="28"/>
            <w:szCs w:val="28"/>
            <w:rPrChange w:id="716" w:author="Tafadzwa Wilson Sedze" w:date="2024-03-28T16:17:00Z">
              <w:rPr>
                <w:b/>
                <w:sz w:val="28"/>
                <w:szCs w:val="28"/>
              </w:rPr>
            </w:rPrChange>
          </w:rPr>
          <w:t>2.2.3.</w:t>
        </w:r>
      </w:ins>
      <w:ins w:id="717" w:author="Tafadzwa Wilson Sedze" w:date="2024-03-28T16:08:00Z">
        <w:r w:rsidRPr="00FA653D">
          <w:rPr>
            <w:rFonts w:ascii="Times New Roman" w:hAnsi="Times New Roman" w:cs="Times New Roman"/>
            <w:b/>
            <w:bCs/>
            <w:color w:val="auto"/>
            <w:sz w:val="28"/>
            <w:szCs w:val="28"/>
            <w:rPrChange w:id="718" w:author="Tafadzwa Wilson Sedze" w:date="2024-03-28T16:17:00Z">
              <w:rPr>
                <w:b/>
                <w:sz w:val="28"/>
                <w:szCs w:val="28"/>
              </w:rPr>
            </w:rPrChange>
          </w:rPr>
          <w:t>2</w:t>
        </w:r>
      </w:ins>
      <w:ins w:id="719" w:author="Tafadzwa Wilson Sedze" w:date="2024-03-28T16:07:00Z">
        <w:r w:rsidRPr="00FA653D">
          <w:rPr>
            <w:rFonts w:ascii="Times New Roman" w:hAnsi="Times New Roman" w:cs="Times New Roman"/>
            <w:b/>
            <w:bCs/>
            <w:color w:val="auto"/>
            <w:sz w:val="28"/>
            <w:szCs w:val="28"/>
            <w:rPrChange w:id="720" w:author="Tafadzwa Wilson Sedze" w:date="2024-03-28T16:17:00Z">
              <w:rPr>
                <w:b/>
                <w:sz w:val="28"/>
                <w:szCs w:val="28"/>
              </w:rPr>
            </w:rPrChange>
          </w:rPr>
          <w:t xml:space="preserve"> Return on investment calculation from estimate cost</w:t>
        </w:r>
      </w:ins>
      <w:ins w:id="721" w:author="Tafadzwa Wilson Sedze" w:date="2024-03-28T16:17:00Z">
        <w:r w:rsidR="00FA653D">
          <w:rPr>
            <w:rFonts w:ascii="Times New Roman" w:hAnsi="Times New Roman" w:cs="Times New Roman"/>
            <w:b/>
            <w:bCs/>
            <w:color w:val="auto"/>
            <w:sz w:val="28"/>
            <w:szCs w:val="28"/>
          </w:rPr>
          <w:t xml:space="preserve"> a</w:t>
        </w:r>
      </w:ins>
      <w:ins w:id="722" w:author="Tafadzwa Wilson Sedze" w:date="2024-03-28T16:07:00Z">
        <w:r w:rsidRPr="00FA653D">
          <w:rPr>
            <w:rFonts w:ascii="Times New Roman" w:hAnsi="Times New Roman" w:cs="Times New Roman"/>
            <w:b/>
            <w:bCs/>
            <w:color w:val="auto"/>
            <w:sz w:val="28"/>
            <w:szCs w:val="28"/>
            <w:rPrChange w:id="723" w:author="Tafadzwa Wilson Sedze" w:date="2024-03-28T16:17:00Z">
              <w:rPr>
                <w:b/>
                <w:sz w:val="28"/>
                <w:szCs w:val="28"/>
              </w:rPr>
            </w:rPrChange>
          </w:rPr>
          <w:t>vailable</w:t>
        </w:r>
      </w:ins>
    </w:p>
    <w:p w14:paraId="4A594CF8" w14:textId="77777777" w:rsidR="00FA653D" w:rsidRPr="00FA653D" w:rsidRDefault="00FA653D">
      <w:pPr>
        <w:ind w:left="360"/>
        <w:rPr>
          <w:ins w:id="724" w:author="Tafadzwa Wilson Sedze" w:date="2024-03-28T16:07:00Z"/>
          <w:rPrChange w:id="725" w:author="Tafadzwa Wilson Sedze" w:date="2024-03-28T16:19:00Z">
            <w:rPr>
              <w:ins w:id="726" w:author="Tafadzwa Wilson Sedze" w:date="2024-03-28T16:07:00Z"/>
              <w:b/>
              <w:sz w:val="28"/>
              <w:szCs w:val="28"/>
            </w:rPr>
          </w:rPrChange>
        </w:rPr>
        <w:pPrChange w:id="727" w:author="Tafadzwa Wilson Sedze" w:date="2024-03-29T16:10:00Z">
          <w:pPr>
            <w:pStyle w:val="NormalWeb"/>
            <w:spacing w:line="480" w:lineRule="atLeast"/>
          </w:pPr>
        </w:pPrChange>
      </w:pPr>
    </w:p>
    <w:p w14:paraId="7ABEB7D9" w14:textId="776F46E5" w:rsidR="00907289" w:rsidRPr="00907289" w:rsidRDefault="00907289">
      <w:pPr>
        <w:pStyle w:val="NormalWeb"/>
        <w:spacing w:line="480" w:lineRule="atLeast"/>
        <w:ind w:left="360"/>
        <w:jc w:val="both"/>
        <w:rPr>
          <w:ins w:id="728" w:author="Tafadzwa Wilson Sedze" w:date="2024-03-28T16:07:00Z"/>
          <w:color w:val="000000" w:themeColor="text1"/>
          <w:rPrChange w:id="729" w:author="Tafadzwa Wilson Sedze" w:date="2024-03-28T16:09:00Z">
            <w:rPr>
              <w:ins w:id="730" w:author="Tafadzwa Wilson Sedze" w:date="2024-03-28T16:07:00Z"/>
              <w:color w:val="000000" w:themeColor="text1"/>
              <w:sz w:val="28"/>
              <w:szCs w:val="28"/>
            </w:rPr>
          </w:rPrChange>
        </w:rPr>
        <w:pPrChange w:id="731" w:author="Tafadzwa Wilson Sedze" w:date="2024-03-29T16:10:00Z">
          <w:pPr>
            <w:pStyle w:val="NormalWeb"/>
            <w:spacing w:line="480" w:lineRule="atLeast"/>
          </w:pPr>
        </w:pPrChange>
      </w:pPr>
      <w:ins w:id="732" w:author="Tafadzwa Wilson Sedze" w:date="2024-03-28T16:07:00Z">
        <w:r w:rsidRPr="00907289">
          <w:rPr>
            <w:color w:val="000000" w:themeColor="text1"/>
            <w:rPrChange w:id="733" w:author="Tafadzwa Wilson Sedze" w:date="2024-03-28T16:09:00Z">
              <w:rPr>
                <w:color w:val="000000" w:themeColor="text1"/>
                <w:sz w:val="28"/>
                <w:szCs w:val="28"/>
              </w:rPr>
            </w:rPrChange>
          </w:rPr>
          <w:t>Return on investment refers to the amount of profit directly related to an expense or group of expenses. The project invested $</w:t>
        </w:r>
      </w:ins>
      <w:ins w:id="734" w:author="Tafadzwa Wilson Sedze" w:date="2024-03-28T16:19:00Z">
        <w:r w:rsidR="00FA653D">
          <w:rPr>
            <w:color w:val="000000" w:themeColor="text1"/>
          </w:rPr>
          <w:t>1</w:t>
        </w:r>
      </w:ins>
      <w:ins w:id="735" w:author="Tafadzwa Wilson Sedze" w:date="2024-03-28T16:07:00Z">
        <w:r w:rsidRPr="00907289">
          <w:rPr>
            <w:color w:val="000000" w:themeColor="text1"/>
            <w:rPrChange w:id="736" w:author="Tafadzwa Wilson Sedze" w:date="2024-03-28T16:09:00Z">
              <w:rPr>
                <w:color w:val="000000" w:themeColor="text1"/>
                <w:sz w:val="28"/>
                <w:szCs w:val="28"/>
              </w:rPr>
            </w:rPrChange>
          </w:rPr>
          <w:t>000 and generates a profit of $</w:t>
        </w:r>
      </w:ins>
      <w:ins w:id="737" w:author="Tafadzwa Wilson Sedze" w:date="2024-03-28T16:43:00Z">
        <w:r w:rsidR="00053D46">
          <w:rPr>
            <w:color w:val="000000" w:themeColor="text1"/>
          </w:rPr>
          <w:t>1</w:t>
        </w:r>
      </w:ins>
      <w:ins w:id="738" w:author="Tafadzwa Wilson Sedze" w:date="2024-03-28T16:07:00Z">
        <w:r w:rsidRPr="00907289">
          <w:rPr>
            <w:color w:val="000000" w:themeColor="text1"/>
            <w:rPrChange w:id="739" w:author="Tafadzwa Wilson Sedze" w:date="2024-03-28T16:09:00Z">
              <w:rPr>
                <w:color w:val="000000" w:themeColor="text1"/>
                <w:sz w:val="28"/>
                <w:szCs w:val="28"/>
              </w:rPr>
            </w:rPrChange>
          </w:rPr>
          <w:t xml:space="preserve">000 for a period of 5 years, </w:t>
        </w:r>
      </w:ins>
    </w:p>
    <w:p w14:paraId="019FE896" w14:textId="26768448" w:rsidR="00907289" w:rsidRPr="0049228B" w:rsidRDefault="00907289">
      <w:pPr>
        <w:pStyle w:val="NormalWeb"/>
        <w:spacing w:line="480" w:lineRule="atLeast"/>
        <w:ind w:left="1080"/>
        <w:rPr>
          <w:ins w:id="740" w:author="Tafadzwa Wilson Sedze" w:date="2024-03-28T16:07:00Z"/>
          <w:color w:val="000000" w:themeColor="text1"/>
          <w:sz w:val="28"/>
          <w:szCs w:val="28"/>
        </w:rPr>
        <w:pPrChange w:id="741" w:author="Tafadzwa Wilson Sedze" w:date="2024-03-29T16:10:00Z">
          <w:pPr>
            <w:pStyle w:val="NormalWeb"/>
            <w:spacing w:line="480" w:lineRule="atLeast"/>
          </w:pPr>
        </w:pPrChange>
      </w:pPr>
      <w:ins w:id="742" w:author="Tafadzwa Wilson Sedze" w:date="2024-03-28T16:07:00Z">
        <w:r w:rsidRPr="0049228B">
          <w:rPr>
            <w:color w:val="000000" w:themeColor="text1"/>
            <w:sz w:val="28"/>
            <w:szCs w:val="28"/>
          </w:rPr>
          <w:t>ROI</w:t>
        </w:r>
      </w:ins>
      <w:ins w:id="743" w:author="Tafadzwa Wilson Sedze" w:date="2024-03-28T16:20:00Z">
        <w:r w:rsidR="00FA653D">
          <w:rPr>
            <w:color w:val="000000" w:themeColor="text1"/>
            <w:sz w:val="28"/>
            <w:szCs w:val="28"/>
          </w:rPr>
          <w:tab/>
        </w:r>
        <w:r w:rsidR="00FA653D">
          <w:rPr>
            <w:color w:val="000000" w:themeColor="text1"/>
            <w:sz w:val="28"/>
            <w:szCs w:val="28"/>
          </w:rPr>
          <w:tab/>
        </w:r>
      </w:ins>
      <w:ins w:id="744" w:author="Tafadzwa Wilson Sedze" w:date="2024-03-28T16:07:00Z">
        <w:r w:rsidRPr="0049228B">
          <w:rPr>
            <w:color w:val="000000" w:themeColor="text1"/>
            <w:sz w:val="28"/>
            <w:szCs w:val="28"/>
          </w:rPr>
          <w:t>=</w:t>
        </w:r>
      </w:ins>
      <w:ins w:id="745" w:author="Tafadzwa Wilson Sedze" w:date="2024-03-28T16:20:00Z">
        <w:r w:rsidR="00FA653D">
          <w:rPr>
            <w:color w:val="000000" w:themeColor="text1"/>
            <w:sz w:val="28"/>
            <w:szCs w:val="28"/>
          </w:rPr>
          <w:tab/>
        </w:r>
      </w:ins>
      <m:oMath>
        <m:f>
          <m:fPr>
            <m:ctrlPr>
              <w:ins w:id="746" w:author="Tafadzwa Wilson Sedze" w:date="2024-03-28T16:21:00Z">
                <w:rPr>
                  <w:rFonts w:ascii="Cambria Math" w:hAnsi="Cambria Math"/>
                  <w:i/>
                  <w:color w:val="000000" w:themeColor="text1"/>
                  <w:sz w:val="32"/>
                  <w:szCs w:val="32"/>
                </w:rPr>
              </w:ins>
            </m:ctrlPr>
          </m:fPr>
          <m:num>
            <m:r>
              <w:ins w:id="747" w:author="Tafadzwa Wilson Sedze" w:date="2024-03-28T16:21:00Z">
                <w:rPr>
                  <w:rFonts w:ascii="Cambria Math" w:hAnsi="Cambria Math"/>
                  <w:color w:val="000000" w:themeColor="text1"/>
                  <w:sz w:val="32"/>
                  <w:szCs w:val="32"/>
                  <w:rPrChange w:id="748" w:author="Tafadzwa Wilson Sedze" w:date="2024-03-28T16:22:00Z">
                    <w:rPr>
                      <w:rFonts w:ascii="Cambria Math" w:hAnsi="Cambria Math"/>
                      <w:color w:val="000000" w:themeColor="text1"/>
                      <w:sz w:val="28"/>
                      <w:szCs w:val="28"/>
                    </w:rPr>
                  </w:rPrChange>
                </w:rPr>
                <m:t>profit</m:t>
              </w:ins>
            </m:r>
          </m:num>
          <m:den>
            <m:r>
              <w:ins w:id="749" w:author="Tafadzwa Wilson Sedze" w:date="2024-03-28T16:21:00Z">
                <w:rPr>
                  <w:rFonts w:ascii="Cambria Math" w:hAnsi="Cambria Math"/>
                  <w:color w:val="000000" w:themeColor="text1"/>
                  <w:sz w:val="32"/>
                  <w:szCs w:val="32"/>
                  <w:rPrChange w:id="750" w:author="Tafadzwa Wilson Sedze" w:date="2024-03-28T16:22:00Z">
                    <w:rPr>
                      <w:rFonts w:ascii="Cambria Math" w:hAnsi="Cambria Math"/>
                      <w:color w:val="000000" w:themeColor="text1"/>
                      <w:sz w:val="28"/>
                      <w:szCs w:val="28"/>
                    </w:rPr>
                  </w:rPrChange>
                </w:rPr>
                <m:t>initial investment</m:t>
              </w:ins>
            </m:r>
          </m:den>
        </m:f>
        <m:r>
          <w:ins w:id="751" w:author="Tafadzwa Wilson Sedze" w:date="2024-03-28T16:21:00Z">
            <w:rPr>
              <w:rFonts w:ascii="Cambria Math" w:hAnsi="Cambria Math"/>
              <w:color w:val="000000" w:themeColor="text1"/>
              <w:sz w:val="32"/>
              <w:szCs w:val="32"/>
              <w:rPrChange w:id="752" w:author="Tafadzwa Wilson Sedze" w:date="2024-03-28T16:22:00Z">
                <w:rPr>
                  <w:rFonts w:ascii="Cambria Math" w:hAnsi="Cambria Math"/>
                  <w:color w:val="000000" w:themeColor="text1"/>
                  <w:sz w:val="28"/>
                  <w:szCs w:val="28"/>
                </w:rPr>
              </w:rPrChange>
            </w:rPr>
            <m:t xml:space="preserve"> X 100</m:t>
          </w:ins>
        </m:r>
      </m:oMath>
    </w:p>
    <w:p w14:paraId="6EAA7391" w14:textId="3A6DDCA2" w:rsidR="00907289" w:rsidRPr="0049228B" w:rsidRDefault="00053D46">
      <w:pPr>
        <w:pStyle w:val="NormalWeb"/>
        <w:spacing w:line="480" w:lineRule="atLeast"/>
        <w:ind w:left="1800" w:firstLine="720"/>
        <w:rPr>
          <w:ins w:id="753" w:author="Tafadzwa Wilson Sedze" w:date="2024-03-28T16:07:00Z"/>
          <w:color w:val="000000" w:themeColor="text1"/>
          <w:sz w:val="28"/>
          <w:szCs w:val="28"/>
        </w:rPr>
        <w:pPrChange w:id="754" w:author="Tafadzwa Wilson Sedze" w:date="2024-03-29T16:10:00Z">
          <w:pPr>
            <w:pStyle w:val="NormalWeb"/>
            <w:spacing w:line="480" w:lineRule="atLeast"/>
          </w:pPr>
        </w:pPrChange>
      </w:pPr>
      <w:ins w:id="755" w:author="Tafadzwa Wilson Sedze" w:date="2024-03-28T16:42:00Z">
        <w:r>
          <w:rPr>
            <w:color w:val="000000" w:themeColor="text1"/>
            <w:sz w:val="32"/>
            <w:szCs w:val="32"/>
          </w:rPr>
          <w:t>=</w:t>
        </w:r>
        <w:r>
          <w:rPr>
            <w:color w:val="000000" w:themeColor="text1"/>
            <w:sz w:val="32"/>
            <w:szCs w:val="32"/>
          </w:rPr>
          <w:tab/>
        </w:r>
        <w:r>
          <w:rPr>
            <w:color w:val="000000" w:themeColor="text1"/>
            <w:sz w:val="32"/>
            <w:szCs w:val="32"/>
          </w:rPr>
          <w:tab/>
        </w:r>
      </w:ins>
      <m:oMath>
        <m:f>
          <m:fPr>
            <m:ctrlPr>
              <w:ins w:id="756" w:author="Tafadzwa Wilson Sedze" w:date="2024-03-28T16:22:00Z">
                <w:rPr>
                  <w:rFonts w:ascii="Cambria Math" w:hAnsi="Cambria Math"/>
                  <w:i/>
                  <w:color w:val="000000" w:themeColor="text1"/>
                  <w:sz w:val="32"/>
                  <w:szCs w:val="32"/>
                </w:rPr>
              </w:ins>
            </m:ctrlPr>
          </m:fPr>
          <m:num>
            <m:r>
              <w:ins w:id="757" w:author="Tafadzwa Wilson Sedze" w:date="2024-03-28T16:43:00Z">
                <w:rPr>
                  <w:rFonts w:ascii="Cambria Math" w:hAnsi="Cambria Math"/>
                  <w:color w:val="000000" w:themeColor="text1"/>
                  <w:sz w:val="32"/>
                  <w:szCs w:val="32"/>
                </w:rPr>
                <m:t>1</m:t>
              </w:ins>
            </m:r>
            <m:r>
              <w:ins w:id="758" w:author="Tafadzwa Wilson Sedze" w:date="2024-03-28T16:42:00Z">
                <w:rPr>
                  <w:rFonts w:ascii="Cambria Math" w:hAnsi="Cambria Math"/>
                  <w:color w:val="000000" w:themeColor="text1"/>
                  <w:sz w:val="32"/>
                  <w:szCs w:val="32"/>
                </w:rPr>
                <m:t>000</m:t>
              </w:ins>
            </m:r>
          </m:num>
          <m:den>
            <m:r>
              <w:ins w:id="759" w:author="Tafadzwa Wilson Sedze" w:date="2024-03-28T16:42:00Z">
                <w:rPr>
                  <w:rFonts w:ascii="Cambria Math" w:hAnsi="Cambria Math"/>
                  <w:color w:val="000000" w:themeColor="text1"/>
                  <w:sz w:val="32"/>
                  <w:szCs w:val="32"/>
                </w:rPr>
                <m:t>1000</m:t>
              </w:ins>
            </m:r>
          </m:den>
        </m:f>
        <m:r>
          <w:ins w:id="760" w:author="Tafadzwa Wilson Sedze" w:date="2024-03-28T16:22:00Z">
            <w:rPr>
              <w:rFonts w:ascii="Cambria Math" w:hAnsi="Cambria Math"/>
              <w:color w:val="000000" w:themeColor="text1"/>
              <w:sz w:val="32"/>
              <w:szCs w:val="32"/>
            </w:rPr>
            <m:t xml:space="preserve"> X 100</m:t>
          </w:ins>
        </m:r>
      </m:oMath>
    </w:p>
    <w:p w14:paraId="1C2080E8" w14:textId="1BD87EE1" w:rsidR="00907289" w:rsidRPr="0049228B" w:rsidRDefault="00907289">
      <w:pPr>
        <w:pStyle w:val="NormalWeb"/>
        <w:spacing w:line="480" w:lineRule="atLeast"/>
        <w:ind w:left="1080"/>
        <w:rPr>
          <w:ins w:id="761" w:author="Tafadzwa Wilson Sedze" w:date="2024-03-28T16:07:00Z"/>
          <w:color w:val="000000" w:themeColor="text1"/>
          <w:sz w:val="28"/>
          <w:szCs w:val="28"/>
        </w:rPr>
        <w:pPrChange w:id="762" w:author="Tafadzwa Wilson Sedze" w:date="2024-03-29T16:10:00Z">
          <w:pPr>
            <w:pStyle w:val="NormalWeb"/>
            <w:spacing w:line="480" w:lineRule="atLeast"/>
          </w:pPr>
        </w:pPrChange>
      </w:pPr>
      <w:ins w:id="763" w:author="Tafadzwa Wilson Sedze" w:date="2024-03-28T16:07:00Z">
        <w:r w:rsidRPr="0049228B">
          <w:rPr>
            <w:color w:val="000000" w:themeColor="text1"/>
            <w:sz w:val="28"/>
            <w:szCs w:val="28"/>
          </w:rPr>
          <w:t>ROI</w:t>
        </w:r>
      </w:ins>
      <w:ins w:id="764" w:author="Tafadzwa Wilson Sedze" w:date="2024-03-28T16:43:00Z">
        <w:r w:rsidR="00053D46">
          <w:rPr>
            <w:color w:val="000000" w:themeColor="text1"/>
            <w:sz w:val="28"/>
            <w:szCs w:val="28"/>
          </w:rPr>
          <w:tab/>
        </w:r>
        <w:r w:rsidR="00053D46">
          <w:rPr>
            <w:color w:val="000000" w:themeColor="text1"/>
            <w:sz w:val="28"/>
            <w:szCs w:val="28"/>
          </w:rPr>
          <w:tab/>
        </w:r>
      </w:ins>
      <w:ins w:id="765" w:author="Tafadzwa Wilson Sedze" w:date="2024-03-28T16:07:00Z">
        <w:r w:rsidRPr="0049228B">
          <w:rPr>
            <w:color w:val="000000" w:themeColor="text1"/>
            <w:sz w:val="28"/>
            <w:szCs w:val="28"/>
          </w:rPr>
          <w:t>=</w:t>
        </w:r>
      </w:ins>
      <w:ins w:id="766" w:author="Tafadzwa Wilson Sedze" w:date="2024-03-28T16:44:00Z">
        <w:r w:rsidR="00053D46">
          <w:rPr>
            <w:color w:val="000000" w:themeColor="text1"/>
            <w:sz w:val="28"/>
            <w:szCs w:val="28"/>
          </w:rPr>
          <w:tab/>
        </w:r>
      </w:ins>
      <w:ins w:id="767" w:author="Tafadzwa Wilson Sedze" w:date="2024-03-28T16:43:00Z">
        <w:r w:rsidR="00053D46" w:rsidRPr="00053D46">
          <w:rPr>
            <w:b/>
            <w:bCs/>
            <w:color w:val="000000" w:themeColor="text1"/>
            <w:sz w:val="28"/>
            <w:szCs w:val="28"/>
            <w:rPrChange w:id="768" w:author="Tafadzwa Wilson Sedze" w:date="2024-03-28T16:44:00Z">
              <w:rPr>
                <w:color w:val="000000" w:themeColor="text1"/>
                <w:sz w:val="28"/>
                <w:szCs w:val="28"/>
              </w:rPr>
            </w:rPrChange>
          </w:rPr>
          <w:t>100</w:t>
        </w:r>
      </w:ins>
      <w:ins w:id="769" w:author="Tafadzwa Wilson Sedze" w:date="2024-03-28T16:07:00Z">
        <w:r w:rsidRPr="00053D46">
          <w:rPr>
            <w:b/>
            <w:bCs/>
            <w:color w:val="000000" w:themeColor="text1"/>
            <w:sz w:val="28"/>
            <w:szCs w:val="28"/>
            <w:rPrChange w:id="770" w:author="Tafadzwa Wilson Sedze" w:date="2024-03-28T16:44:00Z">
              <w:rPr>
                <w:color w:val="000000" w:themeColor="text1"/>
                <w:sz w:val="28"/>
                <w:szCs w:val="28"/>
              </w:rPr>
            </w:rPrChange>
          </w:rPr>
          <w:t>%</w:t>
        </w:r>
      </w:ins>
    </w:p>
    <w:p w14:paraId="25FE13A2" w14:textId="638CEFE4" w:rsidR="00907289" w:rsidRPr="00053D46" w:rsidRDefault="00907289">
      <w:pPr>
        <w:pStyle w:val="Heading2"/>
        <w:ind w:left="360"/>
        <w:rPr>
          <w:ins w:id="771" w:author="Tafadzwa Wilson Sedze" w:date="2024-03-28T16:07:00Z"/>
          <w:b/>
          <w:bCs/>
          <w:color w:val="auto"/>
          <w:sz w:val="28"/>
          <w:szCs w:val="28"/>
          <w:rPrChange w:id="772" w:author="Tafadzwa Wilson Sedze" w:date="2024-03-28T16:44:00Z">
            <w:rPr>
              <w:ins w:id="773" w:author="Tafadzwa Wilson Sedze" w:date="2024-03-28T16:07:00Z"/>
              <w:color w:val="00B0F0"/>
              <w:sz w:val="28"/>
              <w:szCs w:val="28"/>
            </w:rPr>
          </w:rPrChange>
        </w:rPr>
        <w:pPrChange w:id="774" w:author="Tafadzwa Wilson Sedze" w:date="2024-03-29T16:10:00Z">
          <w:pPr>
            <w:pStyle w:val="NormalWeb"/>
            <w:spacing w:line="480" w:lineRule="atLeast"/>
          </w:pPr>
        </w:pPrChange>
      </w:pPr>
      <w:ins w:id="775" w:author="Tafadzwa Wilson Sedze" w:date="2024-03-28T16:07:00Z">
        <w:r w:rsidRPr="00053D46">
          <w:rPr>
            <w:rFonts w:ascii="Times New Roman" w:hAnsi="Times New Roman" w:cs="Times New Roman"/>
            <w:b/>
            <w:bCs/>
            <w:color w:val="auto"/>
            <w:sz w:val="28"/>
            <w:szCs w:val="28"/>
            <w:rPrChange w:id="776" w:author="Tafadzwa Wilson Sedze" w:date="2024-03-28T16:44:00Z">
              <w:rPr>
                <w:b/>
                <w:sz w:val="28"/>
                <w:szCs w:val="28"/>
              </w:rPr>
            </w:rPrChange>
          </w:rPr>
          <w:lastRenderedPageBreak/>
          <w:t>2.2.3.</w:t>
        </w:r>
      </w:ins>
      <w:ins w:id="777" w:author="Tafadzwa Wilson Sedze" w:date="2024-03-28T16:08:00Z">
        <w:r w:rsidRPr="00053D46">
          <w:rPr>
            <w:rFonts w:ascii="Times New Roman" w:hAnsi="Times New Roman" w:cs="Times New Roman"/>
            <w:b/>
            <w:bCs/>
            <w:color w:val="auto"/>
            <w:sz w:val="28"/>
            <w:szCs w:val="28"/>
            <w:rPrChange w:id="778" w:author="Tafadzwa Wilson Sedze" w:date="2024-03-28T16:44:00Z">
              <w:rPr>
                <w:b/>
                <w:sz w:val="28"/>
                <w:szCs w:val="28"/>
              </w:rPr>
            </w:rPrChange>
          </w:rPr>
          <w:t>3</w:t>
        </w:r>
      </w:ins>
      <w:ins w:id="779" w:author="Tafadzwa Wilson Sedze" w:date="2024-03-28T16:07:00Z">
        <w:r w:rsidRPr="00053D46">
          <w:rPr>
            <w:rFonts w:ascii="Times New Roman" w:hAnsi="Times New Roman" w:cs="Times New Roman"/>
            <w:b/>
            <w:bCs/>
            <w:color w:val="auto"/>
            <w:sz w:val="28"/>
            <w:szCs w:val="28"/>
            <w:rPrChange w:id="780" w:author="Tafadzwa Wilson Sedze" w:date="2024-03-28T16:44:00Z">
              <w:rPr>
                <w:b/>
                <w:sz w:val="28"/>
                <w:szCs w:val="28"/>
              </w:rPr>
            </w:rPrChange>
          </w:rPr>
          <w:t xml:space="preserve"> Net present value calculation from cost available</w:t>
        </w:r>
        <w:r w:rsidRPr="00053D46">
          <w:rPr>
            <w:rFonts w:ascii="Times New Roman" w:hAnsi="Times New Roman" w:cs="Times New Roman"/>
            <w:b/>
            <w:bCs/>
            <w:color w:val="auto"/>
            <w:sz w:val="28"/>
            <w:szCs w:val="28"/>
            <w:rPrChange w:id="781" w:author="Tafadzwa Wilson Sedze" w:date="2024-03-28T16:44:00Z">
              <w:rPr>
                <w:color w:val="00B0F0"/>
                <w:sz w:val="28"/>
                <w:szCs w:val="28"/>
              </w:rPr>
            </w:rPrChange>
          </w:rPr>
          <w:t>.</w:t>
        </w:r>
      </w:ins>
    </w:p>
    <w:p w14:paraId="1F43EF0B" w14:textId="5D4A9107" w:rsidR="00907289" w:rsidRPr="001751DC" w:rsidRDefault="00907289">
      <w:pPr>
        <w:pStyle w:val="NormalWeb"/>
        <w:spacing w:line="480" w:lineRule="atLeast"/>
        <w:ind w:left="360"/>
        <w:jc w:val="both"/>
        <w:rPr>
          <w:ins w:id="782" w:author="Tafadzwa Wilson Sedze" w:date="2024-03-28T16:07:00Z"/>
          <w:rPrChange w:id="783" w:author="Tafadzwa Wilson Sedze" w:date="2024-03-29T15:58:00Z">
            <w:rPr>
              <w:ins w:id="784" w:author="Tafadzwa Wilson Sedze" w:date="2024-03-28T16:07:00Z"/>
              <w:sz w:val="28"/>
              <w:szCs w:val="28"/>
            </w:rPr>
          </w:rPrChange>
        </w:rPr>
        <w:pPrChange w:id="785" w:author="Tafadzwa Wilson Sedze" w:date="2024-03-29T16:10:00Z">
          <w:pPr>
            <w:pStyle w:val="NormalWeb"/>
            <w:spacing w:line="480" w:lineRule="atLeast"/>
          </w:pPr>
        </w:pPrChange>
      </w:pPr>
      <w:ins w:id="786" w:author="Tafadzwa Wilson Sedze" w:date="2024-03-28T16:07:00Z">
        <w:r w:rsidRPr="001751DC">
          <w:rPr>
            <w:rPrChange w:id="787" w:author="Tafadzwa Wilson Sedze" w:date="2024-03-29T15:58:00Z">
              <w:rPr>
                <w:sz w:val="28"/>
                <w:szCs w:val="28"/>
              </w:rPr>
            </w:rPrChange>
          </w:rPr>
          <w:t>Net present value shows the present value of money. The project invested $</w:t>
        </w:r>
      </w:ins>
      <w:ins w:id="788" w:author="Tafadzwa Wilson Sedze" w:date="2024-03-28T16:50:00Z">
        <w:r w:rsidR="00053D46" w:rsidRPr="001751DC">
          <w:rPr>
            <w:rPrChange w:id="789" w:author="Tafadzwa Wilson Sedze" w:date="2024-03-29T15:58:00Z">
              <w:rPr>
                <w:sz w:val="28"/>
                <w:szCs w:val="28"/>
              </w:rPr>
            </w:rPrChange>
          </w:rPr>
          <w:t>1</w:t>
        </w:r>
      </w:ins>
      <w:ins w:id="790" w:author="Tafadzwa Wilson Sedze" w:date="2024-03-28T16:07:00Z">
        <w:r w:rsidRPr="001751DC">
          <w:rPr>
            <w:rPrChange w:id="791" w:author="Tafadzwa Wilson Sedze" w:date="2024-03-29T15:58:00Z">
              <w:rPr>
                <w:sz w:val="28"/>
                <w:szCs w:val="28"/>
              </w:rPr>
            </w:rPrChange>
          </w:rPr>
          <w:t>000 and it generates the following cashflow year 1=$1000, year2=$1000, year3=$1000, year4=$1000 and year 5 =$1000 at 1</w:t>
        </w:r>
      </w:ins>
      <w:ins w:id="792" w:author="Tafadzwa Wilson Sedze" w:date="2024-03-29T14:06:00Z">
        <w:r w:rsidR="00DB3E50" w:rsidRPr="001751DC">
          <w:rPr>
            <w:rPrChange w:id="793" w:author="Tafadzwa Wilson Sedze" w:date="2024-03-29T15:58:00Z">
              <w:rPr>
                <w:sz w:val="28"/>
                <w:szCs w:val="28"/>
              </w:rPr>
            </w:rPrChange>
          </w:rPr>
          <w:t>0</w:t>
        </w:r>
      </w:ins>
      <w:ins w:id="794" w:author="Tafadzwa Wilson Sedze" w:date="2024-03-28T16:07:00Z">
        <w:r w:rsidRPr="001751DC">
          <w:rPr>
            <w:rPrChange w:id="795" w:author="Tafadzwa Wilson Sedze" w:date="2024-03-29T15:58:00Z">
              <w:rPr>
                <w:sz w:val="28"/>
                <w:szCs w:val="28"/>
              </w:rPr>
            </w:rPrChange>
          </w:rPr>
          <w:t>%</w:t>
        </w:r>
      </w:ins>
    </w:p>
    <w:p w14:paraId="09E803CD" w14:textId="0F752B47" w:rsidR="00DB3E50" w:rsidRPr="00DB3E50" w:rsidRDefault="00907289">
      <w:pPr>
        <w:ind w:left="360"/>
        <w:rPr>
          <w:ins w:id="796" w:author="Tafadzwa Wilson Sedze" w:date="2024-03-29T14:04:00Z"/>
          <w:rFonts w:ascii="Times New Roman" w:eastAsiaTheme="minorEastAsia" w:hAnsi="Times New Roman" w:cs="Times New Roman"/>
          <w:sz w:val="28"/>
          <w:szCs w:val="28"/>
          <w:rPrChange w:id="797" w:author="Tafadzwa Wilson Sedze" w:date="2024-03-29T14:04:00Z">
            <w:rPr>
              <w:ins w:id="798" w:author="Tafadzwa Wilson Sedze" w:date="2024-03-29T14:04:00Z"/>
              <w:rFonts w:ascii="Cambria Math" w:hAnsi="Cambria Math" w:cs="Times New Roman"/>
              <w:i/>
              <w:sz w:val="28"/>
              <w:szCs w:val="28"/>
            </w:rPr>
          </w:rPrChange>
        </w:rPr>
        <w:pPrChange w:id="799" w:author="Tafadzwa Wilson Sedze" w:date="2024-03-29T16:10:00Z">
          <w:pPr/>
        </w:pPrChange>
      </w:pPr>
      <w:ins w:id="800" w:author="Tafadzwa Wilson Sedze" w:date="2024-03-28T16:07:00Z">
        <w:r w:rsidRPr="0049228B">
          <w:rPr>
            <w:rFonts w:ascii="Times New Roman" w:hAnsi="Times New Roman" w:cs="Times New Roman"/>
            <w:sz w:val="28"/>
            <w:szCs w:val="28"/>
          </w:rPr>
          <w:t>NPV=</w:t>
        </w:r>
      </w:ins>
      <w:ins w:id="801" w:author="Tafadzwa Wilson Sedze" w:date="2024-03-29T20:24:00Z">
        <w:r w:rsidR="00077B96">
          <w:rPr>
            <w:rFonts w:ascii="Times New Roman" w:hAnsi="Times New Roman" w:cs="Times New Roman"/>
            <w:sz w:val="28"/>
            <w:szCs w:val="28"/>
          </w:rPr>
          <w:t xml:space="preserve"> </w:t>
        </w:r>
      </w:ins>
      <m:oMath>
        <m:d>
          <m:dPr>
            <m:ctrlPr>
              <w:ins w:id="802" w:author="Tafadzwa Wilson Sedze" w:date="2024-03-29T13:46:00Z">
                <w:rPr>
                  <w:rFonts w:ascii="Cambria Math" w:hAnsi="Cambria Math" w:cs="Times New Roman"/>
                  <w:i/>
                  <w:sz w:val="24"/>
                  <w:szCs w:val="24"/>
                </w:rPr>
              </w:ins>
            </m:ctrlPr>
          </m:dPr>
          <m:e>
            <m:f>
              <m:fPr>
                <m:ctrlPr>
                  <w:ins w:id="803" w:author="Tafadzwa Wilson Sedze" w:date="2024-03-29T13:44:00Z">
                    <w:rPr>
                      <w:rFonts w:ascii="Cambria Math" w:hAnsi="Cambria Math" w:cs="Times New Roman"/>
                      <w:i/>
                      <w:sz w:val="24"/>
                      <w:szCs w:val="24"/>
                    </w:rPr>
                  </w:ins>
                </m:ctrlPr>
              </m:fPr>
              <m:num>
                <m:sSub>
                  <m:sSubPr>
                    <m:ctrlPr>
                      <w:ins w:id="804" w:author="Tafadzwa Wilson Sedze" w:date="2024-03-29T13:48:00Z">
                        <w:rPr>
                          <w:rFonts w:ascii="Cambria Math" w:hAnsi="Cambria Math" w:cs="Times New Roman"/>
                          <w:i/>
                          <w:sz w:val="24"/>
                          <w:szCs w:val="24"/>
                        </w:rPr>
                      </w:ins>
                    </m:ctrlPr>
                  </m:sSubPr>
                  <m:e>
                    <m:r>
                      <w:ins w:id="805" w:author="Tafadzwa Wilson Sedze" w:date="2024-03-29T13:48:00Z">
                        <w:rPr>
                          <w:rFonts w:ascii="Cambria Math" w:hAnsi="Cambria Math" w:cs="Times New Roman"/>
                          <w:sz w:val="24"/>
                          <w:szCs w:val="24"/>
                          <w:rPrChange w:id="806" w:author="Tafadzwa Wilson Sedze" w:date="2024-03-29T20:24:00Z">
                            <w:rPr>
                              <w:rFonts w:ascii="Cambria Math" w:hAnsi="Cambria Math" w:cs="Times New Roman"/>
                              <w:sz w:val="28"/>
                              <w:szCs w:val="28"/>
                            </w:rPr>
                          </w:rPrChange>
                        </w:rPr>
                        <m:t>R</m:t>
                      </w:ins>
                    </m:r>
                  </m:e>
                  <m:sub>
                    <m:r>
                      <w:ins w:id="807" w:author="Tafadzwa Wilson Sedze" w:date="2024-03-29T13:48:00Z">
                        <w:rPr>
                          <w:rFonts w:ascii="Cambria Math" w:hAnsi="Cambria Math" w:cs="Times New Roman"/>
                          <w:sz w:val="24"/>
                          <w:szCs w:val="24"/>
                          <w:rPrChange w:id="808" w:author="Tafadzwa Wilson Sedze" w:date="2024-03-29T20:24:00Z">
                            <w:rPr>
                              <w:rFonts w:ascii="Cambria Math" w:hAnsi="Cambria Math" w:cs="Times New Roman"/>
                              <w:sz w:val="28"/>
                              <w:szCs w:val="28"/>
                            </w:rPr>
                          </w:rPrChange>
                        </w:rPr>
                        <m:t>1</m:t>
                      </w:ins>
                    </m:r>
                  </m:sub>
                </m:sSub>
              </m:num>
              <m:den>
                <m:sSup>
                  <m:sSupPr>
                    <m:ctrlPr>
                      <w:ins w:id="809" w:author="Tafadzwa Wilson Sedze" w:date="2024-03-29T13:46:00Z">
                        <w:rPr>
                          <w:rFonts w:ascii="Cambria Math" w:hAnsi="Cambria Math" w:cs="Times New Roman"/>
                          <w:i/>
                          <w:sz w:val="24"/>
                          <w:szCs w:val="24"/>
                        </w:rPr>
                      </w:ins>
                    </m:ctrlPr>
                  </m:sSupPr>
                  <m:e>
                    <m:d>
                      <m:dPr>
                        <m:ctrlPr>
                          <w:ins w:id="810" w:author="Tafadzwa Wilson Sedze" w:date="2024-03-29T13:47:00Z">
                            <w:rPr>
                              <w:rFonts w:ascii="Cambria Math" w:hAnsi="Cambria Math" w:cs="Times New Roman"/>
                              <w:i/>
                              <w:sz w:val="24"/>
                              <w:szCs w:val="24"/>
                            </w:rPr>
                          </w:ins>
                        </m:ctrlPr>
                      </m:dPr>
                      <m:e>
                        <m:r>
                          <w:ins w:id="811" w:author="Tafadzwa Wilson Sedze" w:date="2024-03-29T13:47:00Z">
                            <w:rPr>
                              <w:rFonts w:ascii="Cambria Math" w:hAnsi="Cambria Math" w:cs="Times New Roman"/>
                              <w:sz w:val="24"/>
                              <w:szCs w:val="24"/>
                              <w:rPrChange w:id="812" w:author="Tafadzwa Wilson Sedze" w:date="2024-03-29T20:24:00Z">
                                <w:rPr>
                                  <w:rFonts w:ascii="Cambria Math" w:hAnsi="Cambria Math" w:cs="Times New Roman"/>
                                  <w:sz w:val="28"/>
                                  <w:szCs w:val="28"/>
                                </w:rPr>
                              </w:rPrChange>
                            </w:rPr>
                            <m:t>1+i</m:t>
                          </w:ins>
                        </m:r>
                      </m:e>
                    </m:d>
                  </m:e>
                  <m:sup>
                    <m:r>
                      <w:ins w:id="813" w:author="Tafadzwa Wilson Sedze" w:date="2024-03-29T13:47:00Z">
                        <w:rPr>
                          <w:rFonts w:ascii="Cambria Math" w:hAnsi="Cambria Math" w:cs="Times New Roman"/>
                          <w:sz w:val="24"/>
                          <w:szCs w:val="24"/>
                          <w:rPrChange w:id="814" w:author="Tafadzwa Wilson Sedze" w:date="2024-03-29T20:24:00Z">
                            <w:rPr>
                              <w:rFonts w:ascii="Cambria Math" w:hAnsi="Cambria Math" w:cs="Times New Roman"/>
                              <w:sz w:val="28"/>
                              <w:szCs w:val="28"/>
                            </w:rPr>
                          </w:rPrChange>
                        </w:rPr>
                        <m:t>1</m:t>
                      </w:ins>
                    </m:r>
                  </m:sup>
                </m:sSup>
              </m:den>
            </m:f>
            <m:r>
              <w:ins w:id="815" w:author="Tafadzwa Wilson Sedze" w:date="2024-03-29T13:47:00Z">
                <w:rPr>
                  <w:rFonts w:ascii="Cambria Math" w:hAnsi="Cambria Math" w:cs="Times New Roman"/>
                  <w:sz w:val="24"/>
                  <w:szCs w:val="24"/>
                  <w:rPrChange w:id="816" w:author="Tafadzwa Wilson Sedze" w:date="2024-03-29T20:24:00Z">
                    <w:rPr>
                      <w:rFonts w:ascii="Cambria Math" w:hAnsi="Cambria Math" w:cs="Times New Roman"/>
                      <w:sz w:val="28"/>
                      <w:szCs w:val="28"/>
                    </w:rPr>
                  </w:rPrChange>
                </w:rPr>
                <m:t xml:space="preserve">+ </m:t>
              </w:ins>
            </m:r>
            <m:f>
              <m:fPr>
                <m:ctrlPr>
                  <w:ins w:id="817" w:author="Tafadzwa Wilson Sedze" w:date="2024-03-29T13:47:00Z">
                    <w:rPr>
                      <w:rFonts w:ascii="Cambria Math" w:hAnsi="Cambria Math" w:cs="Times New Roman"/>
                      <w:i/>
                      <w:sz w:val="24"/>
                      <w:szCs w:val="24"/>
                    </w:rPr>
                  </w:ins>
                </m:ctrlPr>
              </m:fPr>
              <m:num>
                <m:sSub>
                  <m:sSubPr>
                    <m:ctrlPr>
                      <w:ins w:id="818" w:author="Tafadzwa Wilson Sedze" w:date="2024-03-29T13:48:00Z">
                        <w:rPr>
                          <w:rFonts w:ascii="Cambria Math" w:hAnsi="Cambria Math" w:cs="Times New Roman"/>
                          <w:i/>
                          <w:sz w:val="24"/>
                          <w:szCs w:val="24"/>
                        </w:rPr>
                      </w:ins>
                    </m:ctrlPr>
                  </m:sSubPr>
                  <m:e>
                    <m:r>
                      <w:ins w:id="819" w:author="Tafadzwa Wilson Sedze" w:date="2024-03-29T13:48:00Z">
                        <w:rPr>
                          <w:rFonts w:ascii="Cambria Math" w:hAnsi="Cambria Math" w:cs="Times New Roman"/>
                          <w:sz w:val="24"/>
                          <w:szCs w:val="24"/>
                          <w:rPrChange w:id="820" w:author="Tafadzwa Wilson Sedze" w:date="2024-03-29T20:24:00Z">
                            <w:rPr>
                              <w:rFonts w:ascii="Cambria Math" w:hAnsi="Cambria Math" w:cs="Times New Roman"/>
                              <w:sz w:val="28"/>
                              <w:szCs w:val="28"/>
                            </w:rPr>
                          </w:rPrChange>
                        </w:rPr>
                        <m:t>R</m:t>
                      </w:ins>
                    </m:r>
                  </m:e>
                  <m:sub>
                    <m:r>
                      <w:ins w:id="821" w:author="Tafadzwa Wilson Sedze" w:date="2024-03-29T13:48:00Z">
                        <w:rPr>
                          <w:rFonts w:ascii="Cambria Math" w:hAnsi="Cambria Math" w:cs="Times New Roman"/>
                          <w:sz w:val="24"/>
                          <w:szCs w:val="24"/>
                          <w:rPrChange w:id="822" w:author="Tafadzwa Wilson Sedze" w:date="2024-03-29T20:24:00Z">
                            <w:rPr>
                              <w:rFonts w:ascii="Cambria Math" w:hAnsi="Cambria Math" w:cs="Times New Roman"/>
                              <w:sz w:val="28"/>
                              <w:szCs w:val="28"/>
                            </w:rPr>
                          </w:rPrChange>
                        </w:rPr>
                        <m:t>2</m:t>
                      </w:ins>
                    </m:r>
                  </m:sub>
                </m:sSub>
              </m:num>
              <m:den>
                <m:sSup>
                  <m:sSupPr>
                    <m:ctrlPr>
                      <w:ins w:id="823" w:author="Tafadzwa Wilson Sedze" w:date="2024-03-29T13:47:00Z">
                        <w:rPr>
                          <w:rFonts w:ascii="Cambria Math" w:hAnsi="Cambria Math" w:cs="Times New Roman"/>
                          <w:i/>
                          <w:sz w:val="24"/>
                          <w:szCs w:val="24"/>
                        </w:rPr>
                      </w:ins>
                    </m:ctrlPr>
                  </m:sSupPr>
                  <m:e>
                    <m:d>
                      <m:dPr>
                        <m:ctrlPr>
                          <w:ins w:id="824" w:author="Tafadzwa Wilson Sedze" w:date="2024-03-29T13:47:00Z">
                            <w:rPr>
                              <w:rFonts w:ascii="Cambria Math" w:hAnsi="Cambria Math" w:cs="Times New Roman"/>
                              <w:i/>
                              <w:sz w:val="24"/>
                              <w:szCs w:val="24"/>
                            </w:rPr>
                          </w:ins>
                        </m:ctrlPr>
                      </m:dPr>
                      <m:e>
                        <m:r>
                          <w:ins w:id="825" w:author="Tafadzwa Wilson Sedze" w:date="2024-03-29T13:47:00Z">
                            <w:rPr>
                              <w:rFonts w:ascii="Cambria Math" w:hAnsi="Cambria Math" w:cs="Times New Roman"/>
                              <w:sz w:val="24"/>
                              <w:szCs w:val="24"/>
                              <w:rPrChange w:id="826" w:author="Tafadzwa Wilson Sedze" w:date="2024-03-29T20:24:00Z">
                                <w:rPr>
                                  <w:rFonts w:ascii="Cambria Math" w:hAnsi="Cambria Math" w:cs="Times New Roman"/>
                                  <w:sz w:val="28"/>
                                  <w:szCs w:val="28"/>
                                </w:rPr>
                              </w:rPrChange>
                            </w:rPr>
                            <m:t>1+i</m:t>
                          </w:ins>
                        </m:r>
                      </m:e>
                    </m:d>
                  </m:e>
                  <m:sup>
                    <m:r>
                      <w:ins w:id="827" w:author="Tafadzwa Wilson Sedze" w:date="2024-03-29T13:49:00Z">
                        <w:rPr>
                          <w:rFonts w:ascii="Cambria Math" w:hAnsi="Cambria Math" w:cs="Times New Roman"/>
                          <w:sz w:val="24"/>
                          <w:szCs w:val="24"/>
                          <w:rPrChange w:id="828" w:author="Tafadzwa Wilson Sedze" w:date="2024-03-29T20:24:00Z">
                            <w:rPr>
                              <w:rFonts w:ascii="Cambria Math" w:hAnsi="Cambria Math" w:cs="Times New Roman"/>
                              <w:sz w:val="28"/>
                              <w:szCs w:val="28"/>
                            </w:rPr>
                          </w:rPrChange>
                        </w:rPr>
                        <m:t>2</m:t>
                      </w:ins>
                    </m:r>
                  </m:sup>
                </m:sSup>
              </m:den>
            </m:f>
            <m:r>
              <w:ins w:id="829" w:author="Tafadzwa Wilson Sedze" w:date="2024-03-29T13:47:00Z">
                <w:rPr>
                  <w:rFonts w:ascii="Cambria Math" w:hAnsi="Cambria Math" w:cs="Times New Roman"/>
                  <w:sz w:val="24"/>
                  <w:szCs w:val="24"/>
                  <w:rPrChange w:id="830" w:author="Tafadzwa Wilson Sedze" w:date="2024-03-29T20:24:00Z">
                    <w:rPr>
                      <w:rFonts w:ascii="Cambria Math" w:hAnsi="Cambria Math" w:cs="Times New Roman"/>
                      <w:sz w:val="28"/>
                      <w:szCs w:val="28"/>
                    </w:rPr>
                  </w:rPrChange>
                </w:rPr>
                <m:t>+</m:t>
              </w:ins>
            </m:r>
            <m:f>
              <m:fPr>
                <m:ctrlPr>
                  <w:ins w:id="831" w:author="Tafadzwa Wilson Sedze" w:date="2024-03-29T13:47:00Z">
                    <w:rPr>
                      <w:rFonts w:ascii="Cambria Math" w:hAnsi="Cambria Math" w:cs="Times New Roman"/>
                      <w:i/>
                      <w:sz w:val="24"/>
                      <w:szCs w:val="24"/>
                    </w:rPr>
                  </w:ins>
                </m:ctrlPr>
              </m:fPr>
              <m:num>
                <m:sSub>
                  <m:sSubPr>
                    <m:ctrlPr>
                      <w:ins w:id="832" w:author="Tafadzwa Wilson Sedze" w:date="2024-03-29T13:49:00Z">
                        <w:rPr>
                          <w:rFonts w:ascii="Cambria Math" w:hAnsi="Cambria Math" w:cs="Times New Roman"/>
                          <w:i/>
                          <w:sz w:val="24"/>
                          <w:szCs w:val="24"/>
                        </w:rPr>
                      </w:ins>
                    </m:ctrlPr>
                  </m:sSubPr>
                  <m:e>
                    <m:r>
                      <w:ins w:id="833" w:author="Tafadzwa Wilson Sedze" w:date="2024-03-29T13:49:00Z">
                        <w:rPr>
                          <w:rFonts w:ascii="Cambria Math" w:hAnsi="Cambria Math" w:cs="Times New Roman"/>
                          <w:sz w:val="24"/>
                          <w:szCs w:val="24"/>
                          <w:rPrChange w:id="834" w:author="Tafadzwa Wilson Sedze" w:date="2024-03-29T20:24:00Z">
                            <w:rPr>
                              <w:rFonts w:ascii="Cambria Math" w:hAnsi="Cambria Math" w:cs="Times New Roman"/>
                              <w:sz w:val="28"/>
                              <w:szCs w:val="28"/>
                            </w:rPr>
                          </w:rPrChange>
                        </w:rPr>
                        <m:t>R</m:t>
                      </w:ins>
                    </m:r>
                  </m:e>
                  <m:sub>
                    <m:r>
                      <w:ins w:id="835" w:author="Tafadzwa Wilson Sedze" w:date="2024-03-29T13:49:00Z">
                        <w:rPr>
                          <w:rFonts w:ascii="Cambria Math" w:hAnsi="Cambria Math" w:cs="Times New Roman"/>
                          <w:sz w:val="24"/>
                          <w:szCs w:val="24"/>
                          <w:rPrChange w:id="836" w:author="Tafadzwa Wilson Sedze" w:date="2024-03-29T20:24:00Z">
                            <w:rPr>
                              <w:rFonts w:ascii="Cambria Math" w:hAnsi="Cambria Math" w:cs="Times New Roman"/>
                              <w:sz w:val="28"/>
                              <w:szCs w:val="28"/>
                            </w:rPr>
                          </w:rPrChange>
                        </w:rPr>
                        <m:t>3</m:t>
                      </w:ins>
                    </m:r>
                  </m:sub>
                </m:sSub>
              </m:num>
              <m:den>
                <m:sSup>
                  <m:sSupPr>
                    <m:ctrlPr>
                      <w:ins w:id="837" w:author="Tafadzwa Wilson Sedze" w:date="2024-03-29T13:47:00Z">
                        <w:rPr>
                          <w:rFonts w:ascii="Cambria Math" w:hAnsi="Cambria Math" w:cs="Times New Roman"/>
                          <w:i/>
                          <w:sz w:val="24"/>
                          <w:szCs w:val="24"/>
                        </w:rPr>
                      </w:ins>
                    </m:ctrlPr>
                  </m:sSupPr>
                  <m:e>
                    <m:d>
                      <m:dPr>
                        <m:ctrlPr>
                          <w:ins w:id="838" w:author="Tafadzwa Wilson Sedze" w:date="2024-03-29T13:47:00Z">
                            <w:rPr>
                              <w:rFonts w:ascii="Cambria Math" w:hAnsi="Cambria Math" w:cs="Times New Roman"/>
                              <w:i/>
                              <w:sz w:val="24"/>
                              <w:szCs w:val="24"/>
                            </w:rPr>
                          </w:ins>
                        </m:ctrlPr>
                      </m:dPr>
                      <m:e>
                        <m:r>
                          <w:ins w:id="839" w:author="Tafadzwa Wilson Sedze" w:date="2024-03-29T13:47:00Z">
                            <w:rPr>
                              <w:rFonts w:ascii="Cambria Math" w:hAnsi="Cambria Math" w:cs="Times New Roman"/>
                              <w:sz w:val="24"/>
                              <w:szCs w:val="24"/>
                              <w:rPrChange w:id="840" w:author="Tafadzwa Wilson Sedze" w:date="2024-03-29T20:24:00Z">
                                <w:rPr>
                                  <w:rFonts w:ascii="Cambria Math" w:hAnsi="Cambria Math" w:cs="Times New Roman"/>
                                  <w:sz w:val="28"/>
                                  <w:szCs w:val="28"/>
                                </w:rPr>
                              </w:rPrChange>
                            </w:rPr>
                            <m:t>1+i</m:t>
                          </w:ins>
                        </m:r>
                      </m:e>
                    </m:d>
                  </m:e>
                  <m:sup>
                    <m:r>
                      <w:ins w:id="841" w:author="Tafadzwa Wilson Sedze" w:date="2024-03-29T13:49:00Z">
                        <w:rPr>
                          <w:rFonts w:ascii="Cambria Math" w:hAnsi="Cambria Math" w:cs="Times New Roman"/>
                          <w:sz w:val="24"/>
                          <w:szCs w:val="24"/>
                          <w:rPrChange w:id="842" w:author="Tafadzwa Wilson Sedze" w:date="2024-03-29T20:24:00Z">
                            <w:rPr>
                              <w:rFonts w:ascii="Cambria Math" w:hAnsi="Cambria Math" w:cs="Times New Roman"/>
                              <w:sz w:val="28"/>
                              <w:szCs w:val="28"/>
                            </w:rPr>
                          </w:rPrChange>
                        </w:rPr>
                        <m:t>3</m:t>
                      </w:ins>
                    </m:r>
                  </m:sup>
                </m:sSup>
              </m:den>
            </m:f>
            <m:r>
              <w:ins w:id="843" w:author="Tafadzwa Wilson Sedze" w:date="2024-03-29T13:47:00Z">
                <w:rPr>
                  <w:rFonts w:ascii="Cambria Math" w:hAnsi="Cambria Math" w:cs="Times New Roman"/>
                  <w:sz w:val="24"/>
                  <w:szCs w:val="24"/>
                  <w:rPrChange w:id="844" w:author="Tafadzwa Wilson Sedze" w:date="2024-03-29T20:24:00Z">
                    <w:rPr>
                      <w:rFonts w:ascii="Cambria Math" w:hAnsi="Cambria Math" w:cs="Times New Roman"/>
                      <w:sz w:val="28"/>
                      <w:szCs w:val="28"/>
                    </w:rPr>
                  </w:rPrChange>
                </w:rPr>
                <m:t xml:space="preserve">+ </m:t>
              </w:ins>
            </m:r>
            <m:f>
              <m:fPr>
                <m:ctrlPr>
                  <w:ins w:id="845" w:author="Tafadzwa Wilson Sedze" w:date="2024-03-29T13:47:00Z">
                    <w:rPr>
                      <w:rFonts w:ascii="Cambria Math" w:hAnsi="Cambria Math" w:cs="Times New Roman"/>
                      <w:i/>
                      <w:sz w:val="24"/>
                      <w:szCs w:val="24"/>
                    </w:rPr>
                  </w:ins>
                </m:ctrlPr>
              </m:fPr>
              <m:num>
                <m:sSub>
                  <m:sSubPr>
                    <m:ctrlPr>
                      <w:ins w:id="846" w:author="Tafadzwa Wilson Sedze" w:date="2024-03-29T13:49:00Z">
                        <w:rPr>
                          <w:rFonts w:ascii="Cambria Math" w:hAnsi="Cambria Math" w:cs="Times New Roman"/>
                          <w:i/>
                          <w:sz w:val="24"/>
                          <w:szCs w:val="24"/>
                        </w:rPr>
                      </w:ins>
                    </m:ctrlPr>
                  </m:sSubPr>
                  <m:e>
                    <m:r>
                      <w:ins w:id="847" w:author="Tafadzwa Wilson Sedze" w:date="2024-03-29T13:49:00Z">
                        <w:rPr>
                          <w:rFonts w:ascii="Cambria Math" w:hAnsi="Cambria Math" w:cs="Times New Roman"/>
                          <w:sz w:val="24"/>
                          <w:szCs w:val="24"/>
                          <w:rPrChange w:id="848" w:author="Tafadzwa Wilson Sedze" w:date="2024-03-29T20:24:00Z">
                            <w:rPr>
                              <w:rFonts w:ascii="Cambria Math" w:hAnsi="Cambria Math" w:cs="Times New Roman"/>
                              <w:sz w:val="28"/>
                              <w:szCs w:val="28"/>
                            </w:rPr>
                          </w:rPrChange>
                        </w:rPr>
                        <m:t>R</m:t>
                      </w:ins>
                    </m:r>
                  </m:e>
                  <m:sub>
                    <m:r>
                      <w:ins w:id="849" w:author="Tafadzwa Wilson Sedze" w:date="2024-03-29T13:49:00Z">
                        <w:rPr>
                          <w:rFonts w:ascii="Cambria Math" w:hAnsi="Cambria Math" w:cs="Times New Roman"/>
                          <w:sz w:val="24"/>
                          <w:szCs w:val="24"/>
                          <w:rPrChange w:id="850" w:author="Tafadzwa Wilson Sedze" w:date="2024-03-29T20:24:00Z">
                            <w:rPr>
                              <w:rFonts w:ascii="Cambria Math" w:hAnsi="Cambria Math" w:cs="Times New Roman"/>
                              <w:sz w:val="28"/>
                              <w:szCs w:val="28"/>
                            </w:rPr>
                          </w:rPrChange>
                        </w:rPr>
                        <m:t>4</m:t>
                      </w:ins>
                    </m:r>
                  </m:sub>
                </m:sSub>
              </m:num>
              <m:den>
                <m:sSup>
                  <m:sSupPr>
                    <m:ctrlPr>
                      <w:ins w:id="851" w:author="Tafadzwa Wilson Sedze" w:date="2024-03-29T13:47:00Z">
                        <w:rPr>
                          <w:rFonts w:ascii="Cambria Math" w:hAnsi="Cambria Math" w:cs="Times New Roman"/>
                          <w:i/>
                          <w:sz w:val="24"/>
                          <w:szCs w:val="24"/>
                        </w:rPr>
                      </w:ins>
                    </m:ctrlPr>
                  </m:sSupPr>
                  <m:e>
                    <m:d>
                      <m:dPr>
                        <m:ctrlPr>
                          <w:ins w:id="852" w:author="Tafadzwa Wilson Sedze" w:date="2024-03-29T13:47:00Z">
                            <w:rPr>
                              <w:rFonts w:ascii="Cambria Math" w:hAnsi="Cambria Math" w:cs="Times New Roman"/>
                              <w:i/>
                              <w:sz w:val="24"/>
                              <w:szCs w:val="24"/>
                            </w:rPr>
                          </w:ins>
                        </m:ctrlPr>
                      </m:dPr>
                      <m:e>
                        <m:r>
                          <w:ins w:id="853" w:author="Tafadzwa Wilson Sedze" w:date="2024-03-29T13:47:00Z">
                            <w:rPr>
                              <w:rFonts w:ascii="Cambria Math" w:hAnsi="Cambria Math" w:cs="Times New Roman"/>
                              <w:sz w:val="24"/>
                              <w:szCs w:val="24"/>
                              <w:rPrChange w:id="854" w:author="Tafadzwa Wilson Sedze" w:date="2024-03-29T20:24:00Z">
                                <w:rPr>
                                  <w:rFonts w:ascii="Cambria Math" w:hAnsi="Cambria Math" w:cs="Times New Roman"/>
                                  <w:sz w:val="28"/>
                                  <w:szCs w:val="28"/>
                                </w:rPr>
                              </w:rPrChange>
                            </w:rPr>
                            <m:t>1+i</m:t>
                          </w:ins>
                        </m:r>
                      </m:e>
                    </m:d>
                  </m:e>
                  <m:sup>
                    <m:r>
                      <w:ins w:id="855" w:author="Tafadzwa Wilson Sedze" w:date="2024-03-29T13:49:00Z">
                        <w:rPr>
                          <w:rFonts w:ascii="Cambria Math" w:hAnsi="Cambria Math" w:cs="Times New Roman"/>
                          <w:sz w:val="24"/>
                          <w:szCs w:val="24"/>
                          <w:rPrChange w:id="856" w:author="Tafadzwa Wilson Sedze" w:date="2024-03-29T20:24:00Z">
                            <w:rPr>
                              <w:rFonts w:ascii="Cambria Math" w:hAnsi="Cambria Math" w:cs="Times New Roman"/>
                              <w:sz w:val="28"/>
                              <w:szCs w:val="28"/>
                            </w:rPr>
                          </w:rPrChange>
                        </w:rPr>
                        <m:t>4</m:t>
                      </w:ins>
                    </m:r>
                  </m:sup>
                </m:sSup>
              </m:den>
            </m:f>
            <m:r>
              <w:ins w:id="857" w:author="Tafadzwa Wilson Sedze" w:date="2024-03-29T13:47:00Z">
                <w:rPr>
                  <w:rFonts w:ascii="Cambria Math" w:hAnsi="Cambria Math" w:cs="Times New Roman"/>
                  <w:sz w:val="24"/>
                  <w:szCs w:val="24"/>
                  <w:rPrChange w:id="858" w:author="Tafadzwa Wilson Sedze" w:date="2024-03-29T20:24:00Z">
                    <w:rPr>
                      <w:rFonts w:ascii="Cambria Math" w:hAnsi="Cambria Math" w:cs="Times New Roman"/>
                      <w:sz w:val="28"/>
                      <w:szCs w:val="28"/>
                    </w:rPr>
                  </w:rPrChange>
                </w:rPr>
                <m:t xml:space="preserve">+…+ </m:t>
              </w:ins>
            </m:r>
            <m:f>
              <m:fPr>
                <m:ctrlPr>
                  <w:ins w:id="859" w:author="Tafadzwa Wilson Sedze" w:date="2024-03-29T13:47:00Z">
                    <w:rPr>
                      <w:rFonts w:ascii="Cambria Math" w:hAnsi="Cambria Math" w:cs="Times New Roman"/>
                      <w:i/>
                      <w:sz w:val="24"/>
                      <w:szCs w:val="24"/>
                    </w:rPr>
                  </w:ins>
                </m:ctrlPr>
              </m:fPr>
              <m:num>
                <m:sSub>
                  <m:sSubPr>
                    <m:ctrlPr>
                      <w:ins w:id="860" w:author="Tafadzwa Wilson Sedze" w:date="2024-03-29T13:49:00Z">
                        <w:rPr>
                          <w:rFonts w:ascii="Cambria Math" w:hAnsi="Cambria Math" w:cs="Times New Roman"/>
                          <w:i/>
                          <w:sz w:val="24"/>
                          <w:szCs w:val="24"/>
                        </w:rPr>
                      </w:ins>
                    </m:ctrlPr>
                  </m:sSubPr>
                  <m:e>
                    <m:r>
                      <w:ins w:id="861" w:author="Tafadzwa Wilson Sedze" w:date="2024-03-29T13:49:00Z">
                        <w:rPr>
                          <w:rFonts w:ascii="Cambria Math" w:hAnsi="Cambria Math" w:cs="Times New Roman"/>
                          <w:sz w:val="24"/>
                          <w:szCs w:val="24"/>
                          <w:rPrChange w:id="862" w:author="Tafadzwa Wilson Sedze" w:date="2024-03-29T20:24:00Z">
                            <w:rPr>
                              <w:rFonts w:ascii="Cambria Math" w:hAnsi="Cambria Math" w:cs="Times New Roman"/>
                              <w:sz w:val="28"/>
                              <w:szCs w:val="28"/>
                            </w:rPr>
                          </w:rPrChange>
                        </w:rPr>
                        <m:t>R</m:t>
                      </w:ins>
                    </m:r>
                  </m:e>
                  <m:sub>
                    <m:r>
                      <w:ins w:id="863" w:author="Tafadzwa Wilson Sedze" w:date="2024-03-29T13:49:00Z">
                        <w:rPr>
                          <w:rFonts w:ascii="Cambria Math" w:hAnsi="Cambria Math" w:cs="Times New Roman"/>
                          <w:sz w:val="24"/>
                          <w:szCs w:val="24"/>
                          <w:rPrChange w:id="864" w:author="Tafadzwa Wilson Sedze" w:date="2024-03-29T20:24:00Z">
                            <w:rPr>
                              <w:rFonts w:ascii="Cambria Math" w:hAnsi="Cambria Math" w:cs="Times New Roman"/>
                              <w:sz w:val="28"/>
                              <w:szCs w:val="28"/>
                            </w:rPr>
                          </w:rPrChange>
                        </w:rPr>
                        <m:t>n</m:t>
                      </w:ins>
                    </m:r>
                  </m:sub>
                </m:sSub>
              </m:num>
              <m:den>
                <m:sSup>
                  <m:sSupPr>
                    <m:ctrlPr>
                      <w:ins w:id="865" w:author="Tafadzwa Wilson Sedze" w:date="2024-03-29T13:47:00Z">
                        <w:rPr>
                          <w:rFonts w:ascii="Cambria Math" w:hAnsi="Cambria Math" w:cs="Times New Roman"/>
                          <w:i/>
                          <w:sz w:val="24"/>
                          <w:szCs w:val="24"/>
                        </w:rPr>
                      </w:ins>
                    </m:ctrlPr>
                  </m:sSupPr>
                  <m:e>
                    <m:d>
                      <m:dPr>
                        <m:ctrlPr>
                          <w:ins w:id="866" w:author="Tafadzwa Wilson Sedze" w:date="2024-03-29T13:47:00Z">
                            <w:rPr>
                              <w:rFonts w:ascii="Cambria Math" w:hAnsi="Cambria Math" w:cs="Times New Roman"/>
                              <w:i/>
                              <w:sz w:val="24"/>
                              <w:szCs w:val="24"/>
                            </w:rPr>
                          </w:ins>
                        </m:ctrlPr>
                      </m:dPr>
                      <m:e>
                        <m:r>
                          <w:ins w:id="867" w:author="Tafadzwa Wilson Sedze" w:date="2024-03-29T13:47:00Z">
                            <w:rPr>
                              <w:rFonts w:ascii="Cambria Math" w:hAnsi="Cambria Math" w:cs="Times New Roman"/>
                              <w:sz w:val="24"/>
                              <w:szCs w:val="24"/>
                              <w:rPrChange w:id="868" w:author="Tafadzwa Wilson Sedze" w:date="2024-03-29T20:24:00Z">
                                <w:rPr>
                                  <w:rFonts w:ascii="Cambria Math" w:hAnsi="Cambria Math" w:cs="Times New Roman"/>
                                  <w:sz w:val="28"/>
                                  <w:szCs w:val="28"/>
                                </w:rPr>
                              </w:rPrChange>
                            </w:rPr>
                            <m:t>1+i</m:t>
                          </w:ins>
                        </m:r>
                      </m:e>
                    </m:d>
                  </m:e>
                  <m:sup>
                    <m:r>
                      <w:ins w:id="869" w:author="Tafadzwa Wilson Sedze" w:date="2024-03-29T13:49:00Z">
                        <w:rPr>
                          <w:rFonts w:ascii="Cambria Math" w:hAnsi="Cambria Math" w:cs="Times New Roman"/>
                          <w:sz w:val="24"/>
                          <w:szCs w:val="24"/>
                          <w:rPrChange w:id="870" w:author="Tafadzwa Wilson Sedze" w:date="2024-03-29T20:24:00Z">
                            <w:rPr>
                              <w:rFonts w:ascii="Cambria Math" w:hAnsi="Cambria Math" w:cs="Times New Roman"/>
                              <w:sz w:val="28"/>
                              <w:szCs w:val="28"/>
                            </w:rPr>
                          </w:rPrChange>
                        </w:rPr>
                        <m:t>n</m:t>
                      </w:ins>
                    </m:r>
                  </m:sup>
                </m:sSup>
              </m:den>
            </m:f>
            <m:r>
              <w:ins w:id="871" w:author="Tafadzwa Wilson Sedze" w:date="2024-03-29T13:50:00Z">
                <w:rPr>
                  <w:rFonts w:ascii="Cambria Math" w:hAnsi="Cambria Math" w:cs="Times New Roman"/>
                  <w:sz w:val="24"/>
                  <w:szCs w:val="24"/>
                  <w:rPrChange w:id="872" w:author="Tafadzwa Wilson Sedze" w:date="2024-03-29T20:24:00Z">
                    <w:rPr>
                      <w:rFonts w:ascii="Cambria Math" w:hAnsi="Cambria Math" w:cs="Times New Roman"/>
                      <w:sz w:val="28"/>
                      <w:szCs w:val="28"/>
                    </w:rPr>
                  </w:rPrChange>
                </w:rPr>
                <m:t xml:space="preserve"> </m:t>
              </w:ins>
            </m:r>
          </m:e>
        </m:d>
        <m:r>
          <w:ins w:id="873" w:author="Tafadzwa Wilson Sedze" w:date="2024-03-29T13:50:00Z">
            <w:rPr>
              <w:rFonts w:ascii="Cambria Math" w:hAnsi="Cambria Math" w:cs="Times New Roman"/>
              <w:sz w:val="24"/>
              <w:szCs w:val="24"/>
              <w:rPrChange w:id="874" w:author="Tafadzwa Wilson Sedze" w:date="2024-03-29T20:24:00Z">
                <w:rPr>
                  <w:rFonts w:ascii="Cambria Math" w:hAnsi="Cambria Math" w:cs="Times New Roman"/>
                  <w:sz w:val="28"/>
                  <w:szCs w:val="28"/>
                </w:rPr>
              </w:rPrChange>
            </w:rPr>
            <m:t xml:space="preserve">-initial </m:t>
          </w:ins>
        </m:r>
        <m:r>
          <w:ins w:id="875" w:author="Tafadzwa Wilson Sedze" w:date="2024-03-29T14:04:00Z">
            <w:rPr>
              <w:rFonts w:ascii="Cambria Math" w:hAnsi="Cambria Math" w:cs="Times New Roman"/>
              <w:sz w:val="24"/>
              <w:szCs w:val="24"/>
              <w:rPrChange w:id="876" w:author="Tafadzwa Wilson Sedze" w:date="2024-03-29T20:24:00Z">
                <w:rPr>
                  <w:rFonts w:ascii="Cambria Math" w:hAnsi="Cambria Math" w:cs="Times New Roman"/>
                  <w:sz w:val="28"/>
                  <w:szCs w:val="28"/>
                </w:rPr>
              </w:rPrChange>
            </w:rPr>
            <m:t>investment</m:t>
          </w:ins>
        </m:r>
      </m:oMath>
    </w:p>
    <w:p w14:paraId="0C362D86" w14:textId="565624BA" w:rsidR="00907289" w:rsidRPr="0049228B" w:rsidRDefault="00907289">
      <w:pPr>
        <w:ind w:left="360"/>
        <w:rPr>
          <w:ins w:id="877" w:author="Tafadzwa Wilson Sedze" w:date="2024-03-28T16:07:00Z"/>
          <w:rFonts w:ascii="Times New Roman" w:hAnsi="Times New Roman" w:cs="Times New Roman"/>
          <w:sz w:val="28"/>
          <w:szCs w:val="28"/>
        </w:rPr>
        <w:pPrChange w:id="878" w:author="Tafadzwa Wilson Sedze" w:date="2024-03-29T16:10:00Z">
          <w:pPr/>
        </w:pPrChange>
      </w:pPr>
    </w:p>
    <w:p w14:paraId="5C54F864" w14:textId="6D7442CB" w:rsidR="00577119" w:rsidRDefault="00907289">
      <w:pPr>
        <w:ind w:left="360"/>
        <w:rPr>
          <w:ins w:id="879" w:author="Tafadzwa Wilson Sedze" w:date="2024-03-29T14:05:00Z"/>
          <w:rFonts w:ascii="Times New Roman" w:hAnsi="Times New Roman" w:cs="Times New Roman"/>
          <w:sz w:val="28"/>
          <w:szCs w:val="28"/>
        </w:rPr>
        <w:pPrChange w:id="880" w:author="Tafadzwa Wilson Sedze" w:date="2024-03-29T16:10:00Z">
          <w:pPr/>
        </w:pPrChange>
      </w:pPr>
      <w:ins w:id="881" w:author="Tafadzwa Wilson Sedze" w:date="2024-03-28T16:07:00Z">
        <w:r w:rsidRPr="0049228B">
          <w:rPr>
            <w:rFonts w:ascii="Times New Roman" w:hAnsi="Times New Roman" w:cs="Times New Roman"/>
            <w:sz w:val="28"/>
            <w:szCs w:val="28"/>
          </w:rPr>
          <w:t>NPV=</w:t>
        </w:r>
      </w:ins>
      <w:ins w:id="882" w:author="Tafadzwa Wilson Sedze" w:date="2024-03-29T14:02:00Z">
        <w:r w:rsidR="004A6179">
          <w:rPr>
            <w:rFonts w:ascii="Times New Roman" w:hAnsi="Times New Roman" w:cs="Times New Roman"/>
            <w:sz w:val="28"/>
            <w:szCs w:val="28"/>
          </w:rPr>
          <w:t xml:space="preserve"> </w:t>
        </w:r>
      </w:ins>
      <w:ins w:id="883" w:author="Tafadzwa Wilson Sedze" w:date="2024-03-29T14:03:00Z">
        <w:r w:rsidR="00DB3E50">
          <w:rPr>
            <w:rFonts w:ascii="Times New Roman" w:hAnsi="Times New Roman" w:cs="Times New Roman"/>
            <w:sz w:val="28"/>
            <w:szCs w:val="28"/>
          </w:rPr>
          <w:t xml:space="preserve"> </w:t>
        </w:r>
      </w:ins>
      <m:oMath>
        <m:d>
          <m:dPr>
            <m:ctrlPr>
              <w:ins w:id="884" w:author="Tafadzwa Wilson Sedze" w:date="2024-03-29T13:51:00Z">
                <w:rPr>
                  <w:rFonts w:ascii="Cambria Math" w:hAnsi="Cambria Math" w:cs="Times New Roman"/>
                  <w:i/>
                  <w:sz w:val="32"/>
                  <w:szCs w:val="32"/>
                </w:rPr>
              </w:ins>
            </m:ctrlPr>
          </m:dPr>
          <m:e>
            <m:f>
              <m:fPr>
                <m:ctrlPr>
                  <w:ins w:id="885" w:author="Tafadzwa Wilson Sedze" w:date="2024-03-29T13:51:00Z">
                    <w:rPr>
                      <w:rFonts w:ascii="Cambria Math" w:hAnsi="Cambria Math" w:cs="Times New Roman"/>
                      <w:i/>
                      <w:sz w:val="32"/>
                      <w:szCs w:val="32"/>
                    </w:rPr>
                  </w:ins>
                </m:ctrlPr>
              </m:fPr>
              <m:num>
                <m:r>
                  <w:ins w:id="886" w:author="Tafadzwa Wilson Sedze" w:date="2024-03-29T13:56:00Z">
                    <w:rPr>
                      <w:rFonts w:ascii="Cambria Math" w:hAnsi="Cambria Math" w:cs="Times New Roman"/>
                      <w:sz w:val="32"/>
                      <w:szCs w:val="32"/>
                      <w:rPrChange w:id="887" w:author="Tafadzwa Wilson Sedze" w:date="2024-03-29T14:03:00Z">
                        <w:rPr>
                          <w:rFonts w:ascii="Cambria Math" w:hAnsi="Cambria Math" w:cs="Times New Roman"/>
                          <w:sz w:val="28"/>
                          <w:szCs w:val="28"/>
                        </w:rPr>
                      </w:rPrChange>
                    </w:rPr>
                    <m:t>1000</m:t>
                  </w:ins>
                </m:r>
              </m:num>
              <m:den>
                <m:sSup>
                  <m:sSupPr>
                    <m:ctrlPr>
                      <w:ins w:id="888" w:author="Tafadzwa Wilson Sedze" w:date="2024-03-29T13:51:00Z">
                        <w:rPr>
                          <w:rFonts w:ascii="Cambria Math" w:hAnsi="Cambria Math" w:cs="Times New Roman"/>
                          <w:i/>
                          <w:sz w:val="32"/>
                          <w:szCs w:val="32"/>
                        </w:rPr>
                      </w:ins>
                    </m:ctrlPr>
                  </m:sSupPr>
                  <m:e>
                    <m:d>
                      <m:dPr>
                        <m:ctrlPr>
                          <w:ins w:id="889" w:author="Tafadzwa Wilson Sedze" w:date="2024-03-29T13:51:00Z">
                            <w:rPr>
                              <w:rFonts w:ascii="Cambria Math" w:hAnsi="Cambria Math" w:cs="Times New Roman"/>
                              <w:i/>
                              <w:sz w:val="32"/>
                              <w:szCs w:val="32"/>
                            </w:rPr>
                          </w:ins>
                        </m:ctrlPr>
                      </m:dPr>
                      <m:e>
                        <m:r>
                          <w:ins w:id="890" w:author="Tafadzwa Wilson Sedze" w:date="2024-03-29T13:51:00Z">
                            <w:rPr>
                              <w:rFonts w:ascii="Cambria Math" w:hAnsi="Cambria Math" w:cs="Times New Roman"/>
                              <w:sz w:val="32"/>
                              <w:szCs w:val="32"/>
                              <w:rPrChange w:id="891" w:author="Tafadzwa Wilson Sedze" w:date="2024-03-29T14:03:00Z">
                                <w:rPr>
                                  <w:rFonts w:ascii="Cambria Math" w:hAnsi="Cambria Math" w:cs="Times New Roman"/>
                                  <w:sz w:val="28"/>
                                  <w:szCs w:val="28"/>
                                </w:rPr>
                              </w:rPrChange>
                            </w:rPr>
                            <m:t>1+</m:t>
                          </w:ins>
                        </m:r>
                        <m:r>
                          <w:ins w:id="892" w:author="Tafadzwa Wilson Sedze" w:date="2024-03-29T13:56:00Z">
                            <w:rPr>
                              <w:rFonts w:ascii="Cambria Math" w:hAnsi="Cambria Math" w:cs="Times New Roman"/>
                              <w:sz w:val="32"/>
                              <w:szCs w:val="32"/>
                              <w:rPrChange w:id="893" w:author="Tafadzwa Wilson Sedze" w:date="2024-03-29T14:03:00Z">
                                <w:rPr>
                                  <w:rFonts w:ascii="Cambria Math" w:hAnsi="Cambria Math" w:cs="Times New Roman"/>
                                  <w:sz w:val="28"/>
                                  <w:szCs w:val="28"/>
                                </w:rPr>
                              </w:rPrChange>
                            </w:rPr>
                            <m:t>0.1</m:t>
                          </w:ins>
                        </m:r>
                      </m:e>
                    </m:d>
                  </m:e>
                  <m:sup>
                    <m:r>
                      <w:ins w:id="894" w:author="Tafadzwa Wilson Sedze" w:date="2024-03-29T13:51:00Z">
                        <w:rPr>
                          <w:rFonts w:ascii="Cambria Math" w:hAnsi="Cambria Math" w:cs="Times New Roman"/>
                          <w:sz w:val="32"/>
                          <w:szCs w:val="32"/>
                          <w:rPrChange w:id="895" w:author="Tafadzwa Wilson Sedze" w:date="2024-03-29T14:03:00Z">
                            <w:rPr>
                              <w:rFonts w:ascii="Cambria Math" w:hAnsi="Cambria Math" w:cs="Times New Roman"/>
                              <w:sz w:val="28"/>
                              <w:szCs w:val="28"/>
                            </w:rPr>
                          </w:rPrChange>
                        </w:rPr>
                        <m:t>1</m:t>
                      </w:ins>
                    </m:r>
                  </m:sup>
                </m:sSup>
              </m:den>
            </m:f>
            <m:r>
              <w:ins w:id="896" w:author="Tafadzwa Wilson Sedze" w:date="2024-03-29T13:51:00Z">
                <w:rPr>
                  <w:rFonts w:ascii="Cambria Math" w:hAnsi="Cambria Math" w:cs="Times New Roman"/>
                  <w:sz w:val="32"/>
                  <w:szCs w:val="32"/>
                  <w:rPrChange w:id="897" w:author="Tafadzwa Wilson Sedze" w:date="2024-03-29T14:03:00Z">
                    <w:rPr>
                      <w:rFonts w:ascii="Cambria Math" w:hAnsi="Cambria Math" w:cs="Times New Roman"/>
                      <w:sz w:val="28"/>
                      <w:szCs w:val="28"/>
                    </w:rPr>
                  </w:rPrChange>
                </w:rPr>
                <m:t xml:space="preserve">+ </m:t>
              </w:ins>
            </m:r>
            <m:f>
              <m:fPr>
                <m:ctrlPr>
                  <w:ins w:id="898" w:author="Tafadzwa Wilson Sedze" w:date="2024-03-29T13:51:00Z">
                    <w:rPr>
                      <w:rFonts w:ascii="Cambria Math" w:hAnsi="Cambria Math" w:cs="Times New Roman"/>
                      <w:i/>
                      <w:sz w:val="32"/>
                      <w:szCs w:val="32"/>
                    </w:rPr>
                  </w:ins>
                </m:ctrlPr>
              </m:fPr>
              <m:num>
                <m:r>
                  <w:ins w:id="899" w:author="Tafadzwa Wilson Sedze" w:date="2024-03-29T14:00:00Z">
                    <w:rPr>
                      <w:rFonts w:ascii="Cambria Math" w:hAnsi="Cambria Math" w:cs="Times New Roman"/>
                      <w:sz w:val="32"/>
                      <w:szCs w:val="32"/>
                      <w:rPrChange w:id="900" w:author="Tafadzwa Wilson Sedze" w:date="2024-03-29T14:03:00Z">
                        <w:rPr>
                          <w:rFonts w:ascii="Cambria Math" w:hAnsi="Cambria Math" w:cs="Times New Roman"/>
                          <w:sz w:val="28"/>
                          <w:szCs w:val="28"/>
                        </w:rPr>
                      </w:rPrChange>
                    </w:rPr>
                    <m:t>1000</m:t>
                  </w:ins>
                </m:r>
              </m:num>
              <m:den>
                <m:sSup>
                  <m:sSupPr>
                    <m:ctrlPr>
                      <w:ins w:id="901" w:author="Tafadzwa Wilson Sedze" w:date="2024-03-29T13:51:00Z">
                        <w:rPr>
                          <w:rFonts w:ascii="Cambria Math" w:hAnsi="Cambria Math" w:cs="Times New Roman"/>
                          <w:i/>
                          <w:sz w:val="32"/>
                          <w:szCs w:val="32"/>
                        </w:rPr>
                      </w:ins>
                    </m:ctrlPr>
                  </m:sSupPr>
                  <m:e>
                    <m:d>
                      <m:dPr>
                        <m:ctrlPr>
                          <w:ins w:id="902" w:author="Tafadzwa Wilson Sedze" w:date="2024-03-29T13:51:00Z">
                            <w:rPr>
                              <w:rFonts w:ascii="Cambria Math" w:hAnsi="Cambria Math" w:cs="Times New Roman"/>
                              <w:i/>
                              <w:sz w:val="32"/>
                              <w:szCs w:val="32"/>
                            </w:rPr>
                          </w:ins>
                        </m:ctrlPr>
                      </m:dPr>
                      <m:e>
                        <m:r>
                          <w:ins w:id="903" w:author="Tafadzwa Wilson Sedze" w:date="2024-03-29T13:51:00Z">
                            <w:rPr>
                              <w:rFonts w:ascii="Cambria Math" w:hAnsi="Cambria Math" w:cs="Times New Roman"/>
                              <w:sz w:val="32"/>
                              <w:szCs w:val="32"/>
                              <w:rPrChange w:id="904" w:author="Tafadzwa Wilson Sedze" w:date="2024-03-29T14:03:00Z">
                                <w:rPr>
                                  <w:rFonts w:ascii="Cambria Math" w:hAnsi="Cambria Math" w:cs="Times New Roman"/>
                                  <w:sz w:val="28"/>
                                  <w:szCs w:val="28"/>
                                </w:rPr>
                              </w:rPrChange>
                            </w:rPr>
                            <m:t>1+</m:t>
                          </w:ins>
                        </m:r>
                        <m:r>
                          <w:ins w:id="905" w:author="Tafadzwa Wilson Sedze" w:date="2024-03-29T14:00:00Z">
                            <w:rPr>
                              <w:rFonts w:ascii="Cambria Math" w:hAnsi="Cambria Math" w:cs="Times New Roman"/>
                              <w:sz w:val="32"/>
                              <w:szCs w:val="32"/>
                              <w:rPrChange w:id="906" w:author="Tafadzwa Wilson Sedze" w:date="2024-03-29T14:03:00Z">
                                <w:rPr>
                                  <w:rFonts w:ascii="Cambria Math" w:hAnsi="Cambria Math" w:cs="Times New Roman"/>
                                  <w:sz w:val="28"/>
                                  <w:szCs w:val="28"/>
                                </w:rPr>
                              </w:rPrChange>
                            </w:rPr>
                            <m:t>0.1</m:t>
                          </w:ins>
                        </m:r>
                      </m:e>
                    </m:d>
                  </m:e>
                  <m:sup>
                    <m:r>
                      <w:ins w:id="907" w:author="Tafadzwa Wilson Sedze" w:date="2024-03-29T13:51:00Z">
                        <w:rPr>
                          <w:rFonts w:ascii="Cambria Math" w:hAnsi="Cambria Math" w:cs="Times New Roman"/>
                          <w:sz w:val="32"/>
                          <w:szCs w:val="32"/>
                          <w:rPrChange w:id="908" w:author="Tafadzwa Wilson Sedze" w:date="2024-03-29T14:03:00Z">
                            <w:rPr>
                              <w:rFonts w:ascii="Cambria Math" w:hAnsi="Cambria Math" w:cs="Times New Roman"/>
                              <w:sz w:val="28"/>
                              <w:szCs w:val="28"/>
                            </w:rPr>
                          </w:rPrChange>
                        </w:rPr>
                        <m:t>2</m:t>
                      </w:ins>
                    </m:r>
                  </m:sup>
                </m:sSup>
              </m:den>
            </m:f>
            <m:r>
              <w:ins w:id="909" w:author="Tafadzwa Wilson Sedze" w:date="2024-03-29T13:51:00Z">
                <w:rPr>
                  <w:rFonts w:ascii="Cambria Math" w:hAnsi="Cambria Math" w:cs="Times New Roman"/>
                  <w:sz w:val="32"/>
                  <w:szCs w:val="32"/>
                  <w:rPrChange w:id="910" w:author="Tafadzwa Wilson Sedze" w:date="2024-03-29T14:03:00Z">
                    <w:rPr>
                      <w:rFonts w:ascii="Cambria Math" w:hAnsi="Cambria Math" w:cs="Times New Roman"/>
                      <w:sz w:val="28"/>
                      <w:szCs w:val="28"/>
                    </w:rPr>
                  </w:rPrChange>
                </w:rPr>
                <m:t>+</m:t>
              </w:ins>
            </m:r>
            <m:f>
              <m:fPr>
                <m:ctrlPr>
                  <w:ins w:id="911" w:author="Tafadzwa Wilson Sedze" w:date="2024-03-29T13:51:00Z">
                    <w:rPr>
                      <w:rFonts w:ascii="Cambria Math" w:hAnsi="Cambria Math" w:cs="Times New Roman"/>
                      <w:i/>
                      <w:sz w:val="32"/>
                      <w:szCs w:val="32"/>
                    </w:rPr>
                  </w:ins>
                </m:ctrlPr>
              </m:fPr>
              <m:num>
                <m:r>
                  <w:ins w:id="912" w:author="Tafadzwa Wilson Sedze" w:date="2024-03-29T14:00:00Z">
                    <w:rPr>
                      <w:rFonts w:ascii="Cambria Math" w:hAnsi="Cambria Math" w:cs="Times New Roman"/>
                      <w:sz w:val="32"/>
                      <w:szCs w:val="32"/>
                      <w:rPrChange w:id="913" w:author="Tafadzwa Wilson Sedze" w:date="2024-03-29T14:03:00Z">
                        <w:rPr>
                          <w:rFonts w:ascii="Cambria Math" w:hAnsi="Cambria Math" w:cs="Times New Roman"/>
                          <w:sz w:val="28"/>
                          <w:szCs w:val="28"/>
                        </w:rPr>
                      </w:rPrChange>
                    </w:rPr>
                    <m:t>1000</m:t>
                  </w:ins>
                </m:r>
              </m:num>
              <m:den>
                <m:sSup>
                  <m:sSupPr>
                    <m:ctrlPr>
                      <w:ins w:id="914" w:author="Tafadzwa Wilson Sedze" w:date="2024-03-29T13:51:00Z">
                        <w:rPr>
                          <w:rFonts w:ascii="Cambria Math" w:hAnsi="Cambria Math" w:cs="Times New Roman"/>
                          <w:i/>
                          <w:sz w:val="32"/>
                          <w:szCs w:val="32"/>
                        </w:rPr>
                      </w:ins>
                    </m:ctrlPr>
                  </m:sSupPr>
                  <m:e>
                    <m:d>
                      <m:dPr>
                        <m:ctrlPr>
                          <w:ins w:id="915" w:author="Tafadzwa Wilson Sedze" w:date="2024-03-29T13:51:00Z">
                            <w:rPr>
                              <w:rFonts w:ascii="Cambria Math" w:hAnsi="Cambria Math" w:cs="Times New Roman"/>
                              <w:i/>
                              <w:sz w:val="32"/>
                              <w:szCs w:val="32"/>
                            </w:rPr>
                          </w:ins>
                        </m:ctrlPr>
                      </m:dPr>
                      <m:e>
                        <m:r>
                          <w:ins w:id="916" w:author="Tafadzwa Wilson Sedze" w:date="2024-03-29T13:51:00Z">
                            <w:rPr>
                              <w:rFonts w:ascii="Cambria Math" w:hAnsi="Cambria Math" w:cs="Times New Roman"/>
                              <w:sz w:val="32"/>
                              <w:szCs w:val="32"/>
                              <w:rPrChange w:id="917" w:author="Tafadzwa Wilson Sedze" w:date="2024-03-29T14:03:00Z">
                                <w:rPr>
                                  <w:rFonts w:ascii="Cambria Math" w:hAnsi="Cambria Math" w:cs="Times New Roman"/>
                                  <w:sz w:val="28"/>
                                  <w:szCs w:val="28"/>
                                </w:rPr>
                              </w:rPrChange>
                            </w:rPr>
                            <m:t>1+</m:t>
                          </w:ins>
                        </m:r>
                        <m:r>
                          <w:ins w:id="918" w:author="Tafadzwa Wilson Sedze" w:date="2024-03-29T14:01:00Z">
                            <w:rPr>
                              <w:rFonts w:ascii="Cambria Math" w:hAnsi="Cambria Math" w:cs="Times New Roman"/>
                              <w:sz w:val="32"/>
                              <w:szCs w:val="32"/>
                              <w:rPrChange w:id="919" w:author="Tafadzwa Wilson Sedze" w:date="2024-03-29T14:03:00Z">
                                <w:rPr>
                                  <w:rFonts w:ascii="Cambria Math" w:hAnsi="Cambria Math" w:cs="Times New Roman"/>
                                  <w:sz w:val="28"/>
                                  <w:szCs w:val="28"/>
                                </w:rPr>
                              </w:rPrChange>
                            </w:rPr>
                            <m:t>0.1</m:t>
                          </w:ins>
                        </m:r>
                      </m:e>
                    </m:d>
                  </m:e>
                  <m:sup>
                    <m:r>
                      <w:ins w:id="920" w:author="Tafadzwa Wilson Sedze" w:date="2024-03-29T13:51:00Z">
                        <w:rPr>
                          <w:rFonts w:ascii="Cambria Math" w:hAnsi="Cambria Math" w:cs="Times New Roman"/>
                          <w:sz w:val="32"/>
                          <w:szCs w:val="32"/>
                          <w:rPrChange w:id="921" w:author="Tafadzwa Wilson Sedze" w:date="2024-03-29T14:03:00Z">
                            <w:rPr>
                              <w:rFonts w:ascii="Cambria Math" w:hAnsi="Cambria Math" w:cs="Times New Roman"/>
                              <w:sz w:val="28"/>
                              <w:szCs w:val="28"/>
                            </w:rPr>
                          </w:rPrChange>
                        </w:rPr>
                        <m:t>3</m:t>
                      </w:ins>
                    </m:r>
                  </m:sup>
                </m:sSup>
              </m:den>
            </m:f>
            <m:r>
              <w:ins w:id="922" w:author="Tafadzwa Wilson Sedze" w:date="2024-03-29T13:51:00Z">
                <w:rPr>
                  <w:rFonts w:ascii="Cambria Math" w:hAnsi="Cambria Math" w:cs="Times New Roman"/>
                  <w:sz w:val="32"/>
                  <w:szCs w:val="32"/>
                  <w:rPrChange w:id="923" w:author="Tafadzwa Wilson Sedze" w:date="2024-03-29T14:03:00Z">
                    <w:rPr>
                      <w:rFonts w:ascii="Cambria Math" w:hAnsi="Cambria Math" w:cs="Times New Roman"/>
                      <w:sz w:val="28"/>
                      <w:szCs w:val="28"/>
                    </w:rPr>
                  </w:rPrChange>
                </w:rPr>
                <m:t xml:space="preserve">+ </m:t>
              </w:ins>
            </m:r>
            <m:f>
              <m:fPr>
                <m:ctrlPr>
                  <w:ins w:id="924" w:author="Tafadzwa Wilson Sedze" w:date="2024-03-29T13:51:00Z">
                    <w:rPr>
                      <w:rFonts w:ascii="Cambria Math" w:hAnsi="Cambria Math" w:cs="Times New Roman"/>
                      <w:i/>
                      <w:sz w:val="32"/>
                      <w:szCs w:val="32"/>
                    </w:rPr>
                  </w:ins>
                </m:ctrlPr>
              </m:fPr>
              <m:num>
                <m:r>
                  <w:ins w:id="925" w:author="Tafadzwa Wilson Sedze" w:date="2024-03-29T14:00:00Z">
                    <w:rPr>
                      <w:rFonts w:ascii="Cambria Math" w:hAnsi="Cambria Math" w:cs="Times New Roman"/>
                      <w:sz w:val="32"/>
                      <w:szCs w:val="32"/>
                      <w:rPrChange w:id="926" w:author="Tafadzwa Wilson Sedze" w:date="2024-03-29T14:03:00Z">
                        <w:rPr>
                          <w:rFonts w:ascii="Cambria Math" w:hAnsi="Cambria Math" w:cs="Times New Roman"/>
                          <w:sz w:val="28"/>
                          <w:szCs w:val="28"/>
                        </w:rPr>
                      </w:rPrChange>
                    </w:rPr>
                    <m:t>1000</m:t>
                  </w:ins>
                </m:r>
              </m:num>
              <m:den>
                <m:sSup>
                  <m:sSupPr>
                    <m:ctrlPr>
                      <w:ins w:id="927" w:author="Tafadzwa Wilson Sedze" w:date="2024-03-29T13:51:00Z">
                        <w:rPr>
                          <w:rFonts w:ascii="Cambria Math" w:hAnsi="Cambria Math" w:cs="Times New Roman"/>
                          <w:i/>
                          <w:sz w:val="32"/>
                          <w:szCs w:val="32"/>
                        </w:rPr>
                      </w:ins>
                    </m:ctrlPr>
                  </m:sSupPr>
                  <m:e>
                    <m:d>
                      <m:dPr>
                        <m:ctrlPr>
                          <w:ins w:id="928" w:author="Tafadzwa Wilson Sedze" w:date="2024-03-29T13:51:00Z">
                            <w:rPr>
                              <w:rFonts w:ascii="Cambria Math" w:hAnsi="Cambria Math" w:cs="Times New Roman"/>
                              <w:i/>
                              <w:sz w:val="32"/>
                              <w:szCs w:val="32"/>
                            </w:rPr>
                          </w:ins>
                        </m:ctrlPr>
                      </m:dPr>
                      <m:e>
                        <m:r>
                          <w:ins w:id="929" w:author="Tafadzwa Wilson Sedze" w:date="2024-03-29T13:51:00Z">
                            <w:rPr>
                              <w:rFonts w:ascii="Cambria Math" w:hAnsi="Cambria Math" w:cs="Times New Roman"/>
                              <w:sz w:val="32"/>
                              <w:szCs w:val="32"/>
                              <w:rPrChange w:id="930" w:author="Tafadzwa Wilson Sedze" w:date="2024-03-29T14:03:00Z">
                                <w:rPr>
                                  <w:rFonts w:ascii="Cambria Math" w:hAnsi="Cambria Math" w:cs="Times New Roman"/>
                                  <w:sz w:val="28"/>
                                  <w:szCs w:val="28"/>
                                </w:rPr>
                              </w:rPrChange>
                            </w:rPr>
                            <m:t>1+</m:t>
                          </w:ins>
                        </m:r>
                        <m:r>
                          <w:ins w:id="931" w:author="Tafadzwa Wilson Sedze" w:date="2024-03-29T14:01:00Z">
                            <w:rPr>
                              <w:rFonts w:ascii="Cambria Math" w:hAnsi="Cambria Math" w:cs="Times New Roman"/>
                              <w:sz w:val="32"/>
                              <w:szCs w:val="32"/>
                              <w:rPrChange w:id="932" w:author="Tafadzwa Wilson Sedze" w:date="2024-03-29T14:03:00Z">
                                <w:rPr>
                                  <w:rFonts w:ascii="Cambria Math" w:hAnsi="Cambria Math" w:cs="Times New Roman"/>
                                  <w:sz w:val="28"/>
                                  <w:szCs w:val="28"/>
                                </w:rPr>
                              </w:rPrChange>
                            </w:rPr>
                            <m:t>0.1</m:t>
                          </w:ins>
                        </m:r>
                      </m:e>
                    </m:d>
                  </m:e>
                  <m:sup>
                    <m:r>
                      <w:ins w:id="933" w:author="Tafadzwa Wilson Sedze" w:date="2024-03-29T13:51:00Z">
                        <w:rPr>
                          <w:rFonts w:ascii="Cambria Math" w:hAnsi="Cambria Math" w:cs="Times New Roman"/>
                          <w:sz w:val="32"/>
                          <w:szCs w:val="32"/>
                          <w:rPrChange w:id="934" w:author="Tafadzwa Wilson Sedze" w:date="2024-03-29T14:03:00Z">
                            <w:rPr>
                              <w:rFonts w:ascii="Cambria Math" w:hAnsi="Cambria Math" w:cs="Times New Roman"/>
                              <w:sz w:val="28"/>
                              <w:szCs w:val="28"/>
                            </w:rPr>
                          </w:rPrChange>
                        </w:rPr>
                        <m:t>4</m:t>
                      </w:ins>
                    </m:r>
                  </m:sup>
                </m:sSup>
              </m:den>
            </m:f>
            <m:r>
              <w:ins w:id="935" w:author="Tafadzwa Wilson Sedze" w:date="2024-03-29T14:01:00Z">
                <w:rPr>
                  <w:rFonts w:ascii="Cambria Math" w:hAnsi="Cambria Math" w:cs="Times New Roman"/>
                  <w:sz w:val="32"/>
                  <w:szCs w:val="32"/>
                  <w:rPrChange w:id="936" w:author="Tafadzwa Wilson Sedze" w:date="2024-03-29T14:03:00Z">
                    <w:rPr>
                      <w:rFonts w:ascii="Cambria Math" w:hAnsi="Cambria Math" w:cs="Times New Roman"/>
                      <w:sz w:val="28"/>
                      <w:szCs w:val="28"/>
                    </w:rPr>
                  </w:rPrChange>
                </w:rPr>
                <m:t>+</m:t>
              </w:ins>
            </m:r>
            <m:f>
              <m:fPr>
                <m:ctrlPr>
                  <w:ins w:id="937" w:author="Tafadzwa Wilson Sedze" w:date="2024-03-29T13:51:00Z">
                    <w:rPr>
                      <w:rFonts w:ascii="Cambria Math" w:hAnsi="Cambria Math" w:cs="Times New Roman"/>
                      <w:i/>
                      <w:sz w:val="32"/>
                      <w:szCs w:val="32"/>
                    </w:rPr>
                  </w:ins>
                </m:ctrlPr>
              </m:fPr>
              <m:num>
                <m:r>
                  <w:ins w:id="938" w:author="Tafadzwa Wilson Sedze" w:date="2024-03-29T14:00:00Z">
                    <w:rPr>
                      <w:rFonts w:ascii="Cambria Math" w:hAnsi="Cambria Math" w:cs="Times New Roman"/>
                      <w:sz w:val="32"/>
                      <w:szCs w:val="32"/>
                      <w:rPrChange w:id="939" w:author="Tafadzwa Wilson Sedze" w:date="2024-03-29T14:03:00Z">
                        <w:rPr>
                          <w:rFonts w:ascii="Cambria Math" w:hAnsi="Cambria Math" w:cs="Times New Roman"/>
                          <w:sz w:val="28"/>
                          <w:szCs w:val="28"/>
                        </w:rPr>
                      </w:rPrChange>
                    </w:rPr>
                    <m:t>1000</m:t>
                  </w:ins>
                </m:r>
              </m:num>
              <m:den>
                <m:sSup>
                  <m:sSupPr>
                    <m:ctrlPr>
                      <w:ins w:id="940" w:author="Tafadzwa Wilson Sedze" w:date="2024-03-29T13:51:00Z">
                        <w:rPr>
                          <w:rFonts w:ascii="Cambria Math" w:hAnsi="Cambria Math" w:cs="Times New Roman"/>
                          <w:i/>
                          <w:sz w:val="32"/>
                          <w:szCs w:val="32"/>
                        </w:rPr>
                      </w:ins>
                    </m:ctrlPr>
                  </m:sSupPr>
                  <m:e>
                    <m:d>
                      <m:dPr>
                        <m:ctrlPr>
                          <w:ins w:id="941" w:author="Tafadzwa Wilson Sedze" w:date="2024-03-29T13:51:00Z">
                            <w:rPr>
                              <w:rFonts w:ascii="Cambria Math" w:hAnsi="Cambria Math" w:cs="Times New Roman"/>
                              <w:i/>
                              <w:sz w:val="32"/>
                              <w:szCs w:val="32"/>
                            </w:rPr>
                          </w:ins>
                        </m:ctrlPr>
                      </m:dPr>
                      <m:e>
                        <m:r>
                          <w:ins w:id="942" w:author="Tafadzwa Wilson Sedze" w:date="2024-03-29T13:51:00Z">
                            <w:rPr>
                              <w:rFonts w:ascii="Cambria Math" w:hAnsi="Cambria Math" w:cs="Times New Roman"/>
                              <w:sz w:val="32"/>
                              <w:szCs w:val="32"/>
                              <w:rPrChange w:id="943" w:author="Tafadzwa Wilson Sedze" w:date="2024-03-29T14:03:00Z">
                                <w:rPr>
                                  <w:rFonts w:ascii="Cambria Math" w:hAnsi="Cambria Math" w:cs="Times New Roman"/>
                                  <w:sz w:val="28"/>
                                  <w:szCs w:val="28"/>
                                </w:rPr>
                              </w:rPrChange>
                            </w:rPr>
                            <m:t>1+</m:t>
                          </w:ins>
                        </m:r>
                        <m:r>
                          <w:ins w:id="944" w:author="Tafadzwa Wilson Sedze" w:date="2024-03-29T14:01:00Z">
                            <w:rPr>
                              <w:rFonts w:ascii="Cambria Math" w:hAnsi="Cambria Math" w:cs="Times New Roman"/>
                              <w:sz w:val="32"/>
                              <w:szCs w:val="32"/>
                              <w:rPrChange w:id="945" w:author="Tafadzwa Wilson Sedze" w:date="2024-03-29T14:03:00Z">
                                <w:rPr>
                                  <w:rFonts w:ascii="Cambria Math" w:hAnsi="Cambria Math" w:cs="Times New Roman"/>
                                  <w:sz w:val="28"/>
                                  <w:szCs w:val="28"/>
                                </w:rPr>
                              </w:rPrChange>
                            </w:rPr>
                            <m:t>0.1</m:t>
                          </w:ins>
                        </m:r>
                      </m:e>
                    </m:d>
                  </m:e>
                  <m:sup>
                    <m:r>
                      <w:ins w:id="946" w:author="Tafadzwa Wilson Sedze" w:date="2024-03-29T14:01:00Z">
                        <w:rPr>
                          <w:rFonts w:ascii="Cambria Math" w:hAnsi="Cambria Math" w:cs="Times New Roman"/>
                          <w:sz w:val="32"/>
                          <w:szCs w:val="32"/>
                          <w:rPrChange w:id="947" w:author="Tafadzwa Wilson Sedze" w:date="2024-03-29T14:03:00Z">
                            <w:rPr>
                              <w:rFonts w:ascii="Cambria Math" w:hAnsi="Cambria Math" w:cs="Times New Roman"/>
                              <w:sz w:val="28"/>
                              <w:szCs w:val="28"/>
                            </w:rPr>
                          </w:rPrChange>
                        </w:rPr>
                        <m:t>5</m:t>
                      </w:ins>
                    </m:r>
                  </m:sup>
                </m:sSup>
              </m:den>
            </m:f>
            <m:r>
              <w:ins w:id="948" w:author="Tafadzwa Wilson Sedze" w:date="2024-03-29T13:51:00Z">
                <w:rPr>
                  <w:rFonts w:ascii="Cambria Math" w:hAnsi="Cambria Math" w:cs="Times New Roman"/>
                  <w:sz w:val="32"/>
                  <w:szCs w:val="32"/>
                  <w:rPrChange w:id="949" w:author="Tafadzwa Wilson Sedze" w:date="2024-03-29T14:03:00Z">
                    <w:rPr>
                      <w:rFonts w:ascii="Cambria Math" w:hAnsi="Cambria Math" w:cs="Times New Roman"/>
                      <w:sz w:val="28"/>
                      <w:szCs w:val="28"/>
                    </w:rPr>
                  </w:rPrChange>
                </w:rPr>
                <m:t xml:space="preserve"> </m:t>
              </w:ins>
            </m:r>
          </m:e>
        </m:d>
        <m:r>
          <w:ins w:id="950" w:author="Tafadzwa Wilson Sedze" w:date="2024-03-29T13:51:00Z">
            <w:rPr>
              <w:rFonts w:ascii="Cambria Math" w:hAnsi="Cambria Math" w:cs="Times New Roman"/>
              <w:sz w:val="32"/>
              <w:szCs w:val="32"/>
              <w:rPrChange w:id="951" w:author="Tafadzwa Wilson Sedze" w:date="2024-03-29T14:03:00Z">
                <w:rPr>
                  <w:rFonts w:ascii="Cambria Math" w:hAnsi="Cambria Math" w:cs="Times New Roman"/>
                  <w:sz w:val="28"/>
                  <w:szCs w:val="28"/>
                </w:rPr>
              </w:rPrChange>
            </w:rPr>
            <m:t>-</m:t>
          </w:ins>
        </m:r>
        <m:r>
          <w:ins w:id="952" w:author="Tafadzwa Wilson Sedze" w:date="2024-03-29T14:01:00Z">
            <w:rPr>
              <w:rFonts w:ascii="Cambria Math" w:hAnsi="Cambria Math" w:cs="Times New Roman"/>
              <w:sz w:val="32"/>
              <w:szCs w:val="32"/>
              <w:rPrChange w:id="953" w:author="Tafadzwa Wilson Sedze" w:date="2024-03-29T14:03:00Z">
                <w:rPr>
                  <w:rFonts w:ascii="Cambria Math" w:hAnsi="Cambria Math" w:cs="Times New Roman"/>
                  <w:sz w:val="28"/>
                  <w:szCs w:val="28"/>
                </w:rPr>
              </w:rPrChange>
            </w:rPr>
            <m:t>1000</m:t>
          </w:ins>
        </m:r>
      </m:oMath>
    </w:p>
    <w:p w14:paraId="5D50AEA6" w14:textId="77777777" w:rsidR="00DB3E50" w:rsidRPr="0049228B" w:rsidRDefault="00DB3E50">
      <w:pPr>
        <w:ind w:left="360"/>
        <w:rPr>
          <w:ins w:id="954" w:author="Tafadzwa Wilson Sedze" w:date="2024-03-28T16:07:00Z"/>
          <w:rFonts w:ascii="Times New Roman" w:hAnsi="Times New Roman" w:cs="Times New Roman"/>
          <w:sz w:val="28"/>
          <w:szCs w:val="28"/>
        </w:rPr>
        <w:pPrChange w:id="955" w:author="Tafadzwa Wilson Sedze" w:date="2024-03-29T16:10:00Z">
          <w:pPr/>
        </w:pPrChange>
      </w:pPr>
    </w:p>
    <w:p w14:paraId="7E539758" w14:textId="28774502" w:rsidR="00907289" w:rsidRPr="0049228B" w:rsidRDefault="00907289">
      <w:pPr>
        <w:ind w:left="360"/>
        <w:rPr>
          <w:ins w:id="956" w:author="Tafadzwa Wilson Sedze" w:date="2024-03-28T16:07:00Z"/>
          <w:rFonts w:ascii="Times New Roman" w:hAnsi="Times New Roman" w:cs="Times New Roman"/>
          <w:sz w:val="28"/>
          <w:szCs w:val="28"/>
        </w:rPr>
        <w:pPrChange w:id="957" w:author="Tafadzwa Wilson Sedze" w:date="2024-03-29T16:10:00Z">
          <w:pPr/>
        </w:pPrChange>
      </w:pPr>
      <w:ins w:id="958" w:author="Tafadzwa Wilson Sedze" w:date="2024-03-28T16:07:00Z">
        <w:r w:rsidRPr="0049228B">
          <w:rPr>
            <w:rFonts w:ascii="Times New Roman" w:hAnsi="Times New Roman" w:cs="Times New Roman"/>
            <w:sz w:val="28"/>
            <w:szCs w:val="28"/>
          </w:rPr>
          <w:t>NPV</w:t>
        </w:r>
      </w:ins>
      <w:ins w:id="959" w:author="Tafadzwa Wilson Sedze" w:date="2024-03-29T14:02:00Z">
        <w:r w:rsidR="004A6179">
          <w:rPr>
            <w:rFonts w:ascii="Times New Roman" w:hAnsi="Times New Roman" w:cs="Times New Roman"/>
            <w:sz w:val="28"/>
            <w:szCs w:val="28"/>
          </w:rPr>
          <w:t xml:space="preserve"> </w:t>
        </w:r>
      </w:ins>
      <w:ins w:id="960" w:author="Tafadzwa Wilson Sedze" w:date="2024-03-29T14:05:00Z">
        <w:r w:rsidR="00DB3E50">
          <w:rPr>
            <w:rFonts w:ascii="Times New Roman" w:hAnsi="Times New Roman" w:cs="Times New Roman"/>
            <w:sz w:val="28"/>
            <w:szCs w:val="28"/>
          </w:rPr>
          <w:tab/>
        </w:r>
      </w:ins>
      <w:ins w:id="961" w:author="Tafadzwa Wilson Sedze" w:date="2024-03-28T16:07:00Z">
        <w:r w:rsidRPr="0049228B">
          <w:rPr>
            <w:rFonts w:ascii="Times New Roman" w:hAnsi="Times New Roman" w:cs="Times New Roman"/>
            <w:sz w:val="28"/>
            <w:szCs w:val="28"/>
          </w:rPr>
          <w:t>=</w:t>
        </w:r>
      </w:ins>
      <w:ins w:id="962" w:author="Tafadzwa Wilson Sedze" w:date="2024-03-29T14:02:00Z">
        <w:r w:rsidR="004A6179">
          <w:rPr>
            <w:rFonts w:ascii="Times New Roman" w:hAnsi="Times New Roman" w:cs="Times New Roman"/>
            <w:sz w:val="28"/>
            <w:szCs w:val="28"/>
          </w:rPr>
          <w:t xml:space="preserve"> </w:t>
        </w:r>
      </w:ins>
      <w:ins w:id="963" w:author="Tafadzwa Wilson Sedze" w:date="2024-03-29T14:05:00Z">
        <w:r w:rsidR="00DB3E50">
          <w:rPr>
            <w:rFonts w:ascii="Times New Roman" w:hAnsi="Times New Roman" w:cs="Times New Roman"/>
            <w:sz w:val="28"/>
            <w:szCs w:val="28"/>
          </w:rPr>
          <w:t xml:space="preserve">   </w:t>
        </w:r>
      </w:ins>
      <w:ins w:id="964" w:author="Tafadzwa Wilson Sedze" w:date="2024-03-29T14:02:00Z">
        <w:r w:rsidR="004A6179">
          <w:rPr>
            <w:rFonts w:ascii="Times New Roman" w:hAnsi="Times New Roman" w:cs="Times New Roman"/>
            <w:sz w:val="28"/>
            <w:szCs w:val="28"/>
          </w:rPr>
          <w:t xml:space="preserve">3790.79 - 1000 </w:t>
        </w:r>
      </w:ins>
    </w:p>
    <w:p w14:paraId="67E204CD" w14:textId="5DE347FD" w:rsidR="00907289" w:rsidRPr="0049228B" w:rsidRDefault="00907289">
      <w:pPr>
        <w:ind w:left="360"/>
        <w:rPr>
          <w:ins w:id="965" w:author="Tafadzwa Wilson Sedze" w:date="2024-03-28T16:07:00Z"/>
          <w:rFonts w:ascii="Times New Roman" w:hAnsi="Times New Roman" w:cs="Times New Roman"/>
          <w:sz w:val="28"/>
          <w:szCs w:val="28"/>
        </w:rPr>
        <w:pPrChange w:id="966" w:author="Tafadzwa Wilson Sedze" w:date="2024-03-29T16:10:00Z">
          <w:pPr/>
        </w:pPrChange>
      </w:pPr>
      <w:ins w:id="967" w:author="Tafadzwa Wilson Sedze" w:date="2024-03-28T16:07:00Z">
        <w:r w:rsidRPr="0049228B">
          <w:rPr>
            <w:rFonts w:ascii="Times New Roman" w:hAnsi="Times New Roman" w:cs="Times New Roman"/>
            <w:sz w:val="28"/>
            <w:szCs w:val="28"/>
          </w:rPr>
          <w:t>NPV</w:t>
        </w:r>
      </w:ins>
      <w:ins w:id="968" w:author="Tafadzwa Wilson Sedze" w:date="2024-03-29T14:02:00Z">
        <w:r w:rsidR="004A6179">
          <w:rPr>
            <w:rFonts w:ascii="Times New Roman" w:hAnsi="Times New Roman" w:cs="Times New Roman"/>
            <w:sz w:val="28"/>
            <w:szCs w:val="28"/>
          </w:rPr>
          <w:t xml:space="preserve"> </w:t>
        </w:r>
      </w:ins>
      <w:ins w:id="969" w:author="Tafadzwa Wilson Sedze" w:date="2024-03-29T14:05:00Z">
        <w:r w:rsidR="00DB3E50">
          <w:rPr>
            <w:rFonts w:ascii="Times New Roman" w:hAnsi="Times New Roman" w:cs="Times New Roman"/>
            <w:sz w:val="28"/>
            <w:szCs w:val="28"/>
          </w:rPr>
          <w:tab/>
        </w:r>
      </w:ins>
      <w:ins w:id="970" w:author="Tafadzwa Wilson Sedze" w:date="2024-03-28T16:07:00Z">
        <w:r w:rsidRPr="0049228B">
          <w:rPr>
            <w:rFonts w:ascii="Times New Roman" w:hAnsi="Times New Roman" w:cs="Times New Roman"/>
            <w:sz w:val="28"/>
            <w:szCs w:val="28"/>
          </w:rPr>
          <w:t>=</w:t>
        </w:r>
      </w:ins>
      <w:ins w:id="971" w:author="Tafadzwa Wilson Sedze" w:date="2024-03-29T14:02:00Z">
        <w:r w:rsidR="004A6179">
          <w:rPr>
            <w:rFonts w:ascii="Times New Roman" w:hAnsi="Times New Roman" w:cs="Times New Roman"/>
            <w:sz w:val="28"/>
            <w:szCs w:val="28"/>
          </w:rPr>
          <w:t xml:space="preserve"> </w:t>
        </w:r>
      </w:ins>
      <w:ins w:id="972" w:author="Tafadzwa Wilson Sedze" w:date="2024-03-29T14:05:00Z">
        <w:r w:rsidR="00DB3E50">
          <w:rPr>
            <w:rFonts w:ascii="Times New Roman" w:hAnsi="Times New Roman" w:cs="Times New Roman"/>
            <w:sz w:val="28"/>
            <w:szCs w:val="28"/>
          </w:rPr>
          <w:t xml:space="preserve">   </w:t>
        </w:r>
      </w:ins>
      <w:ins w:id="973" w:author="Tafadzwa Wilson Sedze" w:date="2024-03-28T16:07:00Z">
        <w:r w:rsidRPr="00DB3E50">
          <w:rPr>
            <w:rFonts w:ascii="Times New Roman" w:hAnsi="Times New Roman" w:cs="Times New Roman"/>
            <w:b/>
            <w:bCs/>
            <w:sz w:val="28"/>
            <w:szCs w:val="28"/>
            <w:rPrChange w:id="974" w:author="Tafadzwa Wilson Sedze" w:date="2024-03-29T14:05:00Z">
              <w:rPr>
                <w:rFonts w:ascii="Times New Roman" w:hAnsi="Times New Roman" w:cs="Times New Roman"/>
                <w:sz w:val="28"/>
                <w:szCs w:val="28"/>
              </w:rPr>
            </w:rPrChange>
          </w:rPr>
          <w:t>$</w:t>
        </w:r>
      </w:ins>
      <w:ins w:id="975" w:author="Tafadzwa Wilson Sedze" w:date="2024-03-29T14:02:00Z">
        <w:r w:rsidR="004A6179" w:rsidRPr="00DB3E50">
          <w:rPr>
            <w:rFonts w:ascii="Times New Roman" w:hAnsi="Times New Roman" w:cs="Times New Roman"/>
            <w:b/>
            <w:bCs/>
            <w:sz w:val="28"/>
            <w:szCs w:val="28"/>
            <w:rPrChange w:id="976" w:author="Tafadzwa Wilson Sedze" w:date="2024-03-29T14:05:00Z">
              <w:rPr>
                <w:rFonts w:ascii="Times New Roman" w:hAnsi="Times New Roman" w:cs="Times New Roman"/>
                <w:sz w:val="28"/>
                <w:szCs w:val="28"/>
              </w:rPr>
            </w:rPrChange>
          </w:rPr>
          <w:t>2790.79</w:t>
        </w:r>
      </w:ins>
    </w:p>
    <w:p w14:paraId="64DF13CC" w14:textId="4DA3B50A" w:rsidR="00907289" w:rsidRPr="0049228B" w:rsidRDefault="00907289">
      <w:pPr>
        <w:ind w:left="360"/>
        <w:rPr>
          <w:ins w:id="977" w:author="Tafadzwa Wilson Sedze" w:date="2024-03-28T16:07:00Z"/>
          <w:rFonts w:ascii="Times New Roman" w:hAnsi="Times New Roman" w:cs="Times New Roman"/>
          <w:sz w:val="28"/>
          <w:szCs w:val="28"/>
        </w:rPr>
        <w:pPrChange w:id="978" w:author="Tafadzwa Wilson Sedze" w:date="2024-03-29T16:10:00Z">
          <w:pPr/>
        </w:pPrChange>
      </w:pPr>
    </w:p>
    <w:p w14:paraId="5D076574" w14:textId="1DACEA86" w:rsidR="00907289" w:rsidRPr="001751DC" w:rsidRDefault="00907289">
      <w:pPr>
        <w:ind w:left="360"/>
        <w:jc w:val="both"/>
        <w:rPr>
          <w:ins w:id="979" w:author="Tafadzwa Wilson Sedze" w:date="2024-03-28T16:07:00Z"/>
          <w:rFonts w:ascii="Times New Roman" w:hAnsi="Times New Roman" w:cs="Times New Roman"/>
          <w:sz w:val="24"/>
          <w:szCs w:val="24"/>
          <w:rPrChange w:id="980" w:author="Tafadzwa Wilson Sedze" w:date="2024-03-29T15:58:00Z">
            <w:rPr>
              <w:ins w:id="981" w:author="Tafadzwa Wilson Sedze" w:date="2024-03-28T16:07:00Z"/>
              <w:rFonts w:ascii="Times New Roman" w:hAnsi="Times New Roman" w:cs="Times New Roman"/>
              <w:sz w:val="28"/>
              <w:szCs w:val="28"/>
            </w:rPr>
          </w:rPrChange>
        </w:rPr>
        <w:pPrChange w:id="982" w:author="Tafadzwa Wilson Sedze" w:date="2024-03-29T16:10:00Z">
          <w:pPr/>
        </w:pPrChange>
      </w:pPr>
      <w:ins w:id="983" w:author="Tafadzwa Wilson Sedze" w:date="2024-03-28T16:07:00Z">
        <w:r w:rsidRPr="001751DC">
          <w:rPr>
            <w:rFonts w:ascii="Times New Roman" w:hAnsi="Times New Roman" w:cs="Times New Roman"/>
            <w:sz w:val="24"/>
            <w:szCs w:val="24"/>
            <w:rPrChange w:id="984" w:author="Tafadzwa Wilson Sedze" w:date="2024-03-29T15:58:00Z">
              <w:rPr>
                <w:rFonts w:ascii="Times New Roman" w:hAnsi="Times New Roman" w:cs="Times New Roman"/>
                <w:sz w:val="28"/>
                <w:szCs w:val="28"/>
              </w:rPr>
            </w:rPrChange>
          </w:rPr>
          <w:t xml:space="preserve">From the above calculations shows payback period of </w:t>
        </w:r>
      </w:ins>
      <w:ins w:id="985" w:author="Tafadzwa Wilson Sedze" w:date="2024-03-28T16:50:00Z">
        <w:r w:rsidR="00053D46" w:rsidRPr="001751DC">
          <w:rPr>
            <w:rFonts w:ascii="Times New Roman" w:hAnsi="Times New Roman" w:cs="Times New Roman"/>
            <w:sz w:val="24"/>
            <w:szCs w:val="24"/>
            <w:rPrChange w:id="986" w:author="Tafadzwa Wilson Sedze" w:date="2024-03-29T15:58:00Z">
              <w:rPr>
                <w:rFonts w:ascii="Times New Roman" w:hAnsi="Times New Roman" w:cs="Times New Roman"/>
                <w:sz w:val="28"/>
                <w:szCs w:val="28"/>
              </w:rPr>
            </w:rPrChange>
          </w:rPr>
          <w:t>1</w:t>
        </w:r>
      </w:ins>
      <w:ins w:id="987" w:author="Tafadzwa Wilson Sedze" w:date="2024-03-28T16:07:00Z">
        <w:r w:rsidRPr="001751DC">
          <w:rPr>
            <w:rFonts w:ascii="Times New Roman" w:hAnsi="Times New Roman" w:cs="Times New Roman"/>
            <w:sz w:val="24"/>
            <w:szCs w:val="24"/>
            <w:rPrChange w:id="988" w:author="Tafadzwa Wilson Sedze" w:date="2024-03-29T15:58:00Z">
              <w:rPr>
                <w:rFonts w:ascii="Times New Roman" w:hAnsi="Times New Roman" w:cs="Times New Roman"/>
                <w:sz w:val="28"/>
                <w:szCs w:val="28"/>
              </w:rPr>
            </w:rPrChange>
          </w:rPr>
          <w:t xml:space="preserve"> year,</w:t>
        </w:r>
      </w:ins>
      <w:ins w:id="989" w:author="Tafadzwa Wilson Sedze" w:date="2024-03-28T16:50:00Z">
        <w:r w:rsidR="00053D46" w:rsidRPr="001751DC">
          <w:rPr>
            <w:rFonts w:ascii="Times New Roman" w:hAnsi="Times New Roman" w:cs="Times New Roman"/>
            <w:sz w:val="24"/>
            <w:szCs w:val="24"/>
            <w:rPrChange w:id="990" w:author="Tafadzwa Wilson Sedze" w:date="2024-03-29T15:58:00Z">
              <w:rPr>
                <w:rFonts w:ascii="Times New Roman" w:hAnsi="Times New Roman" w:cs="Times New Roman"/>
                <w:sz w:val="28"/>
                <w:szCs w:val="28"/>
              </w:rPr>
            </w:rPrChange>
          </w:rPr>
          <w:t xml:space="preserve"> 100</w:t>
        </w:r>
      </w:ins>
      <w:ins w:id="991" w:author="Tafadzwa Wilson Sedze" w:date="2024-03-28T16:07:00Z">
        <w:r w:rsidRPr="001751DC">
          <w:rPr>
            <w:rFonts w:ascii="Times New Roman" w:hAnsi="Times New Roman" w:cs="Times New Roman"/>
            <w:sz w:val="24"/>
            <w:szCs w:val="24"/>
            <w:rPrChange w:id="992" w:author="Tafadzwa Wilson Sedze" w:date="2024-03-29T15:58:00Z">
              <w:rPr>
                <w:rFonts w:ascii="Times New Roman" w:hAnsi="Times New Roman" w:cs="Times New Roman"/>
                <w:sz w:val="28"/>
                <w:szCs w:val="28"/>
              </w:rPr>
            </w:rPrChange>
          </w:rPr>
          <w:t>% return on investment and $</w:t>
        </w:r>
      </w:ins>
      <w:ins w:id="993" w:author="Tafadzwa Wilson Sedze" w:date="2024-03-29T14:05:00Z">
        <w:r w:rsidR="00DB3E50" w:rsidRPr="001751DC">
          <w:rPr>
            <w:rFonts w:ascii="Times New Roman" w:hAnsi="Times New Roman" w:cs="Times New Roman"/>
            <w:sz w:val="24"/>
            <w:szCs w:val="24"/>
            <w:rPrChange w:id="994" w:author="Tafadzwa Wilson Sedze" w:date="2024-03-29T15:58:00Z">
              <w:rPr>
                <w:rFonts w:ascii="Times New Roman" w:hAnsi="Times New Roman" w:cs="Times New Roman"/>
                <w:sz w:val="28"/>
                <w:szCs w:val="28"/>
              </w:rPr>
            </w:rPrChange>
          </w:rPr>
          <w:t>2790.79</w:t>
        </w:r>
      </w:ins>
      <w:ins w:id="995" w:author="Tafadzwa Wilson Sedze" w:date="2024-03-28T16:07:00Z">
        <w:r w:rsidRPr="001751DC">
          <w:rPr>
            <w:rFonts w:ascii="Times New Roman" w:hAnsi="Times New Roman" w:cs="Times New Roman"/>
            <w:sz w:val="24"/>
            <w:szCs w:val="24"/>
            <w:rPrChange w:id="996" w:author="Tafadzwa Wilson Sedze" w:date="2024-03-29T15:58:00Z">
              <w:rPr>
                <w:rFonts w:ascii="Times New Roman" w:hAnsi="Times New Roman" w:cs="Times New Roman"/>
                <w:sz w:val="28"/>
                <w:szCs w:val="28"/>
              </w:rPr>
            </w:rPrChange>
          </w:rPr>
          <w:t xml:space="preserve"> net present value and these parameters are all positive, so this project is economically feasible.</w:t>
        </w:r>
      </w:ins>
    </w:p>
    <w:p w14:paraId="797880C8" w14:textId="77777777" w:rsidR="001751DC" w:rsidRPr="001751DC" w:rsidRDefault="001751DC">
      <w:pPr>
        <w:ind w:left="360"/>
        <w:jc w:val="both"/>
        <w:rPr>
          <w:ins w:id="997" w:author="Tafadzwa Wilson Sedze" w:date="2024-03-29T15:58:00Z"/>
          <w:rFonts w:ascii="Times New Roman" w:hAnsi="Times New Roman" w:cs="Times New Roman"/>
          <w:bCs/>
          <w:color w:val="000000" w:themeColor="text1"/>
          <w:sz w:val="24"/>
          <w:szCs w:val="24"/>
        </w:rPr>
        <w:pPrChange w:id="998" w:author="Tafadzwa Wilson Sedze" w:date="2024-03-29T16:10:00Z">
          <w:pPr>
            <w:jc w:val="both"/>
          </w:pPr>
        </w:pPrChange>
      </w:pPr>
    </w:p>
    <w:p w14:paraId="1EF17FC1" w14:textId="3038C67B" w:rsidR="001751DC" w:rsidRPr="001751DC" w:rsidRDefault="001751DC">
      <w:pPr>
        <w:pStyle w:val="Heading2"/>
        <w:ind w:left="360"/>
        <w:rPr>
          <w:ins w:id="999" w:author="Tafadzwa Wilson Sedze" w:date="2024-03-29T15:58:00Z"/>
          <w:rFonts w:ascii="Times New Roman" w:hAnsi="Times New Roman" w:cs="Times New Roman"/>
          <w:b/>
          <w:bCs/>
          <w:color w:val="auto"/>
          <w:sz w:val="32"/>
          <w:szCs w:val="32"/>
          <w:rPrChange w:id="1000" w:author="Tafadzwa Wilson Sedze" w:date="2024-03-29T15:58:00Z">
            <w:rPr>
              <w:ins w:id="1001" w:author="Tafadzwa Wilson Sedze" w:date="2024-03-29T15:58:00Z"/>
              <w:rFonts w:ascii="Times New Roman" w:hAnsi="Times New Roman" w:cs="Times New Roman"/>
              <w:bCs/>
              <w:color w:val="000000" w:themeColor="text1"/>
              <w:sz w:val="24"/>
              <w:szCs w:val="24"/>
            </w:rPr>
          </w:rPrChange>
        </w:rPr>
        <w:pPrChange w:id="1002" w:author="Tafadzwa Wilson Sedze" w:date="2024-03-29T16:10:00Z">
          <w:pPr>
            <w:jc w:val="both"/>
          </w:pPr>
        </w:pPrChange>
      </w:pPr>
      <w:ins w:id="1003" w:author="Tafadzwa Wilson Sedze" w:date="2024-03-29T15:58:00Z">
        <w:r w:rsidRPr="001751DC">
          <w:rPr>
            <w:rFonts w:ascii="Times New Roman" w:hAnsi="Times New Roman" w:cs="Times New Roman"/>
            <w:b/>
            <w:bCs/>
            <w:color w:val="auto"/>
            <w:sz w:val="32"/>
            <w:szCs w:val="32"/>
            <w:rPrChange w:id="1004" w:author="Tafadzwa Wilson Sedze" w:date="2024-03-29T15:58:00Z">
              <w:rPr>
                <w:rFonts w:ascii="Times New Roman" w:hAnsi="Times New Roman" w:cs="Times New Roman"/>
                <w:bCs/>
                <w:color w:val="000000" w:themeColor="text1"/>
                <w:sz w:val="24"/>
                <w:szCs w:val="24"/>
              </w:rPr>
            </w:rPrChange>
          </w:rPr>
          <w:t>2.</w:t>
        </w:r>
        <w:r w:rsidR="00977EF3" w:rsidRPr="00977EF3">
          <w:rPr>
            <w:rFonts w:ascii="Times New Roman" w:hAnsi="Times New Roman" w:cs="Times New Roman"/>
            <w:b/>
            <w:bCs/>
            <w:color w:val="auto"/>
            <w:sz w:val="32"/>
            <w:szCs w:val="32"/>
          </w:rPr>
          <w:t>2.4 OPERATIONAL FEASIBILITY</w:t>
        </w:r>
      </w:ins>
    </w:p>
    <w:p w14:paraId="31BED5C6" w14:textId="77777777" w:rsidR="001751DC" w:rsidRPr="001751DC" w:rsidRDefault="001751DC">
      <w:pPr>
        <w:ind w:left="360"/>
        <w:jc w:val="both"/>
        <w:rPr>
          <w:ins w:id="1005" w:author="Tafadzwa Wilson Sedze" w:date="2024-03-29T15:58:00Z"/>
          <w:rFonts w:ascii="Times New Roman" w:hAnsi="Times New Roman" w:cs="Times New Roman"/>
          <w:bCs/>
          <w:color w:val="000000" w:themeColor="text1"/>
          <w:sz w:val="24"/>
          <w:szCs w:val="24"/>
        </w:rPr>
        <w:pPrChange w:id="1006" w:author="Tafadzwa Wilson Sedze" w:date="2024-03-29T16:10:00Z">
          <w:pPr>
            <w:jc w:val="both"/>
          </w:pPr>
        </w:pPrChange>
      </w:pPr>
    </w:p>
    <w:p w14:paraId="011BCB6D" w14:textId="05CEC70B" w:rsidR="001751DC" w:rsidRPr="001751DC" w:rsidRDefault="001751DC">
      <w:pPr>
        <w:ind w:left="360"/>
        <w:jc w:val="both"/>
        <w:rPr>
          <w:ins w:id="1007" w:author="Tafadzwa Wilson Sedze" w:date="2024-03-29T15:58:00Z"/>
          <w:rFonts w:ascii="Times New Roman" w:hAnsi="Times New Roman" w:cs="Times New Roman"/>
          <w:bCs/>
          <w:color w:val="000000" w:themeColor="text1"/>
          <w:sz w:val="24"/>
          <w:szCs w:val="24"/>
        </w:rPr>
        <w:pPrChange w:id="1008" w:author="Tafadzwa Wilson Sedze" w:date="2024-03-29T16:10:00Z">
          <w:pPr>
            <w:jc w:val="both"/>
          </w:pPr>
        </w:pPrChange>
      </w:pPr>
      <w:ins w:id="1009" w:author="Tafadzwa Wilson Sedze" w:date="2024-03-29T15:58:00Z">
        <w:r w:rsidRPr="001751DC">
          <w:rPr>
            <w:rFonts w:ascii="Times New Roman" w:hAnsi="Times New Roman" w:cs="Times New Roman"/>
            <w:bCs/>
            <w:color w:val="000000" w:themeColor="text1"/>
            <w:sz w:val="24"/>
            <w:szCs w:val="24"/>
          </w:rPr>
          <w:t xml:space="preserve">The operational feasibility assessment for the </w:t>
        </w:r>
        <w:del w:id="1010" w:author="Wilson Centaurus" w:date="2024-05-26T16:38:00Z">
          <w:r w:rsidRPr="001751DC" w:rsidDel="00EA56E7">
            <w:rPr>
              <w:rFonts w:ascii="Times New Roman" w:hAnsi="Times New Roman" w:cs="Times New Roman"/>
              <w:bCs/>
              <w:color w:val="000000" w:themeColor="text1"/>
              <w:sz w:val="24"/>
              <w:szCs w:val="24"/>
            </w:rPr>
            <w:delText>Smart Farming System</w:delText>
          </w:r>
        </w:del>
      </w:ins>
      <w:ins w:id="1011" w:author="Wilson Centaurus" w:date="2024-05-26T16:38:00Z">
        <w:r w:rsidR="00EA56E7">
          <w:rPr>
            <w:rFonts w:ascii="Times New Roman" w:hAnsi="Times New Roman" w:cs="Times New Roman"/>
            <w:bCs/>
            <w:color w:val="000000" w:themeColor="text1"/>
            <w:sz w:val="24"/>
            <w:szCs w:val="24"/>
          </w:rPr>
          <w:t>Aquaponics-Integrated Smart Farming System</w:t>
        </w:r>
      </w:ins>
      <w:ins w:id="1012" w:author="Tafadzwa Wilson Sedze" w:date="2024-03-29T15:58:00Z">
        <w:r w:rsidRPr="001751DC">
          <w:rPr>
            <w:rFonts w:ascii="Times New Roman" w:hAnsi="Times New Roman" w:cs="Times New Roman"/>
            <w:bCs/>
            <w:color w:val="000000" w:themeColor="text1"/>
            <w:sz w:val="24"/>
            <w:szCs w:val="24"/>
          </w:rPr>
          <w:t xml:space="preserve"> at Zimunda Estate has been conducted to evaluate the practicality and effectiveness of implementing the proposed system within the estate's operational context. </w:t>
        </w:r>
      </w:ins>
    </w:p>
    <w:p w14:paraId="2257B472" w14:textId="77777777" w:rsidR="001751DC" w:rsidRPr="001751DC" w:rsidRDefault="001751DC">
      <w:pPr>
        <w:ind w:left="360"/>
        <w:jc w:val="both"/>
        <w:rPr>
          <w:ins w:id="1013" w:author="Tafadzwa Wilson Sedze" w:date="2024-03-29T15:58:00Z"/>
          <w:rFonts w:ascii="Times New Roman" w:hAnsi="Times New Roman" w:cs="Times New Roman"/>
          <w:bCs/>
          <w:color w:val="000000" w:themeColor="text1"/>
          <w:sz w:val="24"/>
          <w:szCs w:val="24"/>
        </w:rPr>
        <w:pPrChange w:id="1014" w:author="Tafadzwa Wilson Sedze" w:date="2024-03-29T16:10:00Z">
          <w:pPr>
            <w:jc w:val="both"/>
          </w:pPr>
        </w:pPrChange>
      </w:pPr>
    </w:p>
    <w:p w14:paraId="19B23476" w14:textId="77777777" w:rsidR="001751DC" w:rsidRPr="001751DC" w:rsidRDefault="001751DC">
      <w:pPr>
        <w:ind w:left="360"/>
        <w:jc w:val="both"/>
        <w:rPr>
          <w:ins w:id="1015" w:author="Tafadzwa Wilson Sedze" w:date="2024-03-29T15:58:00Z"/>
          <w:rFonts w:ascii="Times New Roman" w:hAnsi="Times New Roman" w:cs="Times New Roman"/>
          <w:bCs/>
          <w:color w:val="000000" w:themeColor="text1"/>
          <w:sz w:val="24"/>
          <w:szCs w:val="24"/>
        </w:rPr>
        <w:pPrChange w:id="1016" w:author="Tafadzwa Wilson Sedze" w:date="2024-03-29T16:10:00Z">
          <w:pPr>
            <w:jc w:val="both"/>
          </w:pPr>
        </w:pPrChange>
      </w:pPr>
      <w:ins w:id="1017" w:author="Tafadzwa Wilson Sedze" w:date="2024-03-29T15:58:00Z">
        <w:r w:rsidRPr="001751DC">
          <w:rPr>
            <w:rFonts w:ascii="Times New Roman" w:hAnsi="Times New Roman" w:cs="Times New Roman"/>
            <w:bCs/>
            <w:color w:val="000000" w:themeColor="text1"/>
            <w:sz w:val="24"/>
            <w:szCs w:val="24"/>
          </w:rPr>
          <w:t xml:space="preserve">This assessment has provided valuable insights into various aspects, including resource availability, organizational readiness, and potential impacts on day-to-day operations. </w:t>
        </w:r>
      </w:ins>
    </w:p>
    <w:p w14:paraId="649356F0" w14:textId="77777777" w:rsidR="001751DC" w:rsidRPr="001751DC" w:rsidRDefault="001751DC">
      <w:pPr>
        <w:ind w:left="360"/>
        <w:jc w:val="both"/>
        <w:rPr>
          <w:ins w:id="1018" w:author="Tafadzwa Wilson Sedze" w:date="2024-03-29T15:58:00Z"/>
          <w:rFonts w:ascii="Times New Roman" w:hAnsi="Times New Roman" w:cs="Times New Roman"/>
          <w:bCs/>
          <w:color w:val="000000" w:themeColor="text1"/>
          <w:sz w:val="24"/>
          <w:szCs w:val="24"/>
        </w:rPr>
        <w:pPrChange w:id="1019" w:author="Tafadzwa Wilson Sedze" w:date="2024-03-29T16:10:00Z">
          <w:pPr>
            <w:jc w:val="both"/>
          </w:pPr>
        </w:pPrChange>
      </w:pPr>
    </w:p>
    <w:p w14:paraId="037B2300" w14:textId="77777777" w:rsidR="001751DC" w:rsidRPr="001751DC" w:rsidRDefault="001751DC">
      <w:pPr>
        <w:ind w:left="360"/>
        <w:jc w:val="both"/>
        <w:rPr>
          <w:ins w:id="1020" w:author="Tafadzwa Wilson Sedze" w:date="2024-03-29T15:58:00Z"/>
          <w:rFonts w:ascii="Times New Roman" w:hAnsi="Times New Roman" w:cs="Times New Roman"/>
          <w:bCs/>
          <w:color w:val="000000" w:themeColor="text1"/>
          <w:sz w:val="24"/>
          <w:szCs w:val="24"/>
        </w:rPr>
        <w:pPrChange w:id="1021" w:author="Tafadzwa Wilson Sedze" w:date="2024-03-29T16:10:00Z">
          <w:pPr>
            <w:jc w:val="both"/>
          </w:pPr>
        </w:pPrChange>
      </w:pPr>
      <w:ins w:id="1022" w:author="Tafadzwa Wilson Sedze" w:date="2024-03-29T15:58:00Z">
        <w:r w:rsidRPr="001751DC">
          <w:rPr>
            <w:rFonts w:ascii="Times New Roman" w:hAnsi="Times New Roman" w:cs="Times New Roman"/>
            <w:bCs/>
            <w:color w:val="000000" w:themeColor="text1"/>
            <w:sz w:val="24"/>
            <w:szCs w:val="24"/>
          </w:rPr>
          <w:t>By addressing concerns related to resource availability through adequate training programs and ensuring organizational readiness by aligning policies and culture with the system's requirements, Zimunda Estate has demonstrated its preparedness for system implementation.</w:t>
        </w:r>
      </w:ins>
    </w:p>
    <w:p w14:paraId="25FA5EB7" w14:textId="77777777" w:rsidR="001751DC" w:rsidRPr="001751DC" w:rsidRDefault="001751DC">
      <w:pPr>
        <w:ind w:left="360"/>
        <w:jc w:val="both"/>
        <w:rPr>
          <w:ins w:id="1023" w:author="Tafadzwa Wilson Sedze" w:date="2024-03-29T15:58:00Z"/>
          <w:rFonts w:ascii="Times New Roman" w:hAnsi="Times New Roman" w:cs="Times New Roman"/>
          <w:bCs/>
          <w:color w:val="000000" w:themeColor="text1"/>
          <w:sz w:val="24"/>
          <w:szCs w:val="24"/>
        </w:rPr>
        <w:pPrChange w:id="1024" w:author="Tafadzwa Wilson Sedze" w:date="2024-03-29T16:10:00Z">
          <w:pPr>
            <w:jc w:val="both"/>
          </w:pPr>
        </w:pPrChange>
      </w:pPr>
    </w:p>
    <w:p w14:paraId="1110504D" w14:textId="68B6999B" w:rsidR="001751DC" w:rsidRPr="001751DC" w:rsidRDefault="001751DC">
      <w:pPr>
        <w:ind w:left="360"/>
        <w:jc w:val="both"/>
        <w:rPr>
          <w:ins w:id="1025" w:author="Tafadzwa Wilson Sedze" w:date="2024-03-29T15:58:00Z"/>
          <w:rFonts w:ascii="Times New Roman" w:hAnsi="Times New Roman" w:cs="Times New Roman"/>
          <w:bCs/>
          <w:color w:val="000000" w:themeColor="text1"/>
          <w:sz w:val="24"/>
          <w:szCs w:val="24"/>
        </w:rPr>
        <w:pPrChange w:id="1026" w:author="Tafadzwa Wilson Sedze" w:date="2024-03-29T16:10:00Z">
          <w:pPr>
            <w:jc w:val="both"/>
          </w:pPr>
        </w:pPrChange>
      </w:pPr>
      <w:ins w:id="1027" w:author="Tafadzwa Wilson Sedze" w:date="2024-03-29T15:58:00Z">
        <w:r w:rsidRPr="001751DC">
          <w:rPr>
            <w:rFonts w:ascii="Times New Roman" w:hAnsi="Times New Roman" w:cs="Times New Roman"/>
            <w:bCs/>
            <w:color w:val="000000" w:themeColor="text1"/>
            <w:sz w:val="24"/>
            <w:szCs w:val="24"/>
          </w:rPr>
          <w:lastRenderedPageBreak/>
          <w:t xml:space="preserve">Moreover, understanding the impact of the </w:t>
        </w:r>
        <w:del w:id="1028" w:author="Wilson Centaurus" w:date="2024-05-26T16:38:00Z">
          <w:r w:rsidRPr="001751DC" w:rsidDel="00EA56E7">
            <w:rPr>
              <w:rFonts w:ascii="Times New Roman" w:hAnsi="Times New Roman" w:cs="Times New Roman"/>
              <w:bCs/>
              <w:color w:val="000000" w:themeColor="text1"/>
              <w:sz w:val="24"/>
              <w:szCs w:val="24"/>
            </w:rPr>
            <w:delText>Smart Farming System</w:delText>
          </w:r>
        </w:del>
      </w:ins>
      <w:ins w:id="1029" w:author="Wilson Centaurus" w:date="2024-05-26T16:38:00Z">
        <w:r w:rsidR="00EA56E7">
          <w:rPr>
            <w:rFonts w:ascii="Times New Roman" w:hAnsi="Times New Roman" w:cs="Times New Roman"/>
            <w:bCs/>
            <w:color w:val="000000" w:themeColor="text1"/>
            <w:sz w:val="24"/>
            <w:szCs w:val="24"/>
          </w:rPr>
          <w:t>Aquaponics-Integrated Smart Farming System</w:t>
        </w:r>
      </w:ins>
      <w:ins w:id="1030" w:author="Tafadzwa Wilson Sedze" w:date="2024-03-29T15:58:00Z">
        <w:r w:rsidRPr="001751DC">
          <w:rPr>
            <w:rFonts w:ascii="Times New Roman" w:hAnsi="Times New Roman" w:cs="Times New Roman"/>
            <w:bCs/>
            <w:color w:val="000000" w:themeColor="text1"/>
            <w:sz w:val="24"/>
            <w:szCs w:val="24"/>
          </w:rPr>
          <w:t xml:space="preserve"> on operations has allowed the estate to anticipate changes in workflow, task allocation, and decision-making processes, ensuring minimal disruption and a smooth transition.</w:t>
        </w:r>
      </w:ins>
    </w:p>
    <w:p w14:paraId="39E547D4" w14:textId="77777777" w:rsidR="001751DC" w:rsidRPr="001751DC" w:rsidRDefault="001751DC">
      <w:pPr>
        <w:ind w:left="360"/>
        <w:jc w:val="both"/>
        <w:rPr>
          <w:ins w:id="1031" w:author="Tafadzwa Wilson Sedze" w:date="2024-03-29T15:58:00Z"/>
          <w:rFonts w:ascii="Times New Roman" w:hAnsi="Times New Roman" w:cs="Times New Roman"/>
          <w:bCs/>
          <w:color w:val="000000" w:themeColor="text1"/>
          <w:sz w:val="24"/>
          <w:szCs w:val="24"/>
        </w:rPr>
        <w:pPrChange w:id="1032" w:author="Tafadzwa Wilson Sedze" w:date="2024-03-29T16:10:00Z">
          <w:pPr>
            <w:jc w:val="both"/>
          </w:pPr>
        </w:pPrChange>
      </w:pPr>
    </w:p>
    <w:p w14:paraId="2C017026" w14:textId="77777777" w:rsidR="001751DC" w:rsidRPr="001751DC" w:rsidRDefault="001751DC">
      <w:pPr>
        <w:ind w:left="360"/>
        <w:jc w:val="both"/>
        <w:rPr>
          <w:ins w:id="1033" w:author="Tafadzwa Wilson Sedze" w:date="2024-03-29T15:58:00Z"/>
          <w:rFonts w:ascii="Times New Roman" w:hAnsi="Times New Roman" w:cs="Times New Roman"/>
          <w:bCs/>
          <w:color w:val="000000" w:themeColor="text1"/>
          <w:sz w:val="24"/>
          <w:szCs w:val="24"/>
        </w:rPr>
        <w:pPrChange w:id="1034" w:author="Tafadzwa Wilson Sedze" w:date="2024-03-29T16:10:00Z">
          <w:pPr>
            <w:jc w:val="both"/>
          </w:pPr>
        </w:pPrChange>
      </w:pPr>
      <w:ins w:id="1035" w:author="Tafadzwa Wilson Sedze" w:date="2024-03-29T15:58:00Z">
        <w:r w:rsidRPr="001751DC">
          <w:rPr>
            <w:rFonts w:ascii="Times New Roman" w:hAnsi="Times New Roman" w:cs="Times New Roman"/>
            <w:bCs/>
            <w:color w:val="000000" w:themeColor="text1"/>
            <w:sz w:val="24"/>
            <w:szCs w:val="24"/>
          </w:rPr>
          <w:t>Additionally, the system's scalability and flexibility have been considered, ensuring that it can adapt to future growth and technological advancements while remaining cost-effective and sustainable.</w:t>
        </w:r>
      </w:ins>
    </w:p>
    <w:p w14:paraId="4E383D5E" w14:textId="77777777" w:rsidR="001751DC" w:rsidRPr="001751DC" w:rsidRDefault="001751DC">
      <w:pPr>
        <w:ind w:left="360"/>
        <w:jc w:val="both"/>
        <w:rPr>
          <w:ins w:id="1036" w:author="Tafadzwa Wilson Sedze" w:date="2024-03-29T15:58:00Z"/>
          <w:rFonts w:ascii="Times New Roman" w:hAnsi="Times New Roman" w:cs="Times New Roman"/>
          <w:bCs/>
          <w:color w:val="000000" w:themeColor="text1"/>
          <w:sz w:val="24"/>
          <w:szCs w:val="24"/>
        </w:rPr>
        <w:pPrChange w:id="1037" w:author="Tafadzwa Wilson Sedze" w:date="2024-03-29T16:10:00Z">
          <w:pPr>
            <w:jc w:val="both"/>
          </w:pPr>
        </w:pPrChange>
      </w:pPr>
    </w:p>
    <w:p w14:paraId="1D9F0BF2" w14:textId="402FBA62" w:rsidR="001751DC" w:rsidRDefault="001751DC">
      <w:pPr>
        <w:ind w:left="360"/>
        <w:jc w:val="both"/>
        <w:rPr>
          <w:ins w:id="1038" w:author="Tafadzwa Wilson Sedze" w:date="2024-03-29T15:59:00Z"/>
          <w:rFonts w:ascii="Times New Roman" w:hAnsi="Times New Roman" w:cs="Times New Roman"/>
          <w:bCs/>
          <w:color w:val="000000" w:themeColor="text1"/>
          <w:sz w:val="24"/>
          <w:szCs w:val="24"/>
        </w:rPr>
        <w:pPrChange w:id="1039" w:author="Tafadzwa Wilson Sedze" w:date="2024-03-29T16:10:00Z">
          <w:pPr>
            <w:jc w:val="both"/>
          </w:pPr>
        </w:pPrChange>
      </w:pPr>
      <w:ins w:id="1040" w:author="Tafadzwa Wilson Sedze" w:date="2024-03-29T15:58:00Z">
        <w:r w:rsidRPr="001751DC">
          <w:rPr>
            <w:rFonts w:ascii="Times New Roman" w:hAnsi="Times New Roman" w:cs="Times New Roman"/>
            <w:bCs/>
            <w:color w:val="000000" w:themeColor="text1"/>
            <w:sz w:val="24"/>
            <w:szCs w:val="24"/>
          </w:rPr>
          <w:t xml:space="preserve">With the operational feasibility assessment completed, Zimunda Estate is well-positioned to proceed with the implementation of the </w:t>
        </w:r>
        <w:del w:id="1041" w:author="Wilson Centaurus" w:date="2024-05-26T16:38:00Z">
          <w:r w:rsidRPr="001751DC" w:rsidDel="00EA56E7">
            <w:rPr>
              <w:rFonts w:ascii="Times New Roman" w:hAnsi="Times New Roman" w:cs="Times New Roman"/>
              <w:bCs/>
              <w:color w:val="000000" w:themeColor="text1"/>
              <w:sz w:val="24"/>
              <w:szCs w:val="24"/>
            </w:rPr>
            <w:delText>Smart Farming System</w:delText>
          </w:r>
        </w:del>
      </w:ins>
      <w:ins w:id="1042" w:author="Wilson Centaurus" w:date="2024-05-26T16:38:00Z">
        <w:r w:rsidR="00EA56E7">
          <w:rPr>
            <w:rFonts w:ascii="Times New Roman" w:hAnsi="Times New Roman" w:cs="Times New Roman"/>
            <w:bCs/>
            <w:color w:val="000000" w:themeColor="text1"/>
            <w:sz w:val="24"/>
            <w:szCs w:val="24"/>
          </w:rPr>
          <w:t>Aquaponics-Integrated Smart Farming System</w:t>
        </w:r>
      </w:ins>
      <w:ins w:id="1043" w:author="Tafadzwa Wilson Sedze" w:date="2024-03-29T15:58:00Z">
        <w:r w:rsidRPr="001751DC">
          <w:rPr>
            <w:rFonts w:ascii="Times New Roman" w:hAnsi="Times New Roman" w:cs="Times New Roman"/>
            <w:bCs/>
            <w:color w:val="000000" w:themeColor="text1"/>
            <w:sz w:val="24"/>
            <w:szCs w:val="24"/>
          </w:rPr>
          <w:t>, confident in its ability to enhance operational efficiency and contribute to the estate's overall success.</w:t>
        </w:r>
      </w:ins>
    </w:p>
    <w:p w14:paraId="6C28E59F" w14:textId="77777777" w:rsidR="001751DC" w:rsidRDefault="001751DC">
      <w:pPr>
        <w:ind w:left="360"/>
        <w:jc w:val="both"/>
        <w:rPr>
          <w:ins w:id="1044" w:author="Tafadzwa Wilson Sedze" w:date="2024-03-29T15:59:00Z"/>
          <w:rFonts w:ascii="Times New Roman" w:hAnsi="Times New Roman" w:cs="Times New Roman"/>
          <w:bCs/>
          <w:color w:val="000000" w:themeColor="text1"/>
          <w:sz w:val="24"/>
          <w:szCs w:val="24"/>
        </w:rPr>
        <w:pPrChange w:id="1045" w:author="Tafadzwa Wilson Sedze" w:date="2024-03-29T16:10:00Z">
          <w:pPr>
            <w:jc w:val="both"/>
          </w:pPr>
        </w:pPrChange>
      </w:pPr>
    </w:p>
    <w:p w14:paraId="3FA322F1" w14:textId="56C84EE9" w:rsidR="00F12652" w:rsidRDefault="00F12652">
      <w:pPr>
        <w:pStyle w:val="Heading2"/>
        <w:ind w:left="360"/>
        <w:rPr>
          <w:ins w:id="1046" w:author="Tafadzwa Wilson Sedze" w:date="2024-03-29T16:05:00Z"/>
          <w:rFonts w:ascii="Times New Roman" w:hAnsi="Times New Roman" w:cs="Times New Roman"/>
          <w:b/>
          <w:bCs/>
          <w:color w:val="auto"/>
          <w:sz w:val="32"/>
          <w:szCs w:val="32"/>
        </w:rPr>
        <w:pPrChange w:id="1047" w:author="Tafadzwa Wilson Sedze" w:date="2024-03-29T16:10:00Z">
          <w:pPr>
            <w:pStyle w:val="Heading2"/>
          </w:pPr>
        </w:pPrChange>
      </w:pPr>
      <w:ins w:id="1048" w:author="Tafadzwa Wilson Sedze" w:date="2024-03-29T16:03:00Z">
        <w:r w:rsidRPr="00F12652">
          <w:rPr>
            <w:rFonts w:ascii="Times New Roman" w:hAnsi="Times New Roman" w:cs="Times New Roman"/>
            <w:b/>
            <w:bCs/>
            <w:color w:val="auto"/>
            <w:sz w:val="32"/>
            <w:szCs w:val="32"/>
            <w:rPrChange w:id="1049" w:author="Tafadzwa Wilson Sedze" w:date="2024-03-29T16:05:00Z">
              <w:rPr>
                <w:rFonts w:ascii="Times New Roman" w:hAnsi="Times New Roman" w:cs="Times New Roman"/>
                <w:b/>
                <w:bCs/>
                <w:color w:val="000000" w:themeColor="text1"/>
                <w:sz w:val="24"/>
                <w:szCs w:val="24"/>
              </w:rPr>
            </w:rPrChange>
          </w:rPr>
          <w:t xml:space="preserve">2.3 </w:t>
        </w:r>
        <w:r w:rsidR="00977EF3" w:rsidRPr="00977EF3">
          <w:rPr>
            <w:rFonts w:ascii="Times New Roman" w:hAnsi="Times New Roman" w:cs="Times New Roman"/>
            <w:b/>
            <w:bCs/>
            <w:color w:val="auto"/>
            <w:sz w:val="32"/>
            <w:szCs w:val="32"/>
          </w:rPr>
          <w:t>STAKEHOLDERS ANALYSIS</w:t>
        </w:r>
      </w:ins>
    </w:p>
    <w:p w14:paraId="3273CA65" w14:textId="77777777" w:rsidR="00F12652" w:rsidRPr="00F12652" w:rsidRDefault="00F12652">
      <w:pPr>
        <w:ind w:left="360"/>
        <w:rPr>
          <w:ins w:id="1050" w:author="Tafadzwa Wilson Sedze" w:date="2024-03-29T16:03:00Z"/>
          <w:rPrChange w:id="1051" w:author="Tafadzwa Wilson Sedze" w:date="2024-03-29T16:05:00Z">
            <w:rPr>
              <w:ins w:id="1052" w:author="Tafadzwa Wilson Sedze" w:date="2024-03-29T16:03:00Z"/>
              <w:rFonts w:ascii="Times New Roman" w:hAnsi="Times New Roman" w:cs="Times New Roman"/>
              <w:bCs/>
              <w:color w:val="000000" w:themeColor="text1"/>
              <w:sz w:val="24"/>
              <w:szCs w:val="24"/>
            </w:rPr>
          </w:rPrChange>
        </w:rPr>
        <w:pPrChange w:id="1053" w:author="Tafadzwa Wilson Sedze" w:date="2024-03-29T16:10:00Z">
          <w:pPr>
            <w:jc w:val="both"/>
          </w:pPr>
        </w:pPrChange>
      </w:pPr>
    </w:p>
    <w:p w14:paraId="70805E20" w14:textId="020E0ABC" w:rsidR="00F12652" w:rsidRDefault="00F12652">
      <w:pPr>
        <w:ind w:left="360"/>
        <w:jc w:val="both"/>
        <w:rPr>
          <w:ins w:id="1054" w:author="Tafadzwa Wilson Sedze" w:date="2024-03-29T16:05:00Z"/>
          <w:rFonts w:ascii="Times New Roman" w:hAnsi="Times New Roman" w:cs="Times New Roman"/>
          <w:bCs/>
          <w:color w:val="000000" w:themeColor="text1"/>
          <w:sz w:val="24"/>
          <w:szCs w:val="24"/>
        </w:rPr>
        <w:pPrChange w:id="1055" w:author="Tafadzwa Wilson Sedze" w:date="2024-03-29T16:10:00Z">
          <w:pPr>
            <w:jc w:val="both"/>
          </w:pPr>
        </w:pPrChange>
      </w:pPr>
      <w:ins w:id="1056" w:author="Tafadzwa Wilson Sedze" w:date="2024-03-29T16:03:00Z">
        <w:r w:rsidRPr="00F12652">
          <w:rPr>
            <w:rFonts w:ascii="Times New Roman" w:hAnsi="Times New Roman" w:cs="Times New Roman"/>
            <w:bCs/>
            <w:color w:val="000000" w:themeColor="text1"/>
            <w:sz w:val="24"/>
            <w:szCs w:val="24"/>
          </w:rPr>
          <w:t xml:space="preserve">Stakeholder analysis is essential for identifying and engaging individuals, groups, or organizations with vested interests in the </w:t>
        </w:r>
        <w:del w:id="1057"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058" w:author="Wilson Centaurus" w:date="2024-05-26T16:38:00Z">
        <w:r w:rsidR="00EA56E7">
          <w:rPr>
            <w:rFonts w:ascii="Times New Roman" w:hAnsi="Times New Roman" w:cs="Times New Roman"/>
            <w:bCs/>
            <w:color w:val="000000" w:themeColor="text1"/>
            <w:sz w:val="24"/>
            <w:szCs w:val="24"/>
          </w:rPr>
          <w:t>Aquaponics-Integrated Smart Farming System</w:t>
        </w:r>
      </w:ins>
      <w:ins w:id="1059" w:author="Tafadzwa Wilson Sedze" w:date="2024-03-29T16:03:00Z">
        <w:r w:rsidRPr="00F12652">
          <w:rPr>
            <w:rFonts w:ascii="Times New Roman" w:hAnsi="Times New Roman" w:cs="Times New Roman"/>
            <w:bCs/>
            <w:color w:val="000000" w:themeColor="text1"/>
            <w:sz w:val="24"/>
            <w:szCs w:val="24"/>
          </w:rPr>
          <w:t xml:space="preserve"> at Zimunda Estate. Understanding their roles, interests, and influence levels is crucial for effective project management and stakeholder engagement.</w:t>
        </w:r>
      </w:ins>
    </w:p>
    <w:p w14:paraId="3B72A698" w14:textId="77777777" w:rsidR="00F12652" w:rsidRPr="00F12652" w:rsidRDefault="00F12652">
      <w:pPr>
        <w:ind w:left="360"/>
        <w:jc w:val="both"/>
        <w:rPr>
          <w:ins w:id="1060" w:author="Tafadzwa Wilson Sedze" w:date="2024-03-29T16:03:00Z"/>
          <w:rFonts w:ascii="Times New Roman" w:hAnsi="Times New Roman" w:cs="Times New Roman"/>
          <w:bCs/>
          <w:color w:val="000000" w:themeColor="text1"/>
          <w:sz w:val="24"/>
          <w:szCs w:val="24"/>
        </w:rPr>
        <w:pPrChange w:id="1061" w:author="Tafadzwa Wilson Sedze" w:date="2024-03-29T16:10:00Z">
          <w:pPr>
            <w:jc w:val="both"/>
          </w:pPr>
        </w:pPrChange>
      </w:pPr>
    </w:p>
    <w:p w14:paraId="07A7E505" w14:textId="77777777" w:rsidR="00F12652" w:rsidRPr="00F12652" w:rsidRDefault="00F12652">
      <w:pPr>
        <w:pStyle w:val="ListParagraph"/>
        <w:numPr>
          <w:ilvl w:val="0"/>
          <w:numId w:val="23"/>
        </w:numPr>
        <w:ind w:left="1080"/>
        <w:jc w:val="both"/>
        <w:rPr>
          <w:ins w:id="1062" w:author="Tafadzwa Wilson Sedze" w:date="2024-03-29T16:03:00Z"/>
          <w:rFonts w:ascii="Times New Roman" w:hAnsi="Times New Roman" w:cs="Times New Roman"/>
          <w:bCs/>
          <w:color w:val="000000" w:themeColor="text1"/>
          <w:sz w:val="28"/>
          <w:szCs w:val="28"/>
          <w:rPrChange w:id="1063" w:author="Tafadzwa Wilson Sedze" w:date="2024-03-29T16:08:00Z">
            <w:rPr>
              <w:ins w:id="1064" w:author="Tafadzwa Wilson Sedze" w:date="2024-03-29T16:03:00Z"/>
            </w:rPr>
          </w:rPrChange>
        </w:rPr>
        <w:pPrChange w:id="1065" w:author="Tafadzwa Wilson Sedze" w:date="2024-03-29T16:10:00Z">
          <w:pPr>
            <w:jc w:val="both"/>
          </w:pPr>
        </w:pPrChange>
      </w:pPr>
      <w:ins w:id="1066" w:author="Tafadzwa Wilson Sedze" w:date="2024-03-29T16:03:00Z">
        <w:r w:rsidRPr="00F12652">
          <w:rPr>
            <w:rFonts w:ascii="Times New Roman" w:hAnsi="Times New Roman" w:cs="Times New Roman"/>
            <w:b/>
            <w:bCs/>
            <w:color w:val="000000" w:themeColor="text1"/>
            <w:sz w:val="28"/>
            <w:szCs w:val="28"/>
            <w:rPrChange w:id="1067" w:author="Tafadzwa Wilson Sedze" w:date="2024-03-29T16:08:00Z">
              <w:rPr/>
            </w:rPrChange>
          </w:rPr>
          <w:t>Role of Farmers</w:t>
        </w:r>
      </w:ins>
    </w:p>
    <w:p w14:paraId="4F0999CD" w14:textId="6FBE8C8F" w:rsidR="00F12652" w:rsidRPr="00F12652" w:rsidRDefault="00F12652">
      <w:pPr>
        <w:ind w:left="720"/>
        <w:jc w:val="both"/>
        <w:rPr>
          <w:ins w:id="1068" w:author="Tafadzwa Wilson Sedze" w:date="2024-03-29T16:03:00Z"/>
          <w:rFonts w:ascii="Times New Roman" w:hAnsi="Times New Roman" w:cs="Times New Roman"/>
          <w:bCs/>
          <w:color w:val="000000" w:themeColor="text1"/>
          <w:sz w:val="24"/>
          <w:szCs w:val="24"/>
        </w:rPr>
        <w:pPrChange w:id="1069" w:author="Tafadzwa Wilson Sedze" w:date="2024-03-29T16:10:00Z">
          <w:pPr>
            <w:jc w:val="both"/>
          </w:pPr>
        </w:pPrChange>
      </w:pPr>
      <w:ins w:id="1070" w:author="Tafadzwa Wilson Sedze" w:date="2024-03-29T16:03:00Z">
        <w:r w:rsidRPr="00F12652">
          <w:rPr>
            <w:rFonts w:ascii="Times New Roman" w:hAnsi="Times New Roman" w:cs="Times New Roman"/>
            <w:bCs/>
            <w:color w:val="000000" w:themeColor="text1"/>
            <w:sz w:val="24"/>
            <w:szCs w:val="24"/>
          </w:rPr>
          <w:t xml:space="preserve">Farmers are at the forefront of implementing and utilizing the </w:t>
        </w:r>
        <w:del w:id="1071"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072" w:author="Wilson Centaurus" w:date="2024-05-26T16:38:00Z">
        <w:r w:rsidR="00EA56E7">
          <w:rPr>
            <w:rFonts w:ascii="Times New Roman" w:hAnsi="Times New Roman" w:cs="Times New Roman"/>
            <w:bCs/>
            <w:color w:val="000000" w:themeColor="text1"/>
            <w:sz w:val="24"/>
            <w:szCs w:val="24"/>
          </w:rPr>
          <w:t>Aquaponics-Integrated Smart Farming System</w:t>
        </w:r>
      </w:ins>
      <w:ins w:id="1073" w:author="Tafadzwa Wilson Sedze" w:date="2024-03-29T16:03:00Z">
        <w:r w:rsidRPr="00F12652">
          <w:rPr>
            <w:rFonts w:ascii="Times New Roman" w:hAnsi="Times New Roman" w:cs="Times New Roman"/>
            <w:bCs/>
            <w:color w:val="000000" w:themeColor="text1"/>
            <w:sz w:val="24"/>
            <w:szCs w:val="24"/>
          </w:rPr>
          <w:t>. Their roles include:</w:t>
        </w:r>
      </w:ins>
    </w:p>
    <w:p w14:paraId="3E5E3506" w14:textId="77777777" w:rsidR="00F12652" w:rsidRPr="00F12652" w:rsidRDefault="00F12652">
      <w:pPr>
        <w:numPr>
          <w:ilvl w:val="0"/>
          <w:numId w:val="18"/>
        </w:numPr>
        <w:tabs>
          <w:tab w:val="clear" w:pos="720"/>
          <w:tab w:val="num" w:pos="1440"/>
        </w:tabs>
        <w:ind w:left="1440"/>
        <w:jc w:val="both"/>
        <w:rPr>
          <w:ins w:id="1074" w:author="Tafadzwa Wilson Sedze" w:date="2024-03-29T16:03:00Z"/>
          <w:rFonts w:ascii="Times New Roman" w:hAnsi="Times New Roman" w:cs="Times New Roman"/>
          <w:bCs/>
          <w:color w:val="000000" w:themeColor="text1"/>
          <w:sz w:val="24"/>
          <w:szCs w:val="24"/>
        </w:rPr>
        <w:pPrChange w:id="1075" w:author="Tafadzwa Wilson Sedze" w:date="2024-03-29T16:10:00Z">
          <w:pPr>
            <w:numPr>
              <w:numId w:val="18"/>
            </w:numPr>
            <w:tabs>
              <w:tab w:val="num" w:pos="720"/>
            </w:tabs>
            <w:ind w:left="720" w:hanging="360"/>
            <w:jc w:val="both"/>
          </w:pPr>
        </w:pPrChange>
      </w:pPr>
      <w:ins w:id="1076" w:author="Tafadzwa Wilson Sedze" w:date="2024-03-29T16:03:00Z">
        <w:r w:rsidRPr="00F12652">
          <w:rPr>
            <w:rFonts w:ascii="Times New Roman" w:hAnsi="Times New Roman" w:cs="Times New Roman"/>
            <w:b/>
            <w:bCs/>
            <w:color w:val="000000" w:themeColor="text1"/>
            <w:sz w:val="24"/>
            <w:szCs w:val="24"/>
          </w:rPr>
          <w:t>System Utilization:</w:t>
        </w:r>
        <w:r w:rsidRPr="00F12652">
          <w:rPr>
            <w:rFonts w:ascii="Times New Roman" w:hAnsi="Times New Roman" w:cs="Times New Roman"/>
            <w:bCs/>
            <w:color w:val="000000" w:themeColor="text1"/>
            <w:sz w:val="24"/>
            <w:szCs w:val="24"/>
          </w:rPr>
          <w:t xml:space="preserve"> Farmers actively use the system for monitoring crop conditions, managing irrigation, and making informed decisions based on real-time data.</w:t>
        </w:r>
      </w:ins>
    </w:p>
    <w:p w14:paraId="3F250211" w14:textId="7C2347FA" w:rsidR="00F12652" w:rsidRDefault="00F12652">
      <w:pPr>
        <w:numPr>
          <w:ilvl w:val="0"/>
          <w:numId w:val="18"/>
        </w:numPr>
        <w:tabs>
          <w:tab w:val="clear" w:pos="720"/>
          <w:tab w:val="num" w:pos="1440"/>
        </w:tabs>
        <w:ind w:left="1440"/>
        <w:jc w:val="both"/>
        <w:rPr>
          <w:ins w:id="1077" w:author="Tafadzwa Wilson Sedze" w:date="2024-03-29T16:06:00Z"/>
          <w:rFonts w:ascii="Times New Roman" w:hAnsi="Times New Roman" w:cs="Times New Roman"/>
          <w:bCs/>
          <w:color w:val="000000" w:themeColor="text1"/>
          <w:sz w:val="24"/>
          <w:szCs w:val="24"/>
        </w:rPr>
        <w:pPrChange w:id="1078" w:author="Tafadzwa Wilson Sedze" w:date="2024-03-29T16:10:00Z">
          <w:pPr>
            <w:numPr>
              <w:numId w:val="18"/>
            </w:numPr>
            <w:tabs>
              <w:tab w:val="num" w:pos="720"/>
            </w:tabs>
            <w:ind w:left="720" w:hanging="360"/>
            <w:jc w:val="both"/>
          </w:pPr>
        </w:pPrChange>
      </w:pPr>
      <w:ins w:id="1079" w:author="Tafadzwa Wilson Sedze" w:date="2024-03-29T16:03:00Z">
        <w:r w:rsidRPr="00F12652">
          <w:rPr>
            <w:rFonts w:ascii="Times New Roman" w:hAnsi="Times New Roman" w:cs="Times New Roman"/>
            <w:b/>
            <w:bCs/>
            <w:color w:val="000000" w:themeColor="text1"/>
            <w:sz w:val="24"/>
            <w:szCs w:val="24"/>
          </w:rPr>
          <w:t>Feedback and Improvement:</w:t>
        </w:r>
        <w:r w:rsidRPr="00F12652">
          <w:rPr>
            <w:rFonts w:ascii="Times New Roman" w:hAnsi="Times New Roman" w:cs="Times New Roman"/>
            <w:bCs/>
            <w:color w:val="000000" w:themeColor="text1"/>
            <w:sz w:val="24"/>
            <w:szCs w:val="24"/>
          </w:rPr>
          <w:t xml:space="preserve"> Farmers provide valuable feedback on system usability, functionality, and effectiveness, contributing to continuous improvement and optimization of the </w:t>
        </w:r>
        <w:del w:id="1080"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081" w:author="Wilson Centaurus" w:date="2024-05-26T16:38:00Z">
        <w:r w:rsidR="00EA56E7">
          <w:rPr>
            <w:rFonts w:ascii="Times New Roman" w:hAnsi="Times New Roman" w:cs="Times New Roman"/>
            <w:bCs/>
            <w:color w:val="000000" w:themeColor="text1"/>
            <w:sz w:val="24"/>
            <w:szCs w:val="24"/>
          </w:rPr>
          <w:t>Aquaponics-Integrated Smart Farming System</w:t>
        </w:r>
      </w:ins>
      <w:ins w:id="1082" w:author="Tafadzwa Wilson Sedze" w:date="2024-03-29T16:03:00Z">
        <w:r w:rsidRPr="00F12652">
          <w:rPr>
            <w:rFonts w:ascii="Times New Roman" w:hAnsi="Times New Roman" w:cs="Times New Roman"/>
            <w:bCs/>
            <w:color w:val="000000" w:themeColor="text1"/>
            <w:sz w:val="24"/>
            <w:szCs w:val="24"/>
          </w:rPr>
          <w:t>.</w:t>
        </w:r>
      </w:ins>
    </w:p>
    <w:p w14:paraId="64E920D2" w14:textId="77777777" w:rsidR="00F12652" w:rsidRPr="00F12652" w:rsidRDefault="00F12652">
      <w:pPr>
        <w:ind w:left="1080"/>
        <w:jc w:val="both"/>
        <w:rPr>
          <w:ins w:id="1083" w:author="Tafadzwa Wilson Sedze" w:date="2024-03-29T16:03:00Z"/>
          <w:rFonts w:ascii="Times New Roman" w:hAnsi="Times New Roman" w:cs="Times New Roman"/>
          <w:bCs/>
          <w:color w:val="000000" w:themeColor="text1"/>
          <w:sz w:val="24"/>
          <w:szCs w:val="24"/>
        </w:rPr>
        <w:pPrChange w:id="1084" w:author="Tafadzwa Wilson Sedze" w:date="2024-03-29T16:10:00Z">
          <w:pPr>
            <w:numPr>
              <w:numId w:val="18"/>
            </w:numPr>
            <w:tabs>
              <w:tab w:val="num" w:pos="720"/>
            </w:tabs>
            <w:ind w:left="720" w:hanging="360"/>
            <w:jc w:val="both"/>
          </w:pPr>
        </w:pPrChange>
      </w:pPr>
    </w:p>
    <w:p w14:paraId="09CD2CAE" w14:textId="77777777" w:rsidR="00F12652" w:rsidRPr="00F12652" w:rsidRDefault="00F12652">
      <w:pPr>
        <w:pStyle w:val="ListParagraph"/>
        <w:numPr>
          <w:ilvl w:val="0"/>
          <w:numId w:val="23"/>
        </w:numPr>
        <w:ind w:left="1080"/>
        <w:jc w:val="both"/>
        <w:rPr>
          <w:ins w:id="1085" w:author="Tafadzwa Wilson Sedze" w:date="2024-03-29T16:03:00Z"/>
          <w:rFonts w:ascii="Times New Roman" w:hAnsi="Times New Roman" w:cs="Times New Roman"/>
          <w:bCs/>
          <w:color w:val="000000" w:themeColor="text1"/>
          <w:sz w:val="28"/>
          <w:szCs w:val="28"/>
          <w:rPrChange w:id="1086" w:author="Tafadzwa Wilson Sedze" w:date="2024-03-29T16:08:00Z">
            <w:rPr>
              <w:ins w:id="1087" w:author="Tafadzwa Wilson Sedze" w:date="2024-03-29T16:03:00Z"/>
            </w:rPr>
          </w:rPrChange>
        </w:rPr>
        <w:pPrChange w:id="1088" w:author="Tafadzwa Wilson Sedze" w:date="2024-03-29T16:10:00Z">
          <w:pPr>
            <w:jc w:val="both"/>
          </w:pPr>
        </w:pPrChange>
      </w:pPr>
      <w:ins w:id="1089" w:author="Tafadzwa Wilson Sedze" w:date="2024-03-29T16:03:00Z">
        <w:r w:rsidRPr="00F12652">
          <w:rPr>
            <w:rFonts w:ascii="Times New Roman" w:hAnsi="Times New Roman" w:cs="Times New Roman"/>
            <w:b/>
            <w:bCs/>
            <w:color w:val="000000" w:themeColor="text1"/>
            <w:sz w:val="28"/>
            <w:szCs w:val="28"/>
            <w:rPrChange w:id="1090" w:author="Tafadzwa Wilson Sedze" w:date="2024-03-29T16:08:00Z">
              <w:rPr/>
            </w:rPrChange>
          </w:rPr>
          <w:t>Role of Farm Management</w:t>
        </w:r>
      </w:ins>
    </w:p>
    <w:p w14:paraId="1F37D545" w14:textId="708D46AA" w:rsidR="00F12652" w:rsidRPr="00F12652" w:rsidRDefault="00F12652">
      <w:pPr>
        <w:ind w:left="720"/>
        <w:jc w:val="both"/>
        <w:rPr>
          <w:ins w:id="1091" w:author="Tafadzwa Wilson Sedze" w:date="2024-03-29T16:03:00Z"/>
          <w:rFonts w:ascii="Times New Roman" w:hAnsi="Times New Roman" w:cs="Times New Roman"/>
          <w:bCs/>
          <w:color w:val="000000" w:themeColor="text1"/>
          <w:sz w:val="24"/>
          <w:szCs w:val="24"/>
        </w:rPr>
        <w:pPrChange w:id="1092" w:author="Tafadzwa Wilson Sedze" w:date="2024-03-29T16:10:00Z">
          <w:pPr>
            <w:jc w:val="both"/>
          </w:pPr>
        </w:pPrChange>
      </w:pPr>
      <w:ins w:id="1093" w:author="Tafadzwa Wilson Sedze" w:date="2024-03-29T16:03:00Z">
        <w:r w:rsidRPr="00F12652">
          <w:rPr>
            <w:rFonts w:ascii="Times New Roman" w:hAnsi="Times New Roman" w:cs="Times New Roman"/>
            <w:bCs/>
            <w:color w:val="000000" w:themeColor="text1"/>
            <w:sz w:val="24"/>
            <w:szCs w:val="24"/>
          </w:rPr>
          <w:t xml:space="preserve">Farm management oversees the strategic direction and operational aspects of the </w:t>
        </w:r>
        <w:del w:id="1094"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095" w:author="Wilson Centaurus" w:date="2024-05-26T16:38:00Z">
        <w:r w:rsidR="00EA56E7">
          <w:rPr>
            <w:rFonts w:ascii="Times New Roman" w:hAnsi="Times New Roman" w:cs="Times New Roman"/>
            <w:bCs/>
            <w:color w:val="000000" w:themeColor="text1"/>
            <w:sz w:val="24"/>
            <w:szCs w:val="24"/>
          </w:rPr>
          <w:t>Aquaponics-Integrated Smart Farming System</w:t>
        </w:r>
      </w:ins>
      <w:ins w:id="1096" w:author="Tafadzwa Wilson Sedze" w:date="2024-03-29T16:03:00Z">
        <w:r w:rsidRPr="00F12652">
          <w:rPr>
            <w:rFonts w:ascii="Times New Roman" w:hAnsi="Times New Roman" w:cs="Times New Roman"/>
            <w:bCs/>
            <w:color w:val="000000" w:themeColor="text1"/>
            <w:sz w:val="24"/>
            <w:szCs w:val="24"/>
          </w:rPr>
          <w:t>:</w:t>
        </w:r>
      </w:ins>
    </w:p>
    <w:p w14:paraId="3BFD8B89" w14:textId="77777777" w:rsidR="00F12652" w:rsidRPr="00F12652" w:rsidRDefault="00F12652">
      <w:pPr>
        <w:numPr>
          <w:ilvl w:val="0"/>
          <w:numId w:val="19"/>
        </w:numPr>
        <w:tabs>
          <w:tab w:val="clear" w:pos="720"/>
          <w:tab w:val="num" w:pos="1440"/>
        </w:tabs>
        <w:ind w:left="1440"/>
        <w:jc w:val="both"/>
        <w:rPr>
          <w:ins w:id="1097" w:author="Tafadzwa Wilson Sedze" w:date="2024-03-29T16:03:00Z"/>
          <w:rFonts w:ascii="Times New Roman" w:hAnsi="Times New Roman" w:cs="Times New Roman"/>
          <w:bCs/>
          <w:color w:val="000000" w:themeColor="text1"/>
          <w:sz w:val="24"/>
          <w:szCs w:val="24"/>
        </w:rPr>
        <w:pPrChange w:id="1098" w:author="Tafadzwa Wilson Sedze" w:date="2024-03-29T16:10:00Z">
          <w:pPr>
            <w:numPr>
              <w:numId w:val="19"/>
            </w:numPr>
            <w:tabs>
              <w:tab w:val="num" w:pos="720"/>
            </w:tabs>
            <w:ind w:left="720" w:hanging="360"/>
            <w:jc w:val="both"/>
          </w:pPr>
        </w:pPrChange>
      </w:pPr>
      <w:ins w:id="1099" w:author="Tafadzwa Wilson Sedze" w:date="2024-03-29T16:03:00Z">
        <w:r w:rsidRPr="00F12652">
          <w:rPr>
            <w:rFonts w:ascii="Times New Roman" w:hAnsi="Times New Roman" w:cs="Times New Roman"/>
            <w:b/>
            <w:bCs/>
            <w:color w:val="000000" w:themeColor="text1"/>
            <w:sz w:val="24"/>
            <w:szCs w:val="24"/>
          </w:rPr>
          <w:t>Strategic Decision-making:</w:t>
        </w:r>
        <w:r w:rsidRPr="00F12652">
          <w:rPr>
            <w:rFonts w:ascii="Times New Roman" w:hAnsi="Times New Roman" w:cs="Times New Roman"/>
            <w:bCs/>
            <w:color w:val="000000" w:themeColor="text1"/>
            <w:sz w:val="24"/>
            <w:szCs w:val="24"/>
          </w:rPr>
          <w:t xml:space="preserve"> Farm management plays a key role in setting strategic goals, allocating resources, and prioritizing initiatives related to smart farming practices.</w:t>
        </w:r>
      </w:ins>
    </w:p>
    <w:p w14:paraId="08DEEDF3" w14:textId="77777777" w:rsidR="00F12652" w:rsidRDefault="00F12652">
      <w:pPr>
        <w:numPr>
          <w:ilvl w:val="0"/>
          <w:numId w:val="19"/>
        </w:numPr>
        <w:tabs>
          <w:tab w:val="clear" w:pos="720"/>
          <w:tab w:val="num" w:pos="1440"/>
        </w:tabs>
        <w:ind w:left="1440"/>
        <w:jc w:val="both"/>
        <w:rPr>
          <w:ins w:id="1100" w:author="Tafadzwa Wilson Sedze" w:date="2024-03-29T16:09:00Z"/>
          <w:rFonts w:ascii="Times New Roman" w:hAnsi="Times New Roman" w:cs="Times New Roman"/>
          <w:bCs/>
          <w:color w:val="000000" w:themeColor="text1"/>
          <w:sz w:val="24"/>
          <w:szCs w:val="24"/>
        </w:rPr>
        <w:pPrChange w:id="1101" w:author="Tafadzwa Wilson Sedze" w:date="2024-03-29T16:10:00Z">
          <w:pPr>
            <w:numPr>
              <w:numId w:val="19"/>
            </w:numPr>
            <w:tabs>
              <w:tab w:val="num" w:pos="720"/>
            </w:tabs>
            <w:ind w:left="720" w:hanging="360"/>
            <w:jc w:val="both"/>
          </w:pPr>
        </w:pPrChange>
      </w:pPr>
      <w:ins w:id="1102" w:author="Tafadzwa Wilson Sedze" w:date="2024-03-29T16:03:00Z">
        <w:r w:rsidRPr="00F12652">
          <w:rPr>
            <w:rFonts w:ascii="Times New Roman" w:hAnsi="Times New Roman" w:cs="Times New Roman"/>
            <w:b/>
            <w:bCs/>
            <w:color w:val="000000" w:themeColor="text1"/>
            <w:sz w:val="24"/>
            <w:szCs w:val="24"/>
          </w:rPr>
          <w:lastRenderedPageBreak/>
          <w:t>Resource Allocation:</w:t>
        </w:r>
        <w:r w:rsidRPr="00F12652">
          <w:rPr>
            <w:rFonts w:ascii="Times New Roman" w:hAnsi="Times New Roman" w:cs="Times New Roman"/>
            <w:bCs/>
            <w:color w:val="000000" w:themeColor="text1"/>
            <w:sz w:val="24"/>
            <w:szCs w:val="24"/>
          </w:rPr>
          <w:t xml:space="preserve"> They allocate resources for system implementation, including budget allocation, manpower deployment, and infrastructure development.</w:t>
        </w:r>
      </w:ins>
    </w:p>
    <w:p w14:paraId="463BB36D" w14:textId="77777777" w:rsidR="00F12652" w:rsidRPr="00F12652" w:rsidRDefault="00F12652">
      <w:pPr>
        <w:ind w:left="1080"/>
        <w:jc w:val="both"/>
        <w:rPr>
          <w:ins w:id="1103" w:author="Tafadzwa Wilson Sedze" w:date="2024-03-29T16:03:00Z"/>
          <w:rFonts w:ascii="Times New Roman" w:hAnsi="Times New Roman" w:cs="Times New Roman"/>
          <w:bCs/>
          <w:color w:val="000000" w:themeColor="text1"/>
          <w:sz w:val="24"/>
          <w:szCs w:val="24"/>
        </w:rPr>
        <w:pPrChange w:id="1104" w:author="Tafadzwa Wilson Sedze" w:date="2024-03-29T16:10:00Z">
          <w:pPr>
            <w:numPr>
              <w:numId w:val="19"/>
            </w:numPr>
            <w:tabs>
              <w:tab w:val="num" w:pos="720"/>
            </w:tabs>
            <w:ind w:left="720" w:hanging="360"/>
            <w:jc w:val="both"/>
          </w:pPr>
        </w:pPrChange>
      </w:pPr>
    </w:p>
    <w:p w14:paraId="6B5B3B52" w14:textId="77777777" w:rsidR="00F12652" w:rsidRPr="00F12652" w:rsidRDefault="00F12652">
      <w:pPr>
        <w:pStyle w:val="ListParagraph"/>
        <w:numPr>
          <w:ilvl w:val="0"/>
          <w:numId w:val="23"/>
        </w:numPr>
        <w:ind w:left="1080"/>
        <w:jc w:val="both"/>
        <w:rPr>
          <w:ins w:id="1105" w:author="Tafadzwa Wilson Sedze" w:date="2024-03-29T16:03:00Z"/>
          <w:rFonts w:ascii="Times New Roman" w:hAnsi="Times New Roman" w:cs="Times New Roman"/>
          <w:b/>
          <w:bCs/>
          <w:color w:val="000000" w:themeColor="text1"/>
          <w:sz w:val="28"/>
          <w:szCs w:val="28"/>
          <w:rPrChange w:id="1106" w:author="Tafadzwa Wilson Sedze" w:date="2024-03-29T16:08:00Z">
            <w:rPr>
              <w:ins w:id="1107" w:author="Tafadzwa Wilson Sedze" w:date="2024-03-29T16:03:00Z"/>
              <w:rFonts w:ascii="Times New Roman" w:hAnsi="Times New Roman" w:cs="Times New Roman"/>
              <w:bCs/>
              <w:color w:val="000000" w:themeColor="text1"/>
              <w:sz w:val="24"/>
              <w:szCs w:val="24"/>
            </w:rPr>
          </w:rPrChange>
        </w:rPr>
        <w:pPrChange w:id="1108" w:author="Tafadzwa Wilson Sedze" w:date="2024-03-29T16:10:00Z">
          <w:pPr>
            <w:jc w:val="both"/>
          </w:pPr>
        </w:pPrChange>
      </w:pPr>
      <w:ins w:id="1109" w:author="Tafadzwa Wilson Sedze" w:date="2024-03-29T16:03:00Z">
        <w:r w:rsidRPr="00F12652">
          <w:rPr>
            <w:rFonts w:ascii="Times New Roman" w:hAnsi="Times New Roman" w:cs="Times New Roman"/>
            <w:b/>
            <w:bCs/>
            <w:color w:val="000000" w:themeColor="text1"/>
            <w:sz w:val="28"/>
            <w:szCs w:val="28"/>
            <w:rPrChange w:id="1110" w:author="Tafadzwa Wilson Sedze" w:date="2024-03-29T16:08:00Z">
              <w:rPr>
                <w:rFonts w:ascii="Times New Roman" w:hAnsi="Times New Roman" w:cs="Times New Roman"/>
                <w:b/>
                <w:bCs/>
                <w:color w:val="000000" w:themeColor="text1"/>
                <w:sz w:val="24"/>
                <w:szCs w:val="24"/>
              </w:rPr>
            </w:rPrChange>
          </w:rPr>
          <w:t>Role of Agricultural Experts</w:t>
        </w:r>
      </w:ins>
    </w:p>
    <w:p w14:paraId="25FFB3E6" w14:textId="76DCE9E8" w:rsidR="00F12652" w:rsidRPr="00F12652" w:rsidRDefault="00F12652">
      <w:pPr>
        <w:ind w:left="720"/>
        <w:jc w:val="both"/>
        <w:rPr>
          <w:ins w:id="1111" w:author="Tafadzwa Wilson Sedze" w:date="2024-03-29T16:03:00Z"/>
          <w:rFonts w:ascii="Times New Roman" w:hAnsi="Times New Roman" w:cs="Times New Roman"/>
          <w:bCs/>
          <w:color w:val="000000" w:themeColor="text1"/>
          <w:sz w:val="24"/>
          <w:szCs w:val="24"/>
        </w:rPr>
        <w:pPrChange w:id="1112" w:author="Tafadzwa Wilson Sedze" w:date="2024-03-29T16:10:00Z">
          <w:pPr>
            <w:jc w:val="both"/>
          </w:pPr>
        </w:pPrChange>
      </w:pPr>
      <w:ins w:id="1113" w:author="Tafadzwa Wilson Sedze" w:date="2024-03-29T16:03:00Z">
        <w:r w:rsidRPr="00F12652">
          <w:rPr>
            <w:rFonts w:ascii="Times New Roman" w:hAnsi="Times New Roman" w:cs="Times New Roman"/>
            <w:bCs/>
            <w:color w:val="000000" w:themeColor="text1"/>
            <w:sz w:val="24"/>
            <w:szCs w:val="24"/>
          </w:rPr>
          <w:t xml:space="preserve">Agricultural experts provide specialized knowledge and guidance for optimizing agricultural practices within the </w:t>
        </w:r>
        <w:del w:id="1114"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115" w:author="Wilson Centaurus" w:date="2024-05-26T16:38:00Z">
        <w:r w:rsidR="00EA56E7">
          <w:rPr>
            <w:rFonts w:ascii="Times New Roman" w:hAnsi="Times New Roman" w:cs="Times New Roman"/>
            <w:bCs/>
            <w:color w:val="000000" w:themeColor="text1"/>
            <w:sz w:val="24"/>
            <w:szCs w:val="24"/>
          </w:rPr>
          <w:t>Aquaponics-Integrated Smart Farming System</w:t>
        </w:r>
      </w:ins>
      <w:ins w:id="1116" w:author="Tafadzwa Wilson Sedze" w:date="2024-03-29T16:03:00Z">
        <w:r w:rsidRPr="00F12652">
          <w:rPr>
            <w:rFonts w:ascii="Times New Roman" w:hAnsi="Times New Roman" w:cs="Times New Roman"/>
            <w:bCs/>
            <w:color w:val="000000" w:themeColor="text1"/>
            <w:sz w:val="24"/>
            <w:szCs w:val="24"/>
          </w:rPr>
          <w:t>:</w:t>
        </w:r>
      </w:ins>
    </w:p>
    <w:p w14:paraId="5DA542D0" w14:textId="77777777" w:rsidR="00F12652" w:rsidRPr="00F12652" w:rsidRDefault="00F12652">
      <w:pPr>
        <w:numPr>
          <w:ilvl w:val="0"/>
          <w:numId w:val="20"/>
        </w:numPr>
        <w:tabs>
          <w:tab w:val="clear" w:pos="720"/>
          <w:tab w:val="num" w:pos="1440"/>
        </w:tabs>
        <w:ind w:left="1440"/>
        <w:jc w:val="both"/>
        <w:rPr>
          <w:ins w:id="1117" w:author="Tafadzwa Wilson Sedze" w:date="2024-03-29T16:03:00Z"/>
          <w:rFonts w:ascii="Times New Roman" w:hAnsi="Times New Roman" w:cs="Times New Roman"/>
          <w:bCs/>
          <w:color w:val="000000" w:themeColor="text1"/>
          <w:sz w:val="24"/>
          <w:szCs w:val="24"/>
        </w:rPr>
        <w:pPrChange w:id="1118" w:author="Tafadzwa Wilson Sedze" w:date="2024-03-29T16:10:00Z">
          <w:pPr>
            <w:numPr>
              <w:numId w:val="20"/>
            </w:numPr>
            <w:tabs>
              <w:tab w:val="num" w:pos="720"/>
            </w:tabs>
            <w:ind w:left="720" w:hanging="360"/>
            <w:jc w:val="both"/>
          </w:pPr>
        </w:pPrChange>
      </w:pPr>
      <w:ins w:id="1119" w:author="Tafadzwa Wilson Sedze" w:date="2024-03-29T16:03:00Z">
        <w:r w:rsidRPr="00F12652">
          <w:rPr>
            <w:rFonts w:ascii="Times New Roman" w:hAnsi="Times New Roman" w:cs="Times New Roman"/>
            <w:b/>
            <w:bCs/>
            <w:color w:val="000000" w:themeColor="text1"/>
            <w:sz w:val="24"/>
            <w:szCs w:val="24"/>
          </w:rPr>
          <w:t>Technical Guidance:</w:t>
        </w:r>
        <w:r w:rsidRPr="00F12652">
          <w:rPr>
            <w:rFonts w:ascii="Times New Roman" w:hAnsi="Times New Roman" w:cs="Times New Roman"/>
            <w:bCs/>
            <w:color w:val="000000" w:themeColor="text1"/>
            <w:sz w:val="24"/>
            <w:szCs w:val="24"/>
          </w:rPr>
          <w:t xml:space="preserve"> Agricultural experts offer technical expertise in areas such as crop management, pest control, and soil health, ensuring optimal utilization of the smart farming technology.</w:t>
        </w:r>
      </w:ins>
    </w:p>
    <w:p w14:paraId="2801119C" w14:textId="73D65CBB" w:rsidR="00F12652" w:rsidRDefault="00F12652">
      <w:pPr>
        <w:numPr>
          <w:ilvl w:val="0"/>
          <w:numId w:val="20"/>
        </w:numPr>
        <w:tabs>
          <w:tab w:val="clear" w:pos="720"/>
          <w:tab w:val="num" w:pos="1440"/>
        </w:tabs>
        <w:ind w:left="1440"/>
        <w:jc w:val="both"/>
        <w:rPr>
          <w:ins w:id="1120" w:author="Tafadzwa Wilson Sedze" w:date="2024-03-29T16:08:00Z"/>
          <w:rFonts w:ascii="Times New Roman" w:hAnsi="Times New Roman" w:cs="Times New Roman"/>
          <w:bCs/>
          <w:color w:val="000000" w:themeColor="text1"/>
          <w:sz w:val="24"/>
          <w:szCs w:val="24"/>
        </w:rPr>
        <w:pPrChange w:id="1121" w:author="Tafadzwa Wilson Sedze" w:date="2024-03-29T16:10:00Z">
          <w:pPr>
            <w:numPr>
              <w:numId w:val="20"/>
            </w:numPr>
            <w:tabs>
              <w:tab w:val="num" w:pos="720"/>
            </w:tabs>
            <w:ind w:left="720" w:hanging="360"/>
            <w:jc w:val="both"/>
          </w:pPr>
        </w:pPrChange>
      </w:pPr>
      <w:ins w:id="1122" w:author="Tafadzwa Wilson Sedze" w:date="2024-03-29T16:03:00Z">
        <w:r w:rsidRPr="00F12652">
          <w:rPr>
            <w:rFonts w:ascii="Times New Roman" w:hAnsi="Times New Roman" w:cs="Times New Roman"/>
            <w:b/>
            <w:bCs/>
            <w:color w:val="000000" w:themeColor="text1"/>
            <w:sz w:val="24"/>
            <w:szCs w:val="24"/>
          </w:rPr>
          <w:t>Training and Education:</w:t>
        </w:r>
        <w:r w:rsidRPr="00F12652">
          <w:rPr>
            <w:rFonts w:ascii="Times New Roman" w:hAnsi="Times New Roman" w:cs="Times New Roman"/>
            <w:bCs/>
            <w:color w:val="000000" w:themeColor="text1"/>
            <w:sz w:val="24"/>
            <w:szCs w:val="24"/>
          </w:rPr>
          <w:t xml:space="preserve"> They conduct training sessions and workshops to educate farmers and farm management on best practices for integrating smart farming technologies into existing agricultural operations.</w:t>
        </w:r>
      </w:ins>
    </w:p>
    <w:p w14:paraId="176B2B39" w14:textId="77777777" w:rsidR="00F12652" w:rsidRPr="00F12652" w:rsidRDefault="00F12652">
      <w:pPr>
        <w:ind w:left="1080"/>
        <w:jc w:val="both"/>
        <w:rPr>
          <w:ins w:id="1123" w:author="Tafadzwa Wilson Sedze" w:date="2024-03-29T16:03:00Z"/>
          <w:rFonts w:ascii="Times New Roman" w:hAnsi="Times New Roman" w:cs="Times New Roman"/>
          <w:bCs/>
          <w:color w:val="000000" w:themeColor="text1"/>
          <w:sz w:val="24"/>
          <w:szCs w:val="24"/>
        </w:rPr>
        <w:pPrChange w:id="1124" w:author="Tafadzwa Wilson Sedze" w:date="2024-03-29T16:10:00Z">
          <w:pPr>
            <w:numPr>
              <w:numId w:val="20"/>
            </w:numPr>
            <w:tabs>
              <w:tab w:val="num" w:pos="720"/>
            </w:tabs>
            <w:ind w:left="720" w:hanging="360"/>
            <w:jc w:val="both"/>
          </w:pPr>
        </w:pPrChange>
      </w:pPr>
    </w:p>
    <w:p w14:paraId="4C0D64AA" w14:textId="77777777" w:rsidR="00F12652" w:rsidRPr="00F12652" w:rsidRDefault="00F12652">
      <w:pPr>
        <w:pStyle w:val="ListParagraph"/>
        <w:numPr>
          <w:ilvl w:val="0"/>
          <w:numId w:val="23"/>
        </w:numPr>
        <w:ind w:left="1080"/>
        <w:jc w:val="both"/>
        <w:rPr>
          <w:ins w:id="1125" w:author="Tafadzwa Wilson Sedze" w:date="2024-03-29T16:03:00Z"/>
          <w:rFonts w:ascii="Times New Roman" w:hAnsi="Times New Roman" w:cs="Times New Roman"/>
          <w:b/>
          <w:bCs/>
          <w:color w:val="000000" w:themeColor="text1"/>
          <w:sz w:val="28"/>
          <w:szCs w:val="28"/>
          <w:rPrChange w:id="1126" w:author="Tafadzwa Wilson Sedze" w:date="2024-03-29T16:08:00Z">
            <w:rPr>
              <w:ins w:id="1127" w:author="Tafadzwa Wilson Sedze" w:date="2024-03-29T16:03:00Z"/>
              <w:rFonts w:ascii="Times New Roman" w:hAnsi="Times New Roman" w:cs="Times New Roman"/>
              <w:bCs/>
              <w:color w:val="000000" w:themeColor="text1"/>
              <w:sz w:val="24"/>
              <w:szCs w:val="24"/>
            </w:rPr>
          </w:rPrChange>
        </w:rPr>
        <w:pPrChange w:id="1128" w:author="Tafadzwa Wilson Sedze" w:date="2024-03-29T16:10:00Z">
          <w:pPr>
            <w:jc w:val="both"/>
          </w:pPr>
        </w:pPrChange>
      </w:pPr>
      <w:ins w:id="1129" w:author="Tafadzwa Wilson Sedze" w:date="2024-03-29T16:03:00Z">
        <w:r w:rsidRPr="00F12652">
          <w:rPr>
            <w:rFonts w:ascii="Times New Roman" w:hAnsi="Times New Roman" w:cs="Times New Roman"/>
            <w:b/>
            <w:bCs/>
            <w:color w:val="000000" w:themeColor="text1"/>
            <w:sz w:val="28"/>
            <w:szCs w:val="28"/>
            <w:rPrChange w:id="1130" w:author="Tafadzwa Wilson Sedze" w:date="2024-03-29T16:08:00Z">
              <w:rPr>
                <w:rFonts w:ascii="Times New Roman" w:hAnsi="Times New Roman" w:cs="Times New Roman"/>
                <w:b/>
                <w:bCs/>
                <w:color w:val="000000" w:themeColor="text1"/>
                <w:sz w:val="24"/>
                <w:szCs w:val="24"/>
              </w:rPr>
            </w:rPrChange>
          </w:rPr>
          <w:t>Role of Technology Providers</w:t>
        </w:r>
      </w:ins>
    </w:p>
    <w:p w14:paraId="38DBA32D" w14:textId="140656C1" w:rsidR="00F12652" w:rsidRPr="00F12652" w:rsidRDefault="00F12652">
      <w:pPr>
        <w:ind w:left="720"/>
        <w:jc w:val="both"/>
        <w:rPr>
          <w:ins w:id="1131" w:author="Tafadzwa Wilson Sedze" w:date="2024-03-29T16:03:00Z"/>
          <w:rFonts w:ascii="Times New Roman" w:hAnsi="Times New Roman" w:cs="Times New Roman"/>
          <w:bCs/>
          <w:color w:val="000000" w:themeColor="text1"/>
          <w:sz w:val="24"/>
          <w:szCs w:val="24"/>
        </w:rPr>
        <w:pPrChange w:id="1132" w:author="Tafadzwa Wilson Sedze" w:date="2024-03-29T16:10:00Z">
          <w:pPr>
            <w:jc w:val="both"/>
          </w:pPr>
        </w:pPrChange>
      </w:pPr>
      <w:ins w:id="1133" w:author="Tafadzwa Wilson Sedze" w:date="2024-03-29T16:03:00Z">
        <w:r w:rsidRPr="00F12652">
          <w:rPr>
            <w:rFonts w:ascii="Times New Roman" w:hAnsi="Times New Roman" w:cs="Times New Roman"/>
            <w:bCs/>
            <w:color w:val="000000" w:themeColor="text1"/>
            <w:sz w:val="24"/>
            <w:szCs w:val="24"/>
          </w:rPr>
          <w:t xml:space="preserve">Technology providers supply the necessary hardware, software, and technical support for implementing the </w:t>
        </w:r>
        <w:del w:id="1134"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135" w:author="Wilson Centaurus" w:date="2024-05-26T16:38:00Z">
        <w:r w:rsidR="00EA56E7">
          <w:rPr>
            <w:rFonts w:ascii="Times New Roman" w:hAnsi="Times New Roman" w:cs="Times New Roman"/>
            <w:bCs/>
            <w:color w:val="000000" w:themeColor="text1"/>
            <w:sz w:val="24"/>
            <w:szCs w:val="24"/>
          </w:rPr>
          <w:t>Aquaponics-Integrated Smart Farming System</w:t>
        </w:r>
      </w:ins>
      <w:ins w:id="1136" w:author="Tafadzwa Wilson Sedze" w:date="2024-03-29T16:03:00Z">
        <w:r w:rsidRPr="00F12652">
          <w:rPr>
            <w:rFonts w:ascii="Times New Roman" w:hAnsi="Times New Roman" w:cs="Times New Roman"/>
            <w:bCs/>
            <w:color w:val="000000" w:themeColor="text1"/>
            <w:sz w:val="24"/>
            <w:szCs w:val="24"/>
          </w:rPr>
          <w:t>:</w:t>
        </w:r>
      </w:ins>
    </w:p>
    <w:p w14:paraId="5D0FD1E2" w14:textId="77777777" w:rsidR="00F12652" w:rsidRPr="00F12652" w:rsidRDefault="00F12652">
      <w:pPr>
        <w:numPr>
          <w:ilvl w:val="0"/>
          <w:numId w:val="21"/>
        </w:numPr>
        <w:tabs>
          <w:tab w:val="clear" w:pos="720"/>
          <w:tab w:val="num" w:pos="1440"/>
        </w:tabs>
        <w:ind w:left="1440"/>
        <w:jc w:val="both"/>
        <w:rPr>
          <w:ins w:id="1137" w:author="Tafadzwa Wilson Sedze" w:date="2024-03-29T16:03:00Z"/>
          <w:rFonts w:ascii="Times New Roman" w:hAnsi="Times New Roman" w:cs="Times New Roman"/>
          <w:bCs/>
          <w:color w:val="000000" w:themeColor="text1"/>
          <w:sz w:val="24"/>
          <w:szCs w:val="24"/>
        </w:rPr>
        <w:pPrChange w:id="1138" w:author="Tafadzwa Wilson Sedze" w:date="2024-03-29T16:10:00Z">
          <w:pPr>
            <w:numPr>
              <w:numId w:val="21"/>
            </w:numPr>
            <w:tabs>
              <w:tab w:val="num" w:pos="720"/>
            </w:tabs>
            <w:ind w:left="720" w:hanging="360"/>
            <w:jc w:val="both"/>
          </w:pPr>
        </w:pPrChange>
      </w:pPr>
      <w:ins w:id="1139" w:author="Tafadzwa Wilson Sedze" w:date="2024-03-29T16:03:00Z">
        <w:r w:rsidRPr="00F12652">
          <w:rPr>
            <w:rFonts w:ascii="Times New Roman" w:hAnsi="Times New Roman" w:cs="Times New Roman"/>
            <w:b/>
            <w:bCs/>
            <w:color w:val="000000" w:themeColor="text1"/>
            <w:sz w:val="24"/>
            <w:szCs w:val="24"/>
          </w:rPr>
          <w:t>Hardware and Software Provision:</w:t>
        </w:r>
        <w:r w:rsidRPr="00F12652">
          <w:rPr>
            <w:rFonts w:ascii="Times New Roman" w:hAnsi="Times New Roman" w:cs="Times New Roman"/>
            <w:bCs/>
            <w:color w:val="000000" w:themeColor="text1"/>
            <w:sz w:val="24"/>
            <w:szCs w:val="24"/>
          </w:rPr>
          <w:t xml:space="preserve"> Technology providers supply sensors, irrigation systems, data analytics software, and other necessary components for the smart farming infrastructure.</w:t>
        </w:r>
      </w:ins>
    </w:p>
    <w:p w14:paraId="42F3B174" w14:textId="523AEC20" w:rsidR="00F12652" w:rsidRDefault="00F12652">
      <w:pPr>
        <w:numPr>
          <w:ilvl w:val="0"/>
          <w:numId w:val="21"/>
        </w:numPr>
        <w:tabs>
          <w:tab w:val="clear" w:pos="720"/>
          <w:tab w:val="num" w:pos="1440"/>
        </w:tabs>
        <w:ind w:left="1440"/>
        <w:jc w:val="both"/>
        <w:rPr>
          <w:ins w:id="1140" w:author="Tafadzwa Wilson Sedze" w:date="2024-03-29T16:10:00Z"/>
          <w:rFonts w:ascii="Times New Roman" w:hAnsi="Times New Roman" w:cs="Times New Roman"/>
          <w:bCs/>
          <w:color w:val="000000" w:themeColor="text1"/>
          <w:sz w:val="24"/>
          <w:szCs w:val="24"/>
        </w:rPr>
        <w:pPrChange w:id="1141" w:author="Tafadzwa Wilson Sedze" w:date="2024-03-29T16:10:00Z">
          <w:pPr>
            <w:numPr>
              <w:numId w:val="21"/>
            </w:numPr>
            <w:tabs>
              <w:tab w:val="num" w:pos="720"/>
              <w:tab w:val="num" w:pos="1080"/>
            </w:tabs>
            <w:ind w:left="1080" w:hanging="360"/>
            <w:jc w:val="both"/>
          </w:pPr>
        </w:pPrChange>
      </w:pPr>
      <w:ins w:id="1142" w:author="Tafadzwa Wilson Sedze" w:date="2024-03-29T16:03:00Z">
        <w:r w:rsidRPr="00F12652">
          <w:rPr>
            <w:rFonts w:ascii="Times New Roman" w:hAnsi="Times New Roman" w:cs="Times New Roman"/>
            <w:b/>
            <w:bCs/>
            <w:color w:val="000000" w:themeColor="text1"/>
            <w:sz w:val="24"/>
            <w:szCs w:val="24"/>
          </w:rPr>
          <w:t>Technical Support:</w:t>
        </w:r>
        <w:r w:rsidRPr="00F12652">
          <w:rPr>
            <w:rFonts w:ascii="Times New Roman" w:hAnsi="Times New Roman" w:cs="Times New Roman"/>
            <w:bCs/>
            <w:color w:val="000000" w:themeColor="text1"/>
            <w:sz w:val="24"/>
            <w:szCs w:val="24"/>
          </w:rPr>
          <w:t xml:space="preserve"> They offer technical support services, including installation, maintenance, and troubleshooting, ensuring the smooth operation of the </w:t>
        </w:r>
        <w:del w:id="1143"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144" w:author="Wilson Centaurus" w:date="2024-05-26T16:38:00Z">
        <w:r w:rsidR="00EA56E7">
          <w:rPr>
            <w:rFonts w:ascii="Times New Roman" w:hAnsi="Times New Roman" w:cs="Times New Roman"/>
            <w:bCs/>
            <w:color w:val="000000" w:themeColor="text1"/>
            <w:sz w:val="24"/>
            <w:szCs w:val="24"/>
          </w:rPr>
          <w:t>Aquaponics-Integrated Smart Farming System</w:t>
        </w:r>
      </w:ins>
      <w:ins w:id="1145" w:author="Tafadzwa Wilson Sedze" w:date="2024-03-29T16:03:00Z">
        <w:r w:rsidRPr="00F12652">
          <w:rPr>
            <w:rFonts w:ascii="Times New Roman" w:hAnsi="Times New Roman" w:cs="Times New Roman"/>
            <w:bCs/>
            <w:color w:val="000000" w:themeColor="text1"/>
            <w:sz w:val="24"/>
            <w:szCs w:val="24"/>
          </w:rPr>
          <w:t>.</w:t>
        </w:r>
      </w:ins>
    </w:p>
    <w:p w14:paraId="1B1EE285" w14:textId="77777777" w:rsidR="00F12652" w:rsidRPr="00F12652" w:rsidRDefault="00F12652">
      <w:pPr>
        <w:ind w:left="1440"/>
        <w:jc w:val="both"/>
        <w:rPr>
          <w:ins w:id="1146" w:author="Tafadzwa Wilson Sedze" w:date="2024-03-29T16:03:00Z"/>
          <w:rFonts w:ascii="Times New Roman" w:hAnsi="Times New Roman" w:cs="Times New Roman"/>
          <w:bCs/>
          <w:color w:val="000000" w:themeColor="text1"/>
          <w:sz w:val="24"/>
          <w:szCs w:val="24"/>
        </w:rPr>
        <w:pPrChange w:id="1147" w:author="Tafadzwa Wilson Sedze" w:date="2024-03-29T16:10:00Z">
          <w:pPr>
            <w:numPr>
              <w:numId w:val="21"/>
            </w:numPr>
            <w:tabs>
              <w:tab w:val="num" w:pos="720"/>
            </w:tabs>
            <w:ind w:left="720" w:hanging="360"/>
            <w:jc w:val="both"/>
          </w:pPr>
        </w:pPrChange>
      </w:pPr>
    </w:p>
    <w:p w14:paraId="19EB8DA1" w14:textId="77777777" w:rsidR="00F12652" w:rsidRPr="00F12652" w:rsidRDefault="00F12652">
      <w:pPr>
        <w:pStyle w:val="ListParagraph"/>
        <w:numPr>
          <w:ilvl w:val="0"/>
          <w:numId w:val="23"/>
        </w:numPr>
        <w:ind w:left="1080"/>
        <w:jc w:val="both"/>
        <w:rPr>
          <w:ins w:id="1148" w:author="Tafadzwa Wilson Sedze" w:date="2024-03-29T16:03:00Z"/>
          <w:rFonts w:ascii="Times New Roman" w:hAnsi="Times New Roman" w:cs="Times New Roman"/>
          <w:b/>
          <w:bCs/>
          <w:color w:val="000000" w:themeColor="text1"/>
          <w:sz w:val="28"/>
          <w:szCs w:val="28"/>
          <w:rPrChange w:id="1149" w:author="Tafadzwa Wilson Sedze" w:date="2024-03-29T16:08:00Z">
            <w:rPr>
              <w:ins w:id="1150" w:author="Tafadzwa Wilson Sedze" w:date="2024-03-29T16:03:00Z"/>
              <w:rFonts w:ascii="Times New Roman" w:hAnsi="Times New Roman" w:cs="Times New Roman"/>
              <w:bCs/>
              <w:color w:val="000000" w:themeColor="text1"/>
              <w:sz w:val="24"/>
              <w:szCs w:val="24"/>
            </w:rPr>
          </w:rPrChange>
        </w:rPr>
        <w:pPrChange w:id="1151" w:author="Tafadzwa Wilson Sedze" w:date="2024-03-29T16:10:00Z">
          <w:pPr>
            <w:jc w:val="both"/>
          </w:pPr>
        </w:pPrChange>
      </w:pPr>
      <w:ins w:id="1152" w:author="Tafadzwa Wilson Sedze" w:date="2024-03-29T16:03:00Z">
        <w:r w:rsidRPr="00F12652">
          <w:rPr>
            <w:rFonts w:ascii="Times New Roman" w:hAnsi="Times New Roman" w:cs="Times New Roman"/>
            <w:b/>
            <w:bCs/>
            <w:color w:val="000000" w:themeColor="text1"/>
            <w:sz w:val="28"/>
            <w:szCs w:val="28"/>
            <w:rPrChange w:id="1153" w:author="Tafadzwa Wilson Sedze" w:date="2024-03-29T16:08:00Z">
              <w:rPr>
                <w:rFonts w:ascii="Times New Roman" w:hAnsi="Times New Roman" w:cs="Times New Roman"/>
                <w:b/>
                <w:bCs/>
                <w:color w:val="000000" w:themeColor="text1"/>
                <w:sz w:val="24"/>
                <w:szCs w:val="24"/>
              </w:rPr>
            </w:rPrChange>
          </w:rPr>
          <w:t>Role of Government Agencies</w:t>
        </w:r>
      </w:ins>
    </w:p>
    <w:p w14:paraId="7CA50ED5" w14:textId="77777777" w:rsidR="00F12652" w:rsidRPr="00F12652" w:rsidRDefault="00F12652">
      <w:pPr>
        <w:ind w:left="360"/>
        <w:jc w:val="both"/>
        <w:rPr>
          <w:ins w:id="1154" w:author="Tafadzwa Wilson Sedze" w:date="2024-03-29T16:03:00Z"/>
          <w:rFonts w:ascii="Times New Roman" w:hAnsi="Times New Roman" w:cs="Times New Roman"/>
          <w:bCs/>
          <w:color w:val="000000" w:themeColor="text1"/>
          <w:sz w:val="24"/>
          <w:szCs w:val="24"/>
        </w:rPr>
        <w:pPrChange w:id="1155" w:author="Tafadzwa Wilson Sedze" w:date="2024-03-29T16:10:00Z">
          <w:pPr>
            <w:jc w:val="both"/>
          </w:pPr>
        </w:pPrChange>
      </w:pPr>
      <w:ins w:id="1156" w:author="Tafadzwa Wilson Sedze" w:date="2024-03-29T16:03:00Z">
        <w:r w:rsidRPr="00F12652">
          <w:rPr>
            <w:rFonts w:ascii="Times New Roman" w:hAnsi="Times New Roman" w:cs="Times New Roman"/>
            <w:bCs/>
            <w:color w:val="000000" w:themeColor="text1"/>
            <w:sz w:val="24"/>
            <w:szCs w:val="24"/>
          </w:rPr>
          <w:t>Government agencies play a regulatory and supportive role in the adoption of smart farming practices:</w:t>
        </w:r>
      </w:ins>
    </w:p>
    <w:p w14:paraId="63370E2B" w14:textId="77777777" w:rsidR="00F12652" w:rsidRPr="00F12652" w:rsidRDefault="00F12652">
      <w:pPr>
        <w:numPr>
          <w:ilvl w:val="0"/>
          <w:numId w:val="22"/>
        </w:numPr>
        <w:tabs>
          <w:tab w:val="clear" w:pos="720"/>
          <w:tab w:val="num" w:pos="1440"/>
        </w:tabs>
        <w:ind w:left="1080"/>
        <w:jc w:val="both"/>
        <w:rPr>
          <w:ins w:id="1157" w:author="Tafadzwa Wilson Sedze" w:date="2024-03-29T16:03:00Z"/>
          <w:rFonts w:ascii="Times New Roman" w:hAnsi="Times New Roman" w:cs="Times New Roman"/>
          <w:bCs/>
          <w:color w:val="000000" w:themeColor="text1"/>
          <w:sz w:val="24"/>
          <w:szCs w:val="24"/>
        </w:rPr>
        <w:pPrChange w:id="1158" w:author="Tafadzwa Wilson Sedze" w:date="2024-03-29T16:10:00Z">
          <w:pPr>
            <w:numPr>
              <w:numId w:val="22"/>
            </w:numPr>
            <w:tabs>
              <w:tab w:val="num" w:pos="720"/>
            </w:tabs>
            <w:ind w:left="720" w:hanging="360"/>
            <w:jc w:val="both"/>
          </w:pPr>
        </w:pPrChange>
      </w:pPr>
      <w:ins w:id="1159" w:author="Tafadzwa Wilson Sedze" w:date="2024-03-29T16:03:00Z">
        <w:r w:rsidRPr="00F12652">
          <w:rPr>
            <w:rFonts w:ascii="Times New Roman" w:hAnsi="Times New Roman" w:cs="Times New Roman"/>
            <w:b/>
            <w:bCs/>
            <w:color w:val="000000" w:themeColor="text1"/>
            <w:sz w:val="24"/>
            <w:szCs w:val="24"/>
          </w:rPr>
          <w:t>Regulatory Compliance:</w:t>
        </w:r>
        <w:r w:rsidRPr="00F12652">
          <w:rPr>
            <w:rFonts w:ascii="Times New Roman" w:hAnsi="Times New Roman" w:cs="Times New Roman"/>
            <w:bCs/>
            <w:color w:val="000000" w:themeColor="text1"/>
            <w:sz w:val="24"/>
            <w:szCs w:val="24"/>
          </w:rPr>
          <w:t xml:space="preserve"> They provide guidance on regulatory compliance, environmental standards, and agricultural policies relevant to smart farming operations at Zimunda Estate.</w:t>
        </w:r>
      </w:ins>
    </w:p>
    <w:p w14:paraId="52276D26" w14:textId="77777777" w:rsidR="00F12652" w:rsidRDefault="00F12652" w:rsidP="00F12652">
      <w:pPr>
        <w:numPr>
          <w:ilvl w:val="0"/>
          <w:numId w:val="22"/>
        </w:numPr>
        <w:tabs>
          <w:tab w:val="clear" w:pos="720"/>
          <w:tab w:val="num" w:pos="1080"/>
        </w:tabs>
        <w:ind w:left="1080"/>
        <w:jc w:val="both"/>
        <w:rPr>
          <w:ins w:id="1160" w:author="Tafadzwa Wilson Sedze" w:date="2024-03-29T20:24:00Z"/>
          <w:rFonts w:ascii="Times New Roman" w:hAnsi="Times New Roman" w:cs="Times New Roman"/>
          <w:bCs/>
          <w:color w:val="000000" w:themeColor="text1"/>
          <w:sz w:val="24"/>
          <w:szCs w:val="24"/>
        </w:rPr>
      </w:pPr>
      <w:ins w:id="1161" w:author="Tafadzwa Wilson Sedze" w:date="2024-03-29T16:03:00Z">
        <w:r w:rsidRPr="00F12652">
          <w:rPr>
            <w:rFonts w:ascii="Times New Roman" w:hAnsi="Times New Roman" w:cs="Times New Roman"/>
            <w:b/>
            <w:bCs/>
            <w:color w:val="000000" w:themeColor="text1"/>
            <w:sz w:val="24"/>
            <w:szCs w:val="24"/>
          </w:rPr>
          <w:t>Financial Support:</w:t>
        </w:r>
        <w:r w:rsidRPr="00F12652">
          <w:rPr>
            <w:rFonts w:ascii="Times New Roman" w:hAnsi="Times New Roman" w:cs="Times New Roman"/>
            <w:bCs/>
            <w:color w:val="000000" w:themeColor="text1"/>
            <w:sz w:val="24"/>
            <w:szCs w:val="24"/>
          </w:rPr>
          <w:t xml:space="preserve"> Government agencies may offer financial incentives, grants, or subsidies to support the adoption of smart farming technologies and sustainable agricultural practices.</w:t>
        </w:r>
      </w:ins>
    </w:p>
    <w:p w14:paraId="43260A03" w14:textId="77777777" w:rsidR="00077B96" w:rsidRPr="00F12652" w:rsidRDefault="00077B96">
      <w:pPr>
        <w:ind w:left="1080"/>
        <w:jc w:val="both"/>
        <w:rPr>
          <w:ins w:id="1162" w:author="Tafadzwa Wilson Sedze" w:date="2024-03-29T16:03:00Z"/>
          <w:rFonts w:ascii="Times New Roman" w:hAnsi="Times New Roman" w:cs="Times New Roman"/>
          <w:bCs/>
          <w:color w:val="000000" w:themeColor="text1"/>
          <w:sz w:val="24"/>
          <w:szCs w:val="24"/>
        </w:rPr>
        <w:pPrChange w:id="1163" w:author="Tafadzwa Wilson Sedze" w:date="2024-03-29T20:24:00Z">
          <w:pPr>
            <w:numPr>
              <w:numId w:val="22"/>
            </w:numPr>
            <w:tabs>
              <w:tab w:val="num" w:pos="720"/>
            </w:tabs>
            <w:ind w:left="720" w:hanging="360"/>
            <w:jc w:val="both"/>
          </w:pPr>
        </w:pPrChange>
      </w:pPr>
    </w:p>
    <w:p w14:paraId="708FBC37" w14:textId="39816270" w:rsidR="001751DC" w:rsidRDefault="00F12652" w:rsidP="00F12652">
      <w:pPr>
        <w:jc w:val="both"/>
        <w:rPr>
          <w:ins w:id="1164" w:author="Tafadzwa Wilson Sedze" w:date="2024-03-29T16:10:00Z"/>
          <w:rFonts w:ascii="Times New Roman" w:hAnsi="Times New Roman" w:cs="Times New Roman"/>
          <w:bCs/>
          <w:color w:val="000000" w:themeColor="text1"/>
          <w:sz w:val="24"/>
          <w:szCs w:val="24"/>
        </w:rPr>
      </w:pPr>
      <w:ins w:id="1165" w:author="Tafadzwa Wilson Sedze" w:date="2024-03-29T16:03:00Z">
        <w:r w:rsidRPr="00F12652">
          <w:rPr>
            <w:rFonts w:ascii="Times New Roman" w:hAnsi="Times New Roman" w:cs="Times New Roman"/>
            <w:bCs/>
            <w:color w:val="000000" w:themeColor="text1"/>
            <w:sz w:val="24"/>
            <w:szCs w:val="24"/>
          </w:rPr>
          <w:t xml:space="preserve">By engaging and collaborating with stakeholders across these roles, Zimunda Estate can ensure the successful implementation and adoption of the </w:t>
        </w:r>
        <w:del w:id="1166" w:author="Wilson Centaurus" w:date="2024-05-26T16:38:00Z">
          <w:r w:rsidRPr="00F12652" w:rsidDel="00EA56E7">
            <w:rPr>
              <w:rFonts w:ascii="Times New Roman" w:hAnsi="Times New Roman" w:cs="Times New Roman"/>
              <w:bCs/>
              <w:color w:val="000000" w:themeColor="text1"/>
              <w:sz w:val="24"/>
              <w:szCs w:val="24"/>
            </w:rPr>
            <w:delText>Smart Farming System</w:delText>
          </w:r>
        </w:del>
      </w:ins>
      <w:ins w:id="1167" w:author="Wilson Centaurus" w:date="2024-05-26T16:38:00Z">
        <w:r w:rsidR="00EA56E7">
          <w:rPr>
            <w:rFonts w:ascii="Times New Roman" w:hAnsi="Times New Roman" w:cs="Times New Roman"/>
            <w:bCs/>
            <w:color w:val="000000" w:themeColor="text1"/>
            <w:sz w:val="24"/>
            <w:szCs w:val="24"/>
          </w:rPr>
          <w:t>Aquaponics-Integrated Smart Farming System</w:t>
        </w:r>
      </w:ins>
      <w:ins w:id="1168" w:author="Tafadzwa Wilson Sedze" w:date="2024-03-29T16:03:00Z">
        <w:r w:rsidRPr="00F12652">
          <w:rPr>
            <w:rFonts w:ascii="Times New Roman" w:hAnsi="Times New Roman" w:cs="Times New Roman"/>
            <w:bCs/>
            <w:color w:val="000000" w:themeColor="text1"/>
            <w:sz w:val="24"/>
            <w:szCs w:val="24"/>
          </w:rPr>
          <w:t>, leading to improved agricultural productivity, sustainability, and profitability.</w:t>
        </w:r>
      </w:ins>
    </w:p>
    <w:p w14:paraId="2F26869D" w14:textId="504C05BD" w:rsidR="00F12652" w:rsidRPr="00FD1AE5" w:rsidRDefault="00977EF3">
      <w:pPr>
        <w:pStyle w:val="Heading2"/>
        <w:rPr>
          <w:ins w:id="1169" w:author="Tafadzwa Wilson Sedze" w:date="2024-03-29T16:12:00Z"/>
          <w:b/>
          <w:bCs/>
          <w:sz w:val="32"/>
          <w:szCs w:val="32"/>
          <w:rPrChange w:id="1170" w:author="Tafadzwa Wilson Sedze" w:date="2024-03-29T16:13:00Z">
            <w:rPr>
              <w:ins w:id="1171" w:author="Tafadzwa Wilson Sedze" w:date="2024-03-29T16:12:00Z"/>
              <w:b/>
              <w:sz w:val="28"/>
              <w:szCs w:val="28"/>
            </w:rPr>
          </w:rPrChange>
        </w:rPr>
        <w:pPrChange w:id="1172" w:author="Tafadzwa Wilson Sedze" w:date="2024-03-29T16:13:00Z">
          <w:pPr>
            <w:pStyle w:val="NormalWeb"/>
            <w:numPr>
              <w:ilvl w:val="1"/>
              <w:numId w:val="24"/>
            </w:numPr>
            <w:spacing w:before="0" w:beforeAutospacing="0" w:after="0" w:afterAutospacing="0" w:line="480" w:lineRule="atLeast"/>
            <w:ind w:left="1140" w:hanging="420"/>
          </w:pPr>
        </w:pPrChange>
      </w:pPr>
      <w:ins w:id="1173" w:author="Tafadzwa Wilson Sedze" w:date="2024-03-29T16:13:00Z">
        <w:r w:rsidRPr="00977EF3">
          <w:rPr>
            <w:rFonts w:ascii="Times New Roman" w:hAnsi="Times New Roman" w:cs="Times New Roman"/>
            <w:b/>
            <w:bCs/>
            <w:color w:val="auto"/>
            <w:sz w:val="32"/>
            <w:szCs w:val="32"/>
          </w:rPr>
          <w:lastRenderedPageBreak/>
          <w:t xml:space="preserve">2.4 </w:t>
        </w:r>
      </w:ins>
      <w:ins w:id="1174" w:author="Tafadzwa Wilson Sedze" w:date="2024-03-29T16:12:00Z">
        <w:r w:rsidRPr="00977EF3">
          <w:rPr>
            <w:rFonts w:ascii="Times New Roman" w:hAnsi="Times New Roman" w:cs="Times New Roman"/>
            <w:b/>
            <w:bCs/>
            <w:color w:val="auto"/>
            <w:sz w:val="32"/>
            <w:szCs w:val="32"/>
          </w:rPr>
          <w:t>WORK PLAN</w:t>
        </w:r>
      </w:ins>
    </w:p>
    <w:p w14:paraId="4AAABD63" w14:textId="71E0B992" w:rsidR="00F12652" w:rsidRDefault="00F12652" w:rsidP="00F12652">
      <w:pPr>
        <w:pStyle w:val="NormalWeb"/>
        <w:spacing w:line="480" w:lineRule="atLeast"/>
        <w:rPr>
          <w:ins w:id="1175" w:author="Tafadzwa Wilson Sedze" w:date="2024-03-29T20:25:00Z"/>
          <w:bCs/>
          <w:color w:val="000000" w:themeColor="text1"/>
        </w:rPr>
      </w:pPr>
      <w:ins w:id="1176" w:author="Tafadzwa Wilson Sedze" w:date="2024-03-29T16:12:00Z">
        <w:r w:rsidRPr="0049228B">
          <w:rPr>
            <w:b/>
            <w:color w:val="000000" w:themeColor="text1"/>
            <w:sz w:val="28"/>
            <w:szCs w:val="28"/>
          </w:rPr>
          <w:t>Timelines</w:t>
        </w:r>
      </w:ins>
      <w:ins w:id="1177" w:author="Tafadzwa Wilson Sedze" w:date="2024-03-29T20:25:00Z">
        <w:r w:rsidR="00077B96">
          <w:rPr>
            <w:b/>
            <w:color w:val="000000" w:themeColor="text1"/>
            <w:sz w:val="28"/>
            <w:szCs w:val="28"/>
          </w:rPr>
          <w:br/>
        </w:r>
      </w:ins>
      <w:ins w:id="1178" w:author="Tafadzwa Wilson Sedze" w:date="2024-03-29T16:12:00Z">
        <w:r w:rsidRPr="00FD1AE5">
          <w:rPr>
            <w:bCs/>
            <w:color w:val="000000" w:themeColor="text1"/>
            <w:rPrChange w:id="1179" w:author="Tafadzwa Wilson Sedze" w:date="2024-03-29T16:13:00Z">
              <w:rPr>
                <w:bCs/>
                <w:color w:val="000000" w:themeColor="text1"/>
                <w:sz w:val="28"/>
                <w:szCs w:val="28"/>
              </w:rPr>
            </w:rPrChange>
          </w:rPr>
          <w:t>The system is going to take 4 months from March 202</w:t>
        </w:r>
      </w:ins>
      <w:ins w:id="1180" w:author="Tafadzwa Wilson Sedze" w:date="2024-03-29T16:14:00Z">
        <w:r w:rsidR="00FD1AE5">
          <w:rPr>
            <w:bCs/>
            <w:color w:val="000000" w:themeColor="text1"/>
          </w:rPr>
          <w:t>4</w:t>
        </w:r>
      </w:ins>
      <w:ins w:id="1181" w:author="Tafadzwa Wilson Sedze" w:date="2024-03-29T16:12:00Z">
        <w:r w:rsidRPr="00FD1AE5">
          <w:rPr>
            <w:bCs/>
            <w:color w:val="000000" w:themeColor="text1"/>
            <w:rPrChange w:id="1182" w:author="Tafadzwa Wilson Sedze" w:date="2024-03-29T16:13:00Z">
              <w:rPr>
                <w:bCs/>
                <w:color w:val="000000" w:themeColor="text1"/>
                <w:sz w:val="28"/>
                <w:szCs w:val="28"/>
              </w:rPr>
            </w:rPrChange>
          </w:rPr>
          <w:t xml:space="preserve"> to June 202</w:t>
        </w:r>
      </w:ins>
      <w:ins w:id="1183" w:author="Tafadzwa Wilson Sedze" w:date="2024-03-29T16:14:00Z">
        <w:r w:rsidR="00FD1AE5">
          <w:rPr>
            <w:bCs/>
            <w:color w:val="000000" w:themeColor="text1"/>
          </w:rPr>
          <w:t>4</w:t>
        </w:r>
      </w:ins>
      <w:ins w:id="1184" w:author="Tafadzwa Wilson Sedze" w:date="2024-03-29T16:12:00Z">
        <w:r w:rsidRPr="00FD1AE5">
          <w:rPr>
            <w:bCs/>
            <w:color w:val="000000" w:themeColor="text1"/>
            <w:rPrChange w:id="1185" w:author="Tafadzwa Wilson Sedze" w:date="2024-03-29T16:13:00Z">
              <w:rPr>
                <w:bCs/>
                <w:color w:val="000000" w:themeColor="text1"/>
                <w:sz w:val="28"/>
                <w:szCs w:val="28"/>
              </w:rPr>
            </w:rPrChange>
          </w:rPr>
          <w:t xml:space="preserve"> to develop.</w:t>
        </w:r>
      </w:ins>
    </w:p>
    <w:p w14:paraId="58817761" w14:textId="77777777" w:rsidR="00077B96" w:rsidRPr="00077B96" w:rsidRDefault="00077B96" w:rsidP="00F12652">
      <w:pPr>
        <w:pStyle w:val="NormalWeb"/>
        <w:spacing w:line="480" w:lineRule="atLeast"/>
        <w:rPr>
          <w:ins w:id="1186" w:author="Tafadzwa Wilson Sedze" w:date="2024-03-29T16:12:00Z"/>
          <w:b/>
          <w:color w:val="000000" w:themeColor="text1"/>
          <w:sz w:val="28"/>
          <w:szCs w:val="28"/>
          <w:rPrChange w:id="1187" w:author="Tafadzwa Wilson Sedze" w:date="2024-03-29T20:25:00Z">
            <w:rPr>
              <w:ins w:id="1188" w:author="Tafadzwa Wilson Sedze" w:date="2024-03-29T16:12:00Z"/>
              <w:bCs/>
              <w:color w:val="000000" w:themeColor="text1"/>
              <w:sz w:val="28"/>
              <w:szCs w:val="28"/>
            </w:rPr>
          </w:rPrChange>
        </w:rPr>
      </w:pPr>
    </w:p>
    <w:p w14:paraId="2F840772" w14:textId="1F3DA654" w:rsidR="00DC4108" w:rsidRDefault="00F12652" w:rsidP="00F12652">
      <w:pPr>
        <w:pStyle w:val="NormalWeb"/>
        <w:spacing w:line="480" w:lineRule="atLeast"/>
        <w:rPr>
          <w:ins w:id="1189" w:author="Tafadzwa Wilson Sedze" w:date="2024-03-29T16:15:00Z"/>
          <w:b/>
          <w:color w:val="000000" w:themeColor="text1"/>
          <w:sz w:val="28"/>
          <w:szCs w:val="28"/>
        </w:rPr>
      </w:pPr>
      <w:ins w:id="1190" w:author="Tafadzwa Wilson Sedze" w:date="2024-03-29T16:12:00Z">
        <w:r w:rsidRPr="00FD1AE5">
          <w:rPr>
            <w:b/>
            <w:color w:val="000000" w:themeColor="text1"/>
            <w:sz w:val="28"/>
            <w:szCs w:val="28"/>
            <w:rPrChange w:id="1191" w:author="Tafadzwa Wilson Sedze" w:date="2024-03-29T16:15:00Z">
              <w:rPr>
                <w:bCs/>
                <w:color w:val="000000" w:themeColor="text1"/>
                <w:sz w:val="28"/>
                <w:szCs w:val="28"/>
              </w:rPr>
            </w:rPrChange>
          </w:rPr>
          <w:t>Fig 2.1: Gannt chart</w:t>
        </w:r>
      </w:ins>
    </w:p>
    <w:tbl>
      <w:tblPr>
        <w:tblStyle w:val="PlainTable1"/>
        <w:tblW w:w="10047" w:type="dxa"/>
        <w:tblInd w:w="-5" w:type="dxa"/>
        <w:tblLook w:val="04A0" w:firstRow="1" w:lastRow="0" w:firstColumn="1" w:lastColumn="0" w:noHBand="0" w:noVBand="1"/>
      </w:tblPr>
      <w:tblGrid>
        <w:gridCol w:w="2510"/>
        <w:gridCol w:w="1046"/>
        <w:gridCol w:w="1047"/>
        <w:gridCol w:w="948"/>
        <w:gridCol w:w="898"/>
        <w:gridCol w:w="930"/>
        <w:gridCol w:w="903"/>
        <w:gridCol w:w="838"/>
        <w:gridCol w:w="927"/>
      </w:tblGrid>
      <w:tr w:rsidR="009D3261" w:rsidRPr="008967AC" w14:paraId="21D8B3C4" w14:textId="77777777" w:rsidTr="00DC4108">
        <w:trPr>
          <w:cnfStyle w:val="100000000000" w:firstRow="1" w:lastRow="0" w:firstColumn="0" w:lastColumn="0" w:oddVBand="0" w:evenVBand="0" w:oddHBand="0" w:evenHBand="0" w:firstRowFirstColumn="0" w:firstRowLastColumn="0" w:lastRowFirstColumn="0" w:lastRowLastColumn="0"/>
          <w:trHeight w:val="921"/>
          <w:ins w:id="1192"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8496B0" w:themeFill="text2" w:themeFillTint="99"/>
          </w:tcPr>
          <w:p w14:paraId="00833422" w14:textId="77777777" w:rsidR="00BE70A5" w:rsidRPr="00143271" w:rsidRDefault="00BE70A5" w:rsidP="00CE6F68">
            <w:pPr>
              <w:rPr>
                <w:ins w:id="1193" w:author="Tafadzwa Wilson Sedze" w:date="2024-03-29T16:35:00Z"/>
                <w:rFonts w:ascii="Bahnschrift" w:hAnsi="Bahnschrift" w:cs="Times New Roman"/>
                <w:b w:val="0"/>
                <w:bCs w:val="0"/>
                <w:sz w:val="24"/>
                <w:szCs w:val="24"/>
                <w:rPrChange w:id="1194" w:author="Tafadzwa Wilson Sedze" w:date="2024-03-29T20:23:00Z">
                  <w:rPr>
                    <w:ins w:id="1195" w:author="Tafadzwa Wilson Sedze" w:date="2024-03-29T16:35:00Z"/>
                    <w:rFonts w:ascii="Bahnschrift" w:hAnsi="Bahnschrift" w:cs="Times New Roman"/>
                    <w:sz w:val="24"/>
                    <w:szCs w:val="24"/>
                  </w:rPr>
                </w:rPrChange>
              </w:rPr>
            </w:pPr>
          </w:p>
        </w:tc>
        <w:tc>
          <w:tcPr>
            <w:tcW w:w="0" w:type="dxa"/>
            <w:shd w:val="clear" w:color="auto" w:fill="8496B0" w:themeFill="text2" w:themeFillTint="99"/>
          </w:tcPr>
          <w:p w14:paraId="5D6D81BC" w14:textId="5322FE50"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196" w:author="Tafadzwa Wilson Sedze" w:date="2024-03-29T16:15:00Z"/>
                <w:rFonts w:ascii="Bahnschrift" w:hAnsi="Bahnschrift" w:cs="Times New Roman"/>
                <w:b w:val="0"/>
                <w:bCs w:val="0"/>
                <w:sz w:val="24"/>
                <w:szCs w:val="24"/>
                <w:rPrChange w:id="1197" w:author="Tafadzwa Wilson Sedze" w:date="2024-03-29T20:23:00Z">
                  <w:rPr>
                    <w:ins w:id="1198" w:author="Tafadzwa Wilson Sedze" w:date="2024-03-29T16:15:00Z"/>
                    <w:rFonts w:ascii="Times New Roman" w:hAnsi="Times New Roman" w:cs="Times New Roman"/>
                    <w:sz w:val="28"/>
                    <w:szCs w:val="28"/>
                  </w:rPr>
                </w:rPrChange>
              </w:rPr>
            </w:pPr>
            <w:ins w:id="1199" w:author="Tafadzwa Wilson Sedze" w:date="2024-03-29T16:15:00Z">
              <w:r w:rsidRPr="00143271">
                <w:rPr>
                  <w:rFonts w:ascii="Bahnschrift" w:hAnsi="Bahnschrift" w:cs="Times New Roman"/>
                  <w:sz w:val="24"/>
                  <w:szCs w:val="24"/>
                  <w:rPrChange w:id="1200" w:author="Tafadzwa Wilson Sedze" w:date="2024-03-29T20:23:00Z">
                    <w:rPr>
                      <w:rFonts w:ascii="Times New Roman" w:hAnsi="Times New Roman" w:cs="Times New Roman"/>
                      <w:sz w:val="28"/>
                      <w:szCs w:val="28"/>
                    </w:rPr>
                  </w:rPrChange>
                </w:rPr>
                <w:t>EARLY</w:t>
              </w:r>
            </w:ins>
          </w:p>
          <w:p w14:paraId="4D16F93D"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01" w:author="Tafadzwa Wilson Sedze" w:date="2024-03-29T16:15:00Z"/>
                <w:rFonts w:ascii="Bahnschrift" w:hAnsi="Bahnschrift" w:cs="Times New Roman"/>
                <w:b w:val="0"/>
                <w:bCs w:val="0"/>
                <w:sz w:val="24"/>
                <w:szCs w:val="24"/>
                <w:rPrChange w:id="1202" w:author="Tafadzwa Wilson Sedze" w:date="2024-03-29T20:23:00Z">
                  <w:rPr>
                    <w:ins w:id="1203" w:author="Tafadzwa Wilson Sedze" w:date="2024-03-29T16:15:00Z"/>
                    <w:rFonts w:ascii="Times New Roman" w:hAnsi="Times New Roman" w:cs="Times New Roman"/>
                    <w:sz w:val="28"/>
                    <w:szCs w:val="28"/>
                  </w:rPr>
                </w:rPrChange>
              </w:rPr>
            </w:pPr>
            <w:ins w:id="1204" w:author="Tafadzwa Wilson Sedze" w:date="2024-03-29T16:15:00Z">
              <w:r w:rsidRPr="00143271">
                <w:rPr>
                  <w:rFonts w:ascii="Bahnschrift" w:hAnsi="Bahnschrift" w:cs="Times New Roman"/>
                  <w:sz w:val="24"/>
                  <w:szCs w:val="24"/>
                  <w:rPrChange w:id="1205" w:author="Tafadzwa Wilson Sedze" w:date="2024-03-29T20:23:00Z">
                    <w:rPr>
                      <w:rFonts w:ascii="Times New Roman" w:hAnsi="Times New Roman" w:cs="Times New Roman"/>
                      <w:sz w:val="28"/>
                      <w:szCs w:val="28"/>
                    </w:rPr>
                  </w:rPrChange>
                </w:rPr>
                <w:t>MARCH</w:t>
              </w:r>
            </w:ins>
          </w:p>
        </w:tc>
        <w:tc>
          <w:tcPr>
            <w:tcW w:w="0" w:type="dxa"/>
            <w:shd w:val="clear" w:color="auto" w:fill="8496B0" w:themeFill="text2" w:themeFillTint="99"/>
          </w:tcPr>
          <w:p w14:paraId="0564813D"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06" w:author="Tafadzwa Wilson Sedze" w:date="2024-03-29T16:15:00Z"/>
                <w:rFonts w:ascii="Bahnschrift" w:hAnsi="Bahnschrift" w:cs="Times New Roman"/>
                <w:b w:val="0"/>
                <w:bCs w:val="0"/>
                <w:sz w:val="24"/>
                <w:szCs w:val="24"/>
                <w:rPrChange w:id="1207" w:author="Tafadzwa Wilson Sedze" w:date="2024-03-29T20:23:00Z">
                  <w:rPr>
                    <w:ins w:id="1208" w:author="Tafadzwa Wilson Sedze" w:date="2024-03-29T16:15:00Z"/>
                    <w:rFonts w:ascii="Times New Roman" w:hAnsi="Times New Roman" w:cs="Times New Roman"/>
                    <w:sz w:val="28"/>
                    <w:szCs w:val="28"/>
                  </w:rPr>
                </w:rPrChange>
              </w:rPr>
            </w:pPr>
            <w:ins w:id="1209" w:author="Tafadzwa Wilson Sedze" w:date="2024-03-29T16:15:00Z">
              <w:r w:rsidRPr="00143271">
                <w:rPr>
                  <w:rFonts w:ascii="Bahnschrift" w:hAnsi="Bahnschrift" w:cs="Times New Roman"/>
                  <w:sz w:val="24"/>
                  <w:szCs w:val="24"/>
                  <w:rPrChange w:id="1210" w:author="Tafadzwa Wilson Sedze" w:date="2024-03-29T20:23:00Z">
                    <w:rPr>
                      <w:rFonts w:ascii="Times New Roman" w:hAnsi="Times New Roman" w:cs="Times New Roman"/>
                      <w:sz w:val="28"/>
                      <w:szCs w:val="28"/>
                    </w:rPr>
                  </w:rPrChange>
                </w:rPr>
                <w:t xml:space="preserve">MID </w:t>
              </w:r>
            </w:ins>
          </w:p>
          <w:p w14:paraId="7BBEC01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11" w:author="Tafadzwa Wilson Sedze" w:date="2024-03-29T16:15:00Z"/>
                <w:rFonts w:ascii="Bahnschrift" w:hAnsi="Bahnschrift" w:cs="Times New Roman"/>
                <w:b w:val="0"/>
                <w:bCs w:val="0"/>
                <w:sz w:val="24"/>
                <w:szCs w:val="24"/>
                <w:rPrChange w:id="1212" w:author="Tafadzwa Wilson Sedze" w:date="2024-03-29T20:23:00Z">
                  <w:rPr>
                    <w:ins w:id="1213" w:author="Tafadzwa Wilson Sedze" w:date="2024-03-29T16:15:00Z"/>
                    <w:rFonts w:ascii="Times New Roman" w:hAnsi="Times New Roman" w:cs="Times New Roman"/>
                    <w:sz w:val="28"/>
                    <w:szCs w:val="28"/>
                  </w:rPr>
                </w:rPrChange>
              </w:rPr>
            </w:pPr>
            <w:ins w:id="1214" w:author="Tafadzwa Wilson Sedze" w:date="2024-03-29T16:15:00Z">
              <w:r w:rsidRPr="00143271">
                <w:rPr>
                  <w:rFonts w:ascii="Bahnschrift" w:hAnsi="Bahnschrift" w:cs="Times New Roman"/>
                  <w:sz w:val="24"/>
                  <w:szCs w:val="24"/>
                  <w:rPrChange w:id="1215" w:author="Tafadzwa Wilson Sedze" w:date="2024-03-29T20:23:00Z">
                    <w:rPr>
                      <w:rFonts w:ascii="Times New Roman" w:hAnsi="Times New Roman" w:cs="Times New Roman"/>
                      <w:sz w:val="28"/>
                      <w:szCs w:val="28"/>
                    </w:rPr>
                  </w:rPrChange>
                </w:rPr>
                <w:t>MARCH</w:t>
              </w:r>
            </w:ins>
          </w:p>
        </w:tc>
        <w:tc>
          <w:tcPr>
            <w:tcW w:w="0" w:type="dxa"/>
            <w:shd w:val="clear" w:color="auto" w:fill="8496B0" w:themeFill="text2" w:themeFillTint="99"/>
          </w:tcPr>
          <w:p w14:paraId="5FDC6F1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16" w:author="Tafadzwa Wilson Sedze" w:date="2024-03-29T16:15:00Z"/>
                <w:rFonts w:ascii="Bahnschrift" w:hAnsi="Bahnschrift" w:cs="Times New Roman"/>
                <w:b w:val="0"/>
                <w:bCs w:val="0"/>
                <w:sz w:val="24"/>
                <w:szCs w:val="24"/>
                <w:rPrChange w:id="1217" w:author="Tafadzwa Wilson Sedze" w:date="2024-03-29T20:23:00Z">
                  <w:rPr>
                    <w:ins w:id="1218" w:author="Tafadzwa Wilson Sedze" w:date="2024-03-29T16:15:00Z"/>
                    <w:rFonts w:ascii="Times New Roman" w:hAnsi="Times New Roman" w:cs="Times New Roman"/>
                    <w:sz w:val="28"/>
                    <w:szCs w:val="28"/>
                  </w:rPr>
                </w:rPrChange>
              </w:rPr>
            </w:pPr>
            <w:ins w:id="1219" w:author="Tafadzwa Wilson Sedze" w:date="2024-03-29T16:15:00Z">
              <w:r w:rsidRPr="00143271">
                <w:rPr>
                  <w:rFonts w:ascii="Bahnschrift" w:hAnsi="Bahnschrift" w:cs="Times New Roman"/>
                  <w:sz w:val="24"/>
                  <w:szCs w:val="24"/>
                  <w:rPrChange w:id="1220" w:author="Tafadzwa Wilson Sedze" w:date="2024-03-29T20:23:00Z">
                    <w:rPr>
                      <w:rFonts w:ascii="Times New Roman" w:hAnsi="Times New Roman" w:cs="Times New Roman"/>
                      <w:sz w:val="28"/>
                      <w:szCs w:val="28"/>
                    </w:rPr>
                  </w:rPrChange>
                </w:rPr>
                <w:t>EARLY</w:t>
              </w:r>
            </w:ins>
          </w:p>
          <w:p w14:paraId="269F0134"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21" w:author="Tafadzwa Wilson Sedze" w:date="2024-03-29T16:15:00Z"/>
                <w:rFonts w:ascii="Bahnschrift" w:hAnsi="Bahnschrift" w:cs="Times New Roman"/>
                <w:b w:val="0"/>
                <w:bCs w:val="0"/>
                <w:sz w:val="24"/>
                <w:szCs w:val="24"/>
                <w:rPrChange w:id="1222" w:author="Tafadzwa Wilson Sedze" w:date="2024-03-29T20:23:00Z">
                  <w:rPr>
                    <w:ins w:id="1223" w:author="Tafadzwa Wilson Sedze" w:date="2024-03-29T16:15:00Z"/>
                    <w:rFonts w:ascii="Times New Roman" w:hAnsi="Times New Roman" w:cs="Times New Roman"/>
                    <w:sz w:val="28"/>
                    <w:szCs w:val="28"/>
                  </w:rPr>
                </w:rPrChange>
              </w:rPr>
            </w:pPr>
            <w:ins w:id="1224" w:author="Tafadzwa Wilson Sedze" w:date="2024-03-29T16:15:00Z">
              <w:r w:rsidRPr="00143271">
                <w:rPr>
                  <w:rFonts w:ascii="Bahnschrift" w:hAnsi="Bahnschrift" w:cs="Times New Roman"/>
                  <w:sz w:val="24"/>
                  <w:szCs w:val="24"/>
                  <w:rPrChange w:id="1225" w:author="Tafadzwa Wilson Sedze" w:date="2024-03-29T20:23:00Z">
                    <w:rPr>
                      <w:rFonts w:ascii="Times New Roman" w:hAnsi="Times New Roman" w:cs="Times New Roman"/>
                      <w:sz w:val="28"/>
                      <w:szCs w:val="28"/>
                    </w:rPr>
                  </w:rPrChange>
                </w:rPr>
                <w:t xml:space="preserve">APRIL </w:t>
              </w:r>
            </w:ins>
          </w:p>
        </w:tc>
        <w:tc>
          <w:tcPr>
            <w:tcW w:w="0" w:type="dxa"/>
            <w:shd w:val="clear" w:color="auto" w:fill="8496B0" w:themeFill="text2" w:themeFillTint="99"/>
          </w:tcPr>
          <w:p w14:paraId="3CFDE9A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26" w:author="Tafadzwa Wilson Sedze" w:date="2024-03-29T16:15:00Z"/>
                <w:rFonts w:ascii="Bahnschrift" w:hAnsi="Bahnschrift" w:cs="Times New Roman"/>
                <w:b w:val="0"/>
                <w:bCs w:val="0"/>
                <w:sz w:val="24"/>
                <w:szCs w:val="24"/>
                <w:rPrChange w:id="1227" w:author="Tafadzwa Wilson Sedze" w:date="2024-03-29T20:23:00Z">
                  <w:rPr>
                    <w:ins w:id="1228" w:author="Tafadzwa Wilson Sedze" w:date="2024-03-29T16:15:00Z"/>
                    <w:rFonts w:ascii="Times New Roman" w:hAnsi="Times New Roman" w:cs="Times New Roman"/>
                    <w:sz w:val="28"/>
                    <w:szCs w:val="28"/>
                  </w:rPr>
                </w:rPrChange>
              </w:rPr>
            </w:pPr>
            <w:ins w:id="1229" w:author="Tafadzwa Wilson Sedze" w:date="2024-03-29T16:15:00Z">
              <w:r w:rsidRPr="00143271">
                <w:rPr>
                  <w:rFonts w:ascii="Bahnschrift" w:hAnsi="Bahnschrift" w:cs="Times New Roman"/>
                  <w:sz w:val="24"/>
                  <w:szCs w:val="24"/>
                  <w:rPrChange w:id="1230" w:author="Tafadzwa Wilson Sedze" w:date="2024-03-29T20:23:00Z">
                    <w:rPr>
                      <w:rFonts w:ascii="Times New Roman" w:hAnsi="Times New Roman" w:cs="Times New Roman"/>
                      <w:sz w:val="28"/>
                      <w:szCs w:val="28"/>
                    </w:rPr>
                  </w:rPrChange>
                </w:rPr>
                <w:t>MID</w:t>
              </w:r>
            </w:ins>
          </w:p>
          <w:p w14:paraId="73FA7E1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31" w:author="Tafadzwa Wilson Sedze" w:date="2024-03-29T16:15:00Z"/>
                <w:rFonts w:ascii="Bahnschrift" w:hAnsi="Bahnschrift" w:cs="Times New Roman"/>
                <w:b w:val="0"/>
                <w:bCs w:val="0"/>
                <w:sz w:val="24"/>
                <w:szCs w:val="24"/>
                <w:rPrChange w:id="1232" w:author="Tafadzwa Wilson Sedze" w:date="2024-03-29T20:23:00Z">
                  <w:rPr>
                    <w:ins w:id="1233" w:author="Tafadzwa Wilson Sedze" w:date="2024-03-29T16:15:00Z"/>
                    <w:rFonts w:ascii="Times New Roman" w:hAnsi="Times New Roman" w:cs="Times New Roman"/>
                    <w:sz w:val="28"/>
                    <w:szCs w:val="28"/>
                  </w:rPr>
                </w:rPrChange>
              </w:rPr>
            </w:pPr>
            <w:ins w:id="1234" w:author="Tafadzwa Wilson Sedze" w:date="2024-03-29T16:15:00Z">
              <w:r w:rsidRPr="00143271">
                <w:rPr>
                  <w:rFonts w:ascii="Bahnschrift" w:hAnsi="Bahnschrift" w:cs="Times New Roman"/>
                  <w:sz w:val="24"/>
                  <w:szCs w:val="24"/>
                  <w:rPrChange w:id="1235" w:author="Tafadzwa Wilson Sedze" w:date="2024-03-29T20:23:00Z">
                    <w:rPr>
                      <w:rFonts w:ascii="Times New Roman" w:hAnsi="Times New Roman" w:cs="Times New Roman"/>
                      <w:sz w:val="28"/>
                      <w:szCs w:val="28"/>
                    </w:rPr>
                  </w:rPrChange>
                </w:rPr>
                <w:t>APRIL</w:t>
              </w:r>
            </w:ins>
          </w:p>
        </w:tc>
        <w:tc>
          <w:tcPr>
            <w:tcW w:w="832" w:type="dxa"/>
            <w:shd w:val="clear" w:color="auto" w:fill="8496B0" w:themeFill="text2" w:themeFillTint="99"/>
          </w:tcPr>
          <w:p w14:paraId="6BC530CB"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36" w:author="Tafadzwa Wilson Sedze" w:date="2024-03-29T16:15:00Z"/>
                <w:rFonts w:ascii="Bahnschrift" w:hAnsi="Bahnschrift" w:cs="Times New Roman"/>
                <w:b w:val="0"/>
                <w:bCs w:val="0"/>
                <w:sz w:val="24"/>
                <w:szCs w:val="24"/>
                <w:rPrChange w:id="1237" w:author="Tafadzwa Wilson Sedze" w:date="2024-03-29T20:23:00Z">
                  <w:rPr>
                    <w:ins w:id="1238" w:author="Tafadzwa Wilson Sedze" w:date="2024-03-29T16:15:00Z"/>
                    <w:rFonts w:ascii="Times New Roman" w:hAnsi="Times New Roman" w:cs="Times New Roman"/>
                    <w:sz w:val="28"/>
                    <w:szCs w:val="28"/>
                  </w:rPr>
                </w:rPrChange>
              </w:rPr>
            </w:pPr>
            <w:ins w:id="1239" w:author="Tafadzwa Wilson Sedze" w:date="2024-03-29T16:15:00Z">
              <w:r w:rsidRPr="00143271">
                <w:rPr>
                  <w:rFonts w:ascii="Bahnschrift" w:hAnsi="Bahnschrift" w:cs="Times New Roman"/>
                  <w:sz w:val="24"/>
                  <w:szCs w:val="24"/>
                  <w:rPrChange w:id="1240" w:author="Tafadzwa Wilson Sedze" w:date="2024-03-29T20:23:00Z">
                    <w:rPr>
                      <w:rFonts w:ascii="Times New Roman" w:hAnsi="Times New Roman" w:cs="Times New Roman"/>
                      <w:sz w:val="28"/>
                      <w:szCs w:val="28"/>
                    </w:rPr>
                  </w:rPrChange>
                </w:rPr>
                <w:t>EARLY</w:t>
              </w:r>
            </w:ins>
          </w:p>
          <w:p w14:paraId="06EDCB2B"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41" w:author="Tafadzwa Wilson Sedze" w:date="2024-03-29T16:15:00Z"/>
                <w:rFonts w:ascii="Bahnschrift" w:hAnsi="Bahnschrift" w:cs="Times New Roman"/>
                <w:b w:val="0"/>
                <w:bCs w:val="0"/>
                <w:sz w:val="24"/>
                <w:szCs w:val="24"/>
                <w:rPrChange w:id="1242" w:author="Tafadzwa Wilson Sedze" w:date="2024-03-29T20:23:00Z">
                  <w:rPr>
                    <w:ins w:id="1243" w:author="Tafadzwa Wilson Sedze" w:date="2024-03-29T16:15:00Z"/>
                    <w:rFonts w:ascii="Times New Roman" w:hAnsi="Times New Roman" w:cs="Times New Roman"/>
                    <w:sz w:val="28"/>
                    <w:szCs w:val="28"/>
                  </w:rPr>
                </w:rPrChange>
              </w:rPr>
            </w:pPr>
            <w:ins w:id="1244" w:author="Tafadzwa Wilson Sedze" w:date="2024-03-29T16:15:00Z">
              <w:r w:rsidRPr="00143271">
                <w:rPr>
                  <w:rFonts w:ascii="Bahnschrift" w:hAnsi="Bahnschrift" w:cs="Times New Roman"/>
                  <w:sz w:val="24"/>
                  <w:szCs w:val="24"/>
                  <w:rPrChange w:id="1245" w:author="Tafadzwa Wilson Sedze" w:date="2024-03-29T20:23:00Z">
                    <w:rPr>
                      <w:rFonts w:ascii="Times New Roman" w:hAnsi="Times New Roman" w:cs="Times New Roman"/>
                      <w:sz w:val="28"/>
                      <w:szCs w:val="28"/>
                    </w:rPr>
                  </w:rPrChange>
                </w:rPr>
                <w:t>MAY</w:t>
              </w:r>
            </w:ins>
          </w:p>
        </w:tc>
        <w:tc>
          <w:tcPr>
            <w:tcW w:w="992" w:type="dxa"/>
            <w:shd w:val="clear" w:color="auto" w:fill="8496B0" w:themeFill="text2" w:themeFillTint="99"/>
          </w:tcPr>
          <w:p w14:paraId="6B97E7FE"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46" w:author="Tafadzwa Wilson Sedze" w:date="2024-03-29T16:15:00Z"/>
                <w:rFonts w:ascii="Bahnschrift" w:hAnsi="Bahnschrift" w:cs="Times New Roman"/>
                <w:b w:val="0"/>
                <w:bCs w:val="0"/>
                <w:sz w:val="24"/>
                <w:szCs w:val="24"/>
                <w:rPrChange w:id="1247" w:author="Tafadzwa Wilson Sedze" w:date="2024-03-29T20:23:00Z">
                  <w:rPr>
                    <w:ins w:id="1248" w:author="Tafadzwa Wilson Sedze" w:date="2024-03-29T16:15:00Z"/>
                    <w:rFonts w:ascii="Times New Roman" w:hAnsi="Times New Roman" w:cs="Times New Roman"/>
                    <w:sz w:val="28"/>
                    <w:szCs w:val="28"/>
                  </w:rPr>
                </w:rPrChange>
              </w:rPr>
            </w:pPr>
            <w:ins w:id="1249" w:author="Tafadzwa Wilson Sedze" w:date="2024-03-29T16:15:00Z">
              <w:r w:rsidRPr="00143271">
                <w:rPr>
                  <w:rFonts w:ascii="Bahnschrift" w:hAnsi="Bahnschrift" w:cs="Times New Roman"/>
                  <w:sz w:val="24"/>
                  <w:szCs w:val="24"/>
                  <w:rPrChange w:id="1250" w:author="Tafadzwa Wilson Sedze" w:date="2024-03-29T20:23:00Z">
                    <w:rPr>
                      <w:rFonts w:ascii="Times New Roman" w:hAnsi="Times New Roman" w:cs="Times New Roman"/>
                      <w:sz w:val="28"/>
                      <w:szCs w:val="28"/>
                    </w:rPr>
                  </w:rPrChange>
                </w:rPr>
                <w:t>MID</w:t>
              </w:r>
            </w:ins>
          </w:p>
          <w:p w14:paraId="3DABDE08"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51" w:author="Tafadzwa Wilson Sedze" w:date="2024-03-29T16:15:00Z"/>
                <w:rFonts w:ascii="Bahnschrift" w:hAnsi="Bahnschrift" w:cs="Times New Roman"/>
                <w:b w:val="0"/>
                <w:bCs w:val="0"/>
                <w:sz w:val="24"/>
                <w:szCs w:val="24"/>
                <w:rPrChange w:id="1252" w:author="Tafadzwa Wilson Sedze" w:date="2024-03-29T20:23:00Z">
                  <w:rPr>
                    <w:ins w:id="1253" w:author="Tafadzwa Wilson Sedze" w:date="2024-03-29T16:15:00Z"/>
                    <w:rFonts w:ascii="Times New Roman" w:hAnsi="Times New Roman" w:cs="Times New Roman"/>
                    <w:sz w:val="28"/>
                    <w:szCs w:val="28"/>
                  </w:rPr>
                </w:rPrChange>
              </w:rPr>
            </w:pPr>
            <w:ins w:id="1254" w:author="Tafadzwa Wilson Sedze" w:date="2024-03-29T16:15:00Z">
              <w:r w:rsidRPr="00143271">
                <w:rPr>
                  <w:rFonts w:ascii="Bahnschrift" w:hAnsi="Bahnschrift" w:cs="Times New Roman"/>
                  <w:sz w:val="24"/>
                  <w:szCs w:val="24"/>
                  <w:rPrChange w:id="1255" w:author="Tafadzwa Wilson Sedze" w:date="2024-03-29T20:23:00Z">
                    <w:rPr>
                      <w:rFonts w:ascii="Times New Roman" w:hAnsi="Times New Roman" w:cs="Times New Roman"/>
                      <w:sz w:val="28"/>
                      <w:szCs w:val="28"/>
                    </w:rPr>
                  </w:rPrChange>
                </w:rPr>
                <w:t>MAY</w:t>
              </w:r>
            </w:ins>
          </w:p>
        </w:tc>
        <w:tc>
          <w:tcPr>
            <w:tcW w:w="850" w:type="dxa"/>
            <w:shd w:val="clear" w:color="auto" w:fill="8496B0" w:themeFill="text2" w:themeFillTint="99"/>
          </w:tcPr>
          <w:p w14:paraId="05719BF9"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56" w:author="Tafadzwa Wilson Sedze" w:date="2024-03-29T16:15:00Z"/>
                <w:rFonts w:ascii="Bahnschrift" w:hAnsi="Bahnschrift" w:cs="Times New Roman"/>
                <w:b w:val="0"/>
                <w:bCs w:val="0"/>
                <w:sz w:val="24"/>
                <w:szCs w:val="24"/>
                <w:rPrChange w:id="1257" w:author="Tafadzwa Wilson Sedze" w:date="2024-03-29T20:23:00Z">
                  <w:rPr>
                    <w:ins w:id="1258" w:author="Tafadzwa Wilson Sedze" w:date="2024-03-29T16:15:00Z"/>
                    <w:rFonts w:ascii="Times New Roman" w:hAnsi="Times New Roman" w:cs="Times New Roman"/>
                    <w:sz w:val="28"/>
                    <w:szCs w:val="28"/>
                  </w:rPr>
                </w:rPrChange>
              </w:rPr>
            </w:pPr>
            <w:ins w:id="1259" w:author="Tafadzwa Wilson Sedze" w:date="2024-03-29T16:15:00Z">
              <w:r w:rsidRPr="00143271">
                <w:rPr>
                  <w:rFonts w:ascii="Bahnschrift" w:hAnsi="Bahnschrift" w:cs="Times New Roman"/>
                  <w:sz w:val="24"/>
                  <w:szCs w:val="24"/>
                  <w:rPrChange w:id="1260" w:author="Tafadzwa Wilson Sedze" w:date="2024-03-29T20:23:00Z">
                    <w:rPr>
                      <w:rFonts w:ascii="Times New Roman" w:hAnsi="Times New Roman" w:cs="Times New Roman"/>
                      <w:sz w:val="28"/>
                      <w:szCs w:val="28"/>
                    </w:rPr>
                  </w:rPrChange>
                </w:rPr>
                <w:t xml:space="preserve">EARY </w:t>
              </w:r>
            </w:ins>
          </w:p>
          <w:p w14:paraId="7279425F"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61" w:author="Tafadzwa Wilson Sedze" w:date="2024-03-29T16:15:00Z"/>
                <w:rFonts w:ascii="Bahnschrift" w:hAnsi="Bahnschrift" w:cs="Times New Roman"/>
                <w:b w:val="0"/>
                <w:bCs w:val="0"/>
                <w:sz w:val="24"/>
                <w:szCs w:val="24"/>
                <w:rPrChange w:id="1262" w:author="Tafadzwa Wilson Sedze" w:date="2024-03-29T20:23:00Z">
                  <w:rPr>
                    <w:ins w:id="1263" w:author="Tafadzwa Wilson Sedze" w:date="2024-03-29T16:15:00Z"/>
                    <w:rFonts w:ascii="Times New Roman" w:hAnsi="Times New Roman" w:cs="Times New Roman"/>
                    <w:sz w:val="28"/>
                    <w:szCs w:val="28"/>
                  </w:rPr>
                </w:rPrChange>
              </w:rPr>
            </w:pPr>
            <w:ins w:id="1264" w:author="Tafadzwa Wilson Sedze" w:date="2024-03-29T16:15:00Z">
              <w:r w:rsidRPr="00143271">
                <w:rPr>
                  <w:rFonts w:ascii="Bahnschrift" w:hAnsi="Bahnschrift" w:cs="Times New Roman"/>
                  <w:sz w:val="24"/>
                  <w:szCs w:val="24"/>
                  <w:rPrChange w:id="1265" w:author="Tafadzwa Wilson Sedze" w:date="2024-03-29T20:23:00Z">
                    <w:rPr>
                      <w:rFonts w:ascii="Times New Roman" w:hAnsi="Times New Roman" w:cs="Times New Roman"/>
                      <w:sz w:val="28"/>
                      <w:szCs w:val="28"/>
                    </w:rPr>
                  </w:rPrChange>
                </w:rPr>
                <w:t>JUNE</w:t>
              </w:r>
            </w:ins>
          </w:p>
        </w:tc>
        <w:tc>
          <w:tcPr>
            <w:tcW w:w="0" w:type="dxa"/>
            <w:shd w:val="clear" w:color="auto" w:fill="8496B0" w:themeFill="text2" w:themeFillTint="99"/>
          </w:tcPr>
          <w:p w14:paraId="30F42914" w14:textId="77777777" w:rsidR="00BE70A5" w:rsidRPr="00143271" w:rsidRDefault="00BE70A5" w:rsidP="00CE6F68">
            <w:pPr>
              <w:cnfStyle w:val="100000000000" w:firstRow="1" w:lastRow="0" w:firstColumn="0" w:lastColumn="0" w:oddVBand="0" w:evenVBand="0" w:oddHBand="0" w:evenHBand="0" w:firstRowFirstColumn="0" w:firstRowLastColumn="0" w:lastRowFirstColumn="0" w:lastRowLastColumn="0"/>
              <w:rPr>
                <w:ins w:id="1266" w:author="Tafadzwa Wilson Sedze" w:date="2024-03-29T16:15:00Z"/>
                <w:rFonts w:ascii="Bahnschrift" w:hAnsi="Bahnschrift" w:cs="Times New Roman"/>
                <w:b w:val="0"/>
                <w:bCs w:val="0"/>
                <w:sz w:val="24"/>
                <w:szCs w:val="24"/>
                <w:rPrChange w:id="1267" w:author="Tafadzwa Wilson Sedze" w:date="2024-03-29T20:23:00Z">
                  <w:rPr>
                    <w:ins w:id="1268" w:author="Tafadzwa Wilson Sedze" w:date="2024-03-29T16:15:00Z"/>
                    <w:rFonts w:ascii="Times New Roman" w:hAnsi="Times New Roman" w:cs="Times New Roman"/>
                    <w:sz w:val="28"/>
                    <w:szCs w:val="28"/>
                  </w:rPr>
                </w:rPrChange>
              </w:rPr>
            </w:pPr>
            <w:ins w:id="1269" w:author="Tafadzwa Wilson Sedze" w:date="2024-03-29T16:15:00Z">
              <w:r w:rsidRPr="00143271">
                <w:rPr>
                  <w:rFonts w:ascii="Bahnschrift" w:hAnsi="Bahnschrift" w:cs="Times New Roman"/>
                  <w:sz w:val="24"/>
                  <w:szCs w:val="24"/>
                  <w:rPrChange w:id="1270" w:author="Tafadzwa Wilson Sedze" w:date="2024-03-29T20:23:00Z">
                    <w:rPr>
                      <w:rFonts w:ascii="Times New Roman" w:hAnsi="Times New Roman" w:cs="Times New Roman"/>
                      <w:sz w:val="28"/>
                      <w:szCs w:val="28"/>
                    </w:rPr>
                  </w:rPrChange>
                </w:rPr>
                <w:t>MID JUNE</w:t>
              </w:r>
            </w:ins>
          </w:p>
        </w:tc>
      </w:tr>
      <w:tr w:rsidR="009D3261" w:rsidRPr="0049228B" w14:paraId="4C5BFC5A" w14:textId="77777777" w:rsidTr="00DC4108">
        <w:trPr>
          <w:cnfStyle w:val="000000100000" w:firstRow="0" w:lastRow="0" w:firstColumn="0" w:lastColumn="0" w:oddVBand="0" w:evenVBand="0" w:oddHBand="1" w:evenHBand="0" w:firstRowFirstColumn="0" w:firstRowLastColumn="0" w:lastRowFirstColumn="0" w:lastRowLastColumn="0"/>
          <w:trHeight w:val="1000"/>
          <w:ins w:id="1271"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25BA035B" w14:textId="04CC296D" w:rsidR="00BE70A5" w:rsidRPr="00143271" w:rsidRDefault="00BE70A5">
            <w:pPr>
              <w:jc w:val="center"/>
              <w:rPr>
                <w:ins w:id="1272" w:author="Tafadzwa Wilson Sedze" w:date="2024-03-29T16:35:00Z"/>
                <w:rFonts w:ascii="Times New Roman" w:hAnsi="Times New Roman" w:cs="Times New Roman"/>
                <w:b w:val="0"/>
                <w:bCs w:val="0"/>
                <w:color w:val="222A35" w:themeColor="text2" w:themeShade="80"/>
                <w:sz w:val="24"/>
                <w:szCs w:val="24"/>
                <w:rPrChange w:id="1273" w:author="Tafadzwa Wilson Sedze" w:date="2024-03-29T20:23:00Z">
                  <w:rPr>
                    <w:ins w:id="1274" w:author="Tafadzwa Wilson Sedze" w:date="2024-03-29T16:35:00Z"/>
                    <w:rFonts w:ascii="Times New Roman" w:hAnsi="Times New Roman" w:cs="Times New Roman"/>
                    <w:sz w:val="28"/>
                    <w:szCs w:val="28"/>
                  </w:rPr>
                </w:rPrChange>
              </w:rPr>
              <w:pPrChange w:id="1275" w:author="Tafadzwa Wilson Sedze" w:date="2024-03-29T16:39:00Z">
                <w:pPr/>
              </w:pPrChange>
            </w:pPr>
            <w:ins w:id="1276" w:author="Tafadzwa Wilson Sedze" w:date="2024-03-29T16:36:00Z">
              <w:r w:rsidRPr="00143271">
                <w:rPr>
                  <w:rFonts w:ascii="Times New Roman" w:hAnsi="Times New Roman" w:cs="Times New Roman"/>
                  <w:color w:val="222A35" w:themeColor="text2" w:themeShade="80"/>
                  <w:sz w:val="24"/>
                  <w:szCs w:val="24"/>
                  <w:rPrChange w:id="1277" w:author="Tafadzwa Wilson Sedze" w:date="2024-03-29T20:23:00Z">
                    <w:rPr>
                      <w:rFonts w:ascii="Times New Roman" w:hAnsi="Times New Roman" w:cs="Times New Roman"/>
                      <w:sz w:val="24"/>
                      <w:szCs w:val="24"/>
                    </w:rPr>
                  </w:rPrChange>
                </w:rPr>
                <w:t>FEASIBILITY STUDY</w:t>
              </w:r>
            </w:ins>
          </w:p>
        </w:tc>
        <w:tc>
          <w:tcPr>
            <w:tcW w:w="0" w:type="dxa"/>
            <w:shd w:val="clear" w:color="auto" w:fill="1F3864" w:themeFill="accent1" w:themeFillShade="80"/>
          </w:tcPr>
          <w:p w14:paraId="11753555" w14:textId="4473B380"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78"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588BAA2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79"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010BCE26"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0"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3CF046D2"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1" w:author="Tafadzwa Wilson Sedze" w:date="2024-03-29T16:15:00Z"/>
                <w:rFonts w:ascii="Times New Roman" w:hAnsi="Times New Roman" w:cs="Times New Roman"/>
                <w:sz w:val="28"/>
                <w:szCs w:val="28"/>
              </w:rPr>
            </w:pPr>
          </w:p>
        </w:tc>
        <w:tc>
          <w:tcPr>
            <w:tcW w:w="832" w:type="dxa"/>
            <w:shd w:val="clear" w:color="auto" w:fill="7F7F7F" w:themeFill="text1" w:themeFillTint="80"/>
          </w:tcPr>
          <w:p w14:paraId="68D9B6E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2" w:author="Tafadzwa Wilson Sedze" w:date="2024-03-29T16:15:00Z"/>
                <w:rFonts w:ascii="Times New Roman" w:hAnsi="Times New Roman" w:cs="Times New Roman"/>
                <w:sz w:val="28"/>
                <w:szCs w:val="28"/>
              </w:rPr>
            </w:pPr>
          </w:p>
        </w:tc>
        <w:tc>
          <w:tcPr>
            <w:tcW w:w="992" w:type="dxa"/>
            <w:shd w:val="clear" w:color="auto" w:fill="7F7F7F" w:themeFill="text1" w:themeFillTint="80"/>
          </w:tcPr>
          <w:p w14:paraId="034AFF0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3" w:author="Tafadzwa Wilson Sedze" w:date="2024-03-29T16:15:00Z"/>
                <w:rFonts w:ascii="Times New Roman" w:hAnsi="Times New Roman" w:cs="Times New Roman"/>
                <w:sz w:val="28"/>
                <w:szCs w:val="28"/>
              </w:rPr>
            </w:pPr>
          </w:p>
        </w:tc>
        <w:tc>
          <w:tcPr>
            <w:tcW w:w="850" w:type="dxa"/>
            <w:shd w:val="clear" w:color="auto" w:fill="7F7F7F" w:themeFill="text1" w:themeFillTint="80"/>
          </w:tcPr>
          <w:p w14:paraId="6F26AF71"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4"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3A258494"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285" w:author="Tafadzwa Wilson Sedze" w:date="2024-03-29T16:15:00Z"/>
                <w:rFonts w:ascii="Times New Roman" w:hAnsi="Times New Roman" w:cs="Times New Roman"/>
                <w:sz w:val="28"/>
                <w:szCs w:val="28"/>
              </w:rPr>
            </w:pPr>
          </w:p>
        </w:tc>
      </w:tr>
      <w:tr w:rsidR="009D3261" w:rsidRPr="0049228B" w14:paraId="0A4482F5" w14:textId="77777777" w:rsidTr="00DC4108">
        <w:trPr>
          <w:trHeight w:val="1048"/>
          <w:ins w:id="1286"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0CDC70E5" w14:textId="3963E502" w:rsidR="00BE70A5" w:rsidRPr="00143271" w:rsidRDefault="00BE70A5">
            <w:pPr>
              <w:jc w:val="center"/>
              <w:rPr>
                <w:ins w:id="1287" w:author="Tafadzwa Wilson Sedze" w:date="2024-03-29T16:35:00Z"/>
                <w:rFonts w:ascii="Times New Roman" w:hAnsi="Times New Roman" w:cs="Times New Roman"/>
                <w:b w:val="0"/>
                <w:bCs w:val="0"/>
                <w:noProof/>
                <w:color w:val="222A35" w:themeColor="text2" w:themeShade="80"/>
                <w:sz w:val="24"/>
                <w:szCs w:val="24"/>
                <w:lang w:eastAsia="en-ZW"/>
                <w:rPrChange w:id="1288" w:author="Tafadzwa Wilson Sedze" w:date="2024-03-29T20:23:00Z">
                  <w:rPr>
                    <w:ins w:id="1289" w:author="Tafadzwa Wilson Sedze" w:date="2024-03-29T16:35:00Z"/>
                    <w:rFonts w:ascii="Times New Roman" w:hAnsi="Times New Roman" w:cs="Times New Roman"/>
                    <w:noProof/>
                    <w:sz w:val="28"/>
                    <w:szCs w:val="28"/>
                    <w:lang w:eastAsia="en-ZW"/>
                  </w:rPr>
                </w:rPrChange>
              </w:rPr>
              <w:pPrChange w:id="1290" w:author="Tafadzwa Wilson Sedze" w:date="2024-03-29T16:39:00Z">
                <w:pPr/>
              </w:pPrChange>
            </w:pPr>
            <w:ins w:id="1291" w:author="Tafadzwa Wilson Sedze" w:date="2024-03-29T16:36:00Z">
              <w:r w:rsidRPr="00143271">
                <w:rPr>
                  <w:rFonts w:ascii="Times New Roman" w:hAnsi="Times New Roman" w:cs="Times New Roman"/>
                  <w:noProof/>
                  <w:color w:val="222A35" w:themeColor="text2" w:themeShade="80"/>
                  <w:sz w:val="24"/>
                  <w:szCs w:val="24"/>
                  <w:lang w:eastAsia="en-ZW"/>
                  <w:rPrChange w:id="1292" w:author="Tafadzwa Wilson Sedze" w:date="2024-03-29T20:23:00Z">
                    <w:rPr>
                      <w:rFonts w:ascii="Times New Roman" w:hAnsi="Times New Roman" w:cs="Times New Roman"/>
                      <w:noProof/>
                      <w:sz w:val="24"/>
                      <w:szCs w:val="24"/>
                      <w:lang w:eastAsia="en-ZW"/>
                    </w:rPr>
                  </w:rPrChange>
                </w:rPr>
                <w:t>SYSTEM ANALYSIS</w:t>
              </w:r>
            </w:ins>
          </w:p>
        </w:tc>
        <w:tc>
          <w:tcPr>
            <w:tcW w:w="0" w:type="dxa"/>
            <w:shd w:val="clear" w:color="auto" w:fill="FFFFFF" w:themeFill="background1"/>
          </w:tcPr>
          <w:p w14:paraId="7FECF9AF" w14:textId="6C1F6E6E"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3" w:author="Tafadzwa Wilson Sedze" w:date="2024-03-29T16:15:00Z"/>
                <w:rFonts w:ascii="Times New Roman" w:hAnsi="Times New Roman" w:cs="Times New Roman"/>
                <w:noProof/>
                <w:sz w:val="28"/>
                <w:szCs w:val="28"/>
                <w:lang w:eastAsia="en-ZW"/>
              </w:rPr>
            </w:pPr>
          </w:p>
        </w:tc>
        <w:tc>
          <w:tcPr>
            <w:tcW w:w="0" w:type="dxa"/>
            <w:shd w:val="clear" w:color="auto" w:fill="002060"/>
          </w:tcPr>
          <w:p w14:paraId="4133AB7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4" w:author="Tafadzwa Wilson Sedze" w:date="2024-03-29T16:15:00Z"/>
                <w:rFonts w:ascii="Times New Roman" w:hAnsi="Times New Roman" w:cs="Times New Roman"/>
                <w:noProof/>
                <w:sz w:val="28"/>
                <w:szCs w:val="28"/>
                <w:lang w:eastAsia="en-ZW"/>
              </w:rPr>
            </w:pPr>
          </w:p>
        </w:tc>
        <w:tc>
          <w:tcPr>
            <w:tcW w:w="0" w:type="dxa"/>
            <w:shd w:val="clear" w:color="auto" w:fill="FFFFFF" w:themeFill="background1"/>
          </w:tcPr>
          <w:p w14:paraId="76465FBA"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5" w:author="Tafadzwa Wilson Sedze" w:date="2024-03-29T16:15:00Z"/>
                <w:rFonts w:ascii="Times New Roman" w:hAnsi="Times New Roman" w:cs="Times New Roman"/>
                <w:noProof/>
                <w:sz w:val="28"/>
                <w:szCs w:val="28"/>
                <w:lang w:eastAsia="en-ZW"/>
              </w:rPr>
            </w:pPr>
          </w:p>
        </w:tc>
        <w:tc>
          <w:tcPr>
            <w:tcW w:w="0" w:type="dxa"/>
            <w:shd w:val="clear" w:color="auto" w:fill="FFFFFF" w:themeFill="background1"/>
          </w:tcPr>
          <w:p w14:paraId="04D35EC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6" w:author="Tafadzwa Wilson Sedze" w:date="2024-03-29T16:15:00Z"/>
                <w:rFonts w:ascii="Times New Roman" w:hAnsi="Times New Roman" w:cs="Times New Roman"/>
                <w:noProof/>
                <w:sz w:val="28"/>
                <w:szCs w:val="28"/>
                <w:lang w:eastAsia="en-ZW"/>
              </w:rPr>
            </w:pPr>
          </w:p>
        </w:tc>
        <w:tc>
          <w:tcPr>
            <w:tcW w:w="832" w:type="dxa"/>
            <w:shd w:val="clear" w:color="auto" w:fill="FFFFFF" w:themeFill="background1"/>
          </w:tcPr>
          <w:p w14:paraId="3BE8BE9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7" w:author="Tafadzwa Wilson Sedze" w:date="2024-03-29T16:15:00Z"/>
                <w:rFonts w:ascii="Times New Roman" w:hAnsi="Times New Roman" w:cs="Times New Roman"/>
                <w:noProof/>
                <w:sz w:val="28"/>
                <w:szCs w:val="28"/>
                <w:lang w:eastAsia="en-ZW"/>
              </w:rPr>
            </w:pPr>
          </w:p>
        </w:tc>
        <w:tc>
          <w:tcPr>
            <w:tcW w:w="992" w:type="dxa"/>
            <w:shd w:val="clear" w:color="auto" w:fill="FFFFFF" w:themeFill="background1"/>
          </w:tcPr>
          <w:p w14:paraId="6AE51BD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8" w:author="Tafadzwa Wilson Sedze" w:date="2024-03-29T16:15:00Z"/>
                <w:rFonts w:ascii="Times New Roman" w:hAnsi="Times New Roman" w:cs="Times New Roman"/>
                <w:noProof/>
                <w:sz w:val="28"/>
                <w:szCs w:val="28"/>
                <w:lang w:eastAsia="en-ZW"/>
              </w:rPr>
            </w:pPr>
          </w:p>
        </w:tc>
        <w:tc>
          <w:tcPr>
            <w:tcW w:w="850" w:type="dxa"/>
            <w:shd w:val="clear" w:color="auto" w:fill="FFFFFF" w:themeFill="background1"/>
          </w:tcPr>
          <w:p w14:paraId="726B1280"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299" w:author="Tafadzwa Wilson Sedze" w:date="2024-03-29T16:15:00Z"/>
                <w:rFonts w:ascii="Times New Roman" w:hAnsi="Times New Roman" w:cs="Times New Roman"/>
                <w:noProof/>
                <w:sz w:val="28"/>
                <w:szCs w:val="28"/>
                <w:lang w:eastAsia="en-ZW"/>
              </w:rPr>
            </w:pPr>
          </w:p>
        </w:tc>
        <w:tc>
          <w:tcPr>
            <w:tcW w:w="0" w:type="dxa"/>
            <w:shd w:val="clear" w:color="auto" w:fill="FFFFFF" w:themeFill="background1"/>
          </w:tcPr>
          <w:p w14:paraId="10B1A646"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00" w:author="Tafadzwa Wilson Sedze" w:date="2024-03-29T16:15:00Z"/>
                <w:rFonts w:ascii="Times New Roman" w:hAnsi="Times New Roman" w:cs="Times New Roman"/>
                <w:noProof/>
                <w:sz w:val="28"/>
                <w:szCs w:val="28"/>
                <w:lang w:eastAsia="en-ZW"/>
              </w:rPr>
            </w:pPr>
          </w:p>
        </w:tc>
      </w:tr>
      <w:tr w:rsidR="00143271" w:rsidRPr="0049228B" w14:paraId="1C4900FF" w14:textId="77777777" w:rsidTr="00DC4108">
        <w:trPr>
          <w:cnfStyle w:val="000000100000" w:firstRow="0" w:lastRow="0" w:firstColumn="0" w:lastColumn="0" w:oddVBand="0" w:evenVBand="0" w:oddHBand="1" w:evenHBand="0" w:firstRowFirstColumn="0" w:firstRowLastColumn="0" w:lastRowFirstColumn="0" w:lastRowLastColumn="0"/>
          <w:trHeight w:val="936"/>
          <w:ins w:id="1301"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5BE1E973" w14:textId="17F17641" w:rsidR="00BE70A5" w:rsidRPr="00143271" w:rsidRDefault="00BE70A5">
            <w:pPr>
              <w:jc w:val="center"/>
              <w:rPr>
                <w:ins w:id="1302" w:author="Tafadzwa Wilson Sedze" w:date="2024-03-29T16:35:00Z"/>
                <w:rFonts w:ascii="Times New Roman" w:hAnsi="Times New Roman" w:cs="Times New Roman"/>
                <w:b w:val="0"/>
                <w:bCs w:val="0"/>
                <w:color w:val="222A35" w:themeColor="text2" w:themeShade="80"/>
                <w:sz w:val="24"/>
                <w:szCs w:val="24"/>
                <w:rPrChange w:id="1303" w:author="Tafadzwa Wilson Sedze" w:date="2024-03-29T20:23:00Z">
                  <w:rPr>
                    <w:ins w:id="1304" w:author="Tafadzwa Wilson Sedze" w:date="2024-03-29T16:35:00Z"/>
                    <w:rFonts w:ascii="Times New Roman" w:hAnsi="Times New Roman" w:cs="Times New Roman"/>
                    <w:sz w:val="28"/>
                    <w:szCs w:val="28"/>
                  </w:rPr>
                </w:rPrChange>
              </w:rPr>
              <w:pPrChange w:id="1305" w:author="Tafadzwa Wilson Sedze" w:date="2024-03-29T16:39:00Z">
                <w:pPr/>
              </w:pPrChange>
            </w:pPr>
            <w:ins w:id="1306" w:author="Tafadzwa Wilson Sedze" w:date="2024-03-29T16:36:00Z">
              <w:r w:rsidRPr="00143271">
                <w:rPr>
                  <w:rFonts w:ascii="Times New Roman" w:hAnsi="Times New Roman" w:cs="Times New Roman"/>
                  <w:color w:val="222A35" w:themeColor="text2" w:themeShade="80"/>
                  <w:sz w:val="24"/>
                  <w:szCs w:val="24"/>
                  <w:rPrChange w:id="1307" w:author="Tafadzwa Wilson Sedze" w:date="2024-03-29T20:23:00Z">
                    <w:rPr>
                      <w:rFonts w:ascii="Times New Roman" w:hAnsi="Times New Roman" w:cs="Times New Roman"/>
                      <w:sz w:val="24"/>
                      <w:szCs w:val="24"/>
                    </w:rPr>
                  </w:rPrChange>
                </w:rPr>
                <w:t>SYSTEM DESIGN</w:t>
              </w:r>
            </w:ins>
          </w:p>
        </w:tc>
        <w:tc>
          <w:tcPr>
            <w:tcW w:w="1055" w:type="dxa"/>
            <w:shd w:val="clear" w:color="auto" w:fill="7F7F7F" w:themeFill="text1" w:themeFillTint="80"/>
          </w:tcPr>
          <w:p w14:paraId="016094F9" w14:textId="7FE3A946"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08" w:author="Tafadzwa Wilson Sedze" w:date="2024-03-29T16:15:00Z"/>
                <w:rFonts w:ascii="Times New Roman" w:hAnsi="Times New Roman" w:cs="Times New Roman"/>
                <w:sz w:val="28"/>
                <w:szCs w:val="28"/>
              </w:rPr>
            </w:pPr>
          </w:p>
        </w:tc>
        <w:tc>
          <w:tcPr>
            <w:tcW w:w="1055" w:type="dxa"/>
            <w:shd w:val="clear" w:color="auto" w:fill="7F7F7F" w:themeFill="text1" w:themeFillTint="80"/>
          </w:tcPr>
          <w:p w14:paraId="713FCF20"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09" w:author="Tafadzwa Wilson Sedze" w:date="2024-03-29T16:15:00Z"/>
                <w:rFonts w:ascii="Times New Roman" w:hAnsi="Times New Roman" w:cs="Times New Roman"/>
                <w:sz w:val="28"/>
                <w:szCs w:val="28"/>
              </w:rPr>
            </w:pPr>
          </w:p>
        </w:tc>
        <w:tc>
          <w:tcPr>
            <w:tcW w:w="955" w:type="dxa"/>
            <w:shd w:val="clear" w:color="auto" w:fill="1F3864" w:themeFill="accent1" w:themeFillShade="80"/>
          </w:tcPr>
          <w:p w14:paraId="37F9E115"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0" w:author="Tafadzwa Wilson Sedze" w:date="2024-03-29T16:15:00Z"/>
                <w:rFonts w:ascii="Times New Roman" w:hAnsi="Times New Roman" w:cs="Times New Roman"/>
                <w:sz w:val="28"/>
                <w:szCs w:val="28"/>
              </w:rPr>
            </w:pPr>
          </w:p>
        </w:tc>
        <w:tc>
          <w:tcPr>
            <w:tcW w:w="905" w:type="dxa"/>
            <w:shd w:val="clear" w:color="auto" w:fill="1F3864" w:themeFill="accent1" w:themeFillShade="80"/>
          </w:tcPr>
          <w:p w14:paraId="083CBB9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1" w:author="Tafadzwa Wilson Sedze" w:date="2024-03-29T16:15:00Z"/>
                <w:rFonts w:ascii="Times New Roman" w:hAnsi="Times New Roman" w:cs="Times New Roman"/>
                <w:sz w:val="28"/>
                <w:szCs w:val="28"/>
              </w:rPr>
            </w:pPr>
          </w:p>
        </w:tc>
        <w:tc>
          <w:tcPr>
            <w:tcW w:w="832" w:type="dxa"/>
            <w:shd w:val="clear" w:color="auto" w:fill="7F7F7F" w:themeFill="text1" w:themeFillTint="80"/>
          </w:tcPr>
          <w:p w14:paraId="1CF49AD2"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2" w:author="Tafadzwa Wilson Sedze" w:date="2024-03-29T16:15:00Z"/>
                <w:rFonts w:ascii="Times New Roman" w:hAnsi="Times New Roman" w:cs="Times New Roman"/>
                <w:sz w:val="28"/>
                <w:szCs w:val="28"/>
              </w:rPr>
            </w:pPr>
          </w:p>
        </w:tc>
        <w:tc>
          <w:tcPr>
            <w:tcW w:w="992" w:type="dxa"/>
            <w:shd w:val="clear" w:color="auto" w:fill="7F7F7F" w:themeFill="text1" w:themeFillTint="80"/>
          </w:tcPr>
          <w:p w14:paraId="6EE42867"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3" w:author="Tafadzwa Wilson Sedze" w:date="2024-03-29T16:15:00Z"/>
                <w:rFonts w:ascii="Times New Roman" w:hAnsi="Times New Roman" w:cs="Times New Roman"/>
                <w:sz w:val="28"/>
                <w:szCs w:val="28"/>
              </w:rPr>
            </w:pPr>
          </w:p>
        </w:tc>
        <w:tc>
          <w:tcPr>
            <w:tcW w:w="850" w:type="dxa"/>
            <w:shd w:val="clear" w:color="auto" w:fill="7F7F7F" w:themeFill="text1" w:themeFillTint="80"/>
          </w:tcPr>
          <w:p w14:paraId="41EEE78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4" w:author="Tafadzwa Wilson Sedze" w:date="2024-03-29T16:15:00Z"/>
                <w:rFonts w:ascii="Times New Roman" w:hAnsi="Times New Roman" w:cs="Times New Roman"/>
                <w:sz w:val="28"/>
                <w:szCs w:val="28"/>
              </w:rPr>
            </w:pPr>
          </w:p>
        </w:tc>
        <w:tc>
          <w:tcPr>
            <w:tcW w:w="975" w:type="dxa"/>
            <w:shd w:val="clear" w:color="auto" w:fill="7F7F7F" w:themeFill="text1" w:themeFillTint="80"/>
          </w:tcPr>
          <w:p w14:paraId="05345C3E"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15" w:author="Tafadzwa Wilson Sedze" w:date="2024-03-29T16:15:00Z"/>
                <w:rFonts w:ascii="Times New Roman" w:hAnsi="Times New Roman" w:cs="Times New Roman"/>
                <w:sz w:val="28"/>
                <w:szCs w:val="28"/>
              </w:rPr>
            </w:pPr>
          </w:p>
        </w:tc>
      </w:tr>
      <w:tr w:rsidR="00143271" w:rsidRPr="0049228B" w14:paraId="5C646F1E" w14:textId="77777777" w:rsidTr="00DC4108">
        <w:trPr>
          <w:trHeight w:val="1074"/>
          <w:ins w:id="1316"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326C7BDD" w14:textId="4B2EFC9D" w:rsidR="00BE70A5" w:rsidRPr="00143271" w:rsidRDefault="00BE70A5">
            <w:pPr>
              <w:jc w:val="center"/>
              <w:rPr>
                <w:ins w:id="1317" w:author="Tafadzwa Wilson Sedze" w:date="2024-03-29T16:35:00Z"/>
                <w:rFonts w:ascii="Times New Roman" w:hAnsi="Times New Roman" w:cs="Times New Roman"/>
                <w:b w:val="0"/>
                <w:bCs w:val="0"/>
                <w:color w:val="222A35" w:themeColor="text2" w:themeShade="80"/>
                <w:sz w:val="24"/>
                <w:szCs w:val="24"/>
                <w:rPrChange w:id="1318" w:author="Tafadzwa Wilson Sedze" w:date="2024-03-29T20:23:00Z">
                  <w:rPr>
                    <w:ins w:id="1319" w:author="Tafadzwa Wilson Sedze" w:date="2024-03-29T16:35:00Z"/>
                    <w:rFonts w:ascii="Times New Roman" w:hAnsi="Times New Roman" w:cs="Times New Roman"/>
                    <w:sz w:val="28"/>
                    <w:szCs w:val="28"/>
                  </w:rPr>
                </w:rPrChange>
              </w:rPr>
              <w:pPrChange w:id="1320" w:author="Tafadzwa Wilson Sedze" w:date="2024-03-29T16:39:00Z">
                <w:pPr/>
              </w:pPrChange>
            </w:pPr>
            <w:ins w:id="1321" w:author="Tafadzwa Wilson Sedze" w:date="2024-03-29T16:37:00Z">
              <w:r w:rsidRPr="00143271">
                <w:rPr>
                  <w:rFonts w:ascii="Times New Roman" w:hAnsi="Times New Roman" w:cs="Times New Roman"/>
                  <w:color w:val="222A35" w:themeColor="text2" w:themeShade="80"/>
                  <w:sz w:val="24"/>
                  <w:szCs w:val="24"/>
                  <w:rPrChange w:id="1322" w:author="Tafadzwa Wilson Sedze" w:date="2024-03-29T20:23:00Z">
                    <w:rPr>
                      <w:rFonts w:ascii="Times New Roman" w:hAnsi="Times New Roman" w:cs="Times New Roman"/>
                      <w:sz w:val="24"/>
                      <w:szCs w:val="24"/>
                    </w:rPr>
                  </w:rPrChange>
                </w:rPr>
                <w:t>SYSTEM DEVELOPMENT AND TESTING</w:t>
              </w:r>
            </w:ins>
          </w:p>
        </w:tc>
        <w:tc>
          <w:tcPr>
            <w:tcW w:w="1055" w:type="dxa"/>
            <w:shd w:val="clear" w:color="auto" w:fill="FFFFFF" w:themeFill="background1"/>
          </w:tcPr>
          <w:p w14:paraId="1841EE1D" w14:textId="04C5C6E9"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3" w:author="Tafadzwa Wilson Sedze" w:date="2024-03-29T16:15:00Z"/>
                <w:rFonts w:ascii="Times New Roman" w:hAnsi="Times New Roman" w:cs="Times New Roman"/>
                <w:sz w:val="28"/>
                <w:szCs w:val="28"/>
              </w:rPr>
            </w:pPr>
          </w:p>
        </w:tc>
        <w:tc>
          <w:tcPr>
            <w:tcW w:w="1055" w:type="dxa"/>
            <w:shd w:val="clear" w:color="auto" w:fill="FFFFFF" w:themeFill="background1"/>
          </w:tcPr>
          <w:p w14:paraId="3458902C"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4" w:author="Tafadzwa Wilson Sedze" w:date="2024-03-29T16:15:00Z"/>
                <w:rFonts w:ascii="Times New Roman" w:hAnsi="Times New Roman" w:cs="Times New Roman"/>
                <w:sz w:val="28"/>
                <w:szCs w:val="28"/>
              </w:rPr>
            </w:pPr>
          </w:p>
        </w:tc>
        <w:tc>
          <w:tcPr>
            <w:tcW w:w="955" w:type="dxa"/>
            <w:shd w:val="clear" w:color="auto" w:fill="FFFFFF" w:themeFill="background1"/>
          </w:tcPr>
          <w:p w14:paraId="449FC652"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5" w:author="Tafadzwa Wilson Sedze" w:date="2024-03-29T16:15:00Z"/>
                <w:rFonts w:ascii="Times New Roman" w:hAnsi="Times New Roman" w:cs="Times New Roman"/>
                <w:sz w:val="28"/>
                <w:szCs w:val="28"/>
              </w:rPr>
            </w:pPr>
          </w:p>
        </w:tc>
        <w:tc>
          <w:tcPr>
            <w:tcW w:w="905" w:type="dxa"/>
            <w:shd w:val="clear" w:color="auto" w:fill="FFFFFF" w:themeFill="background1"/>
          </w:tcPr>
          <w:p w14:paraId="40880591"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6" w:author="Tafadzwa Wilson Sedze" w:date="2024-03-29T16:15:00Z"/>
                <w:rFonts w:ascii="Times New Roman" w:hAnsi="Times New Roman" w:cs="Times New Roman"/>
                <w:sz w:val="28"/>
                <w:szCs w:val="28"/>
              </w:rPr>
            </w:pPr>
          </w:p>
        </w:tc>
        <w:tc>
          <w:tcPr>
            <w:tcW w:w="832" w:type="dxa"/>
            <w:shd w:val="clear" w:color="auto" w:fill="1F3864" w:themeFill="accent1" w:themeFillShade="80"/>
          </w:tcPr>
          <w:p w14:paraId="3D4A53FB"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7" w:author="Tafadzwa Wilson Sedze" w:date="2024-03-29T16:15:00Z"/>
                <w:rFonts w:ascii="Times New Roman" w:hAnsi="Times New Roman" w:cs="Times New Roman"/>
                <w:sz w:val="28"/>
                <w:szCs w:val="28"/>
              </w:rPr>
            </w:pPr>
          </w:p>
        </w:tc>
        <w:tc>
          <w:tcPr>
            <w:tcW w:w="992" w:type="dxa"/>
            <w:shd w:val="clear" w:color="auto" w:fill="1F3864" w:themeFill="accent1" w:themeFillShade="80"/>
          </w:tcPr>
          <w:p w14:paraId="6784A8E3"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8" w:author="Tafadzwa Wilson Sedze" w:date="2024-03-29T16:15:00Z"/>
                <w:rFonts w:ascii="Times New Roman" w:hAnsi="Times New Roman" w:cs="Times New Roman"/>
                <w:sz w:val="28"/>
                <w:szCs w:val="28"/>
              </w:rPr>
            </w:pPr>
          </w:p>
        </w:tc>
        <w:tc>
          <w:tcPr>
            <w:tcW w:w="850" w:type="dxa"/>
            <w:shd w:val="clear" w:color="auto" w:fill="FFFFFF" w:themeFill="background1"/>
          </w:tcPr>
          <w:p w14:paraId="674FEB19"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29" w:author="Tafadzwa Wilson Sedze" w:date="2024-03-29T16:15:00Z"/>
                <w:rFonts w:ascii="Times New Roman" w:hAnsi="Times New Roman" w:cs="Times New Roman"/>
                <w:sz w:val="28"/>
                <w:szCs w:val="28"/>
              </w:rPr>
            </w:pPr>
          </w:p>
        </w:tc>
        <w:tc>
          <w:tcPr>
            <w:tcW w:w="975" w:type="dxa"/>
            <w:shd w:val="clear" w:color="auto" w:fill="FFFFFF" w:themeFill="background1"/>
          </w:tcPr>
          <w:p w14:paraId="7FFB07BA"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30" w:author="Tafadzwa Wilson Sedze" w:date="2024-03-29T16:15:00Z"/>
                <w:rFonts w:ascii="Times New Roman" w:hAnsi="Times New Roman" w:cs="Times New Roman"/>
                <w:sz w:val="28"/>
                <w:szCs w:val="28"/>
              </w:rPr>
            </w:pPr>
          </w:p>
        </w:tc>
      </w:tr>
      <w:tr w:rsidR="009D3261" w:rsidRPr="0049228B" w14:paraId="63B740BA" w14:textId="77777777" w:rsidTr="00DC4108">
        <w:trPr>
          <w:cnfStyle w:val="000000100000" w:firstRow="0" w:lastRow="0" w:firstColumn="0" w:lastColumn="0" w:oddVBand="0" w:evenVBand="0" w:oddHBand="1" w:evenHBand="0" w:firstRowFirstColumn="0" w:firstRowLastColumn="0" w:lastRowFirstColumn="0" w:lastRowLastColumn="0"/>
          <w:trHeight w:val="1058"/>
          <w:ins w:id="1331"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0" w:type="dxa"/>
            <w:shd w:val="clear" w:color="auto" w:fill="D5DCE4" w:themeFill="text2" w:themeFillTint="33"/>
            <w:vAlign w:val="center"/>
          </w:tcPr>
          <w:p w14:paraId="3CF2B1F1" w14:textId="6CF45357" w:rsidR="00BE70A5" w:rsidRPr="00143271" w:rsidRDefault="00BE70A5">
            <w:pPr>
              <w:jc w:val="center"/>
              <w:rPr>
                <w:ins w:id="1332" w:author="Tafadzwa Wilson Sedze" w:date="2024-03-29T16:35:00Z"/>
                <w:rFonts w:ascii="Times New Roman" w:hAnsi="Times New Roman" w:cs="Times New Roman"/>
                <w:b w:val="0"/>
                <w:bCs w:val="0"/>
                <w:color w:val="222A35" w:themeColor="text2" w:themeShade="80"/>
                <w:sz w:val="24"/>
                <w:szCs w:val="24"/>
                <w:rPrChange w:id="1333" w:author="Tafadzwa Wilson Sedze" w:date="2024-03-29T20:23:00Z">
                  <w:rPr>
                    <w:ins w:id="1334" w:author="Tafadzwa Wilson Sedze" w:date="2024-03-29T16:35:00Z"/>
                    <w:rFonts w:ascii="Times New Roman" w:hAnsi="Times New Roman" w:cs="Times New Roman"/>
                    <w:sz w:val="28"/>
                    <w:szCs w:val="28"/>
                  </w:rPr>
                </w:rPrChange>
              </w:rPr>
              <w:pPrChange w:id="1335" w:author="Tafadzwa Wilson Sedze" w:date="2024-03-29T16:39:00Z">
                <w:pPr/>
              </w:pPrChange>
            </w:pPr>
            <w:ins w:id="1336" w:author="Tafadzwa Wilson Sedze" w:date="2024-03-29T16:37:00Z">
              <w:r w:rsidRPr="00143271">
                <w:rPr>
                  <w:rFonts w:ascii="Times New Roman" w:hAnsi="Times New Roman" w:cs="Times New Roman"/>
                  <w:color w:val="222A35" w:themeColor="text2" w:themeShade="80"/>
                  <w:sz w:val="24"/>
                  <w:szCs w:val="24"/>
                  <w:rPrChange w:id="1337" w:author="Tafadzwa Wilson Sedze" w:date="2024-03-29T20:23:00Z">
                    <w:rPr>
                      <w:rFonts w:ascii="Times New Roman" w:hAnsi="Times New Roman" w:cs="Times New Roman"/>
                      <w:sz w:val="24"/>
                      <w:szCs w:val="24"/>
                    </w:rPr>
                  </w:rPrChange>
                </w:rPr>
                <w:t>SYSTEM IMPLEMENTATION</w:t>
              </w:r>
            </w:ins>
          </w:p>
        </w:tc>
        <w:tc>
          <w:tcPr>
            <w:tcW w:w="0" w:type="dxa"/>
            <w:shd w:val="clear" w:color="auto" w:fill="7F7F7F" w:themeFill="text1" w:themeFillTint="80"/>
          </w:tcPr>
          <w:p w14:paraId="1407B82E" w14:textId="06D88F00"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38"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07316DDE"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39"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0E50971F"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0"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44C23FF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1" w:author="Tafadzwa Wilson Sedze" w:date="2024-03-29T16:15:00Z"/>
                <w:rFonts w:ascii="Times New Roman" w:hAnsi="Times New Roman" w:cs="Times New Roman"/>
                <w:sz w:val="28"/>
                <w:szCs w:val="28"/>
              </w:rPr>
            </w:pPr>
          </w:p>
        </w:tc>
        <w:tc>
          <w:tcPr>
            <w:tcW w:w="832" w:type="dxa"/>
            <w:shd w:val="clear" w:color="auto" w:fill="7F7F7F" w:themeFill="text1" w:themeFillTint="80"/>
          </w:tcPr>
          <w:p w14:paraId="6B1C3640"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2" w:author="Tafadzwa Wilson Sedze" w:date="2024-03-29T16:15:00Z"/>
                <w:rFonts w:ascii="Times New Roman" w:hAnsi="Times New Roman" w:cs="Times New Roman"/>
                <w:sz w:val="28"/>
                <w:szCs w:val="28"/>
              </w:rPr>
            </w:pPr>
          </w:p>
        </w:tc>
        <w:tc>
          <w:tcPr>
            <w:tcW w:w="992" w:type="dxa"/>
            <w:shd w:val="clear" w:color="auto" w:fill="7F7F7F" w:themeFill="text1" w:themeFillTint="80"/>
          </w:tcPr>
          <w:p w14:paraId="345A2173"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3" w:author="Tafadzwa Wilson Sedze" w:date="2024-03-29T16:15:00Z"/>
                <w:rFonts w:ascii="Times New Roman" w:hAnsi="Times New Roman" w:cs="Times New Roman"/>
                <w:sz w:val="28"/>
                <w:szCs w:val="28"/>
              </w:rPr>
            </w:pPr>
          </w:p>
        </w:tc>
        <w:tc>
          <w:tcPr>
            <w:tcW w:w="850" w:type="dxa"/>
            <w:shd w:val="clear" w:color="auto" w:fill="1F3864" w:themeFill="accent1" w:themeFillShade="80"/>
          </w:tcPr>
          <w:p w14:paraId="00C1F759"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4" w:author="Tafadzwa Wilson Sedze" w:date="2024-03-29T16:15:00Z"/>
                <w:rFonts w:ascii="Times New Roman" w:hAnsi="Times New Roman" w:cs="Times New Roman"/>
                <w:sz w:val="28"/>
                <w:szCs w:val="28"/>
              </w:rPr>
            </w:pPr>
          </w:p>
        </w:tc>
        <w:tc>
          <w:tcPr>
            <w:tcW w:w="0" w:type="dxa"/>
            <w:shd w:val="clear" w:color="auto" w:fill="7F7F7F" w:themeFill="text1" w:themeFillTint="80"/>
          </w:tcPr>
          <w:p w14:paraId="2C3AB825" w14:textId="77777777" w:rsidR="00BE70A5" w:rsidRPr="0049228B" w:rsidRDefault="00BE70A5" w:rsidP="00CE6F68">
            <w:pPr>
              <w:cnfStyle w:val="000000100000" w:firstRow="0" w:lastRow="0" w:firstColumn="0" w:lastColumn="0" w:oddVBand="0" w:evenVBand="0" w:oddHBand="1" w:evenHBand="0" w:firstRowFirstColumn="0" w:firstRowLastColumn="0" w:lastRowFirstColumn="0" w:lastRowLastColumn="0"/>
              <w:rPr>
                <w:ins w:id="1345" w:author="Tafadzwa Wilson Sedze" w:date="2024-03-29T16:15:00Z"/>
                <w:rFonts w:ascii="Times New Roman" w:hAnsi="Times New Roman" w:cs="Times New Roman"/>
                <w:sz w:val="28"/>
                <w:szCs w:val="28"/>
              </w:rPr>
            </w:pPr>
          </w:p>
        </w:tc>
      </w:tr>
      <w:tr w:rsidR="00143271" w:rsidRPr="0049228B" w14:paraId="7E2F4D81" w14:textId="77777777" w:rsidTr="00DC4108">
        <w:trPr>
          <w:trHeight w:val="1088"/>
          <w:ins w:id="1346" w:author="Tafadzwa Wilson Sedze" w:date="2024-03-29T16:15:00Z"/>
        </w:trPr>
        <w:tc>
          <w:tcPr>
            <w:cnfStyle w:val="001000000000" w:firstRow="0" w:lastRow="0" w:firstColumn="1" w:lastColumn="0" w:oddVBand="0" w:evenVBand="0" w:oddHBand="0" w:evenHBand="0" w:firstRowFirstColumn="0" w:firstRowLastColumn="0" w:lastRowFirstColumn="0" w:lastRowLastColumn="0"/>
            <w:tcW w:w="2428" w:type="dxa"/>
            <w:shd w:val="clear" w:color="auto" w:fill="D5DCE4" w:themeFill="text2" w:themeFillTint="33"/>
            <w:vAlign w:val="center"/>
          </w:tcPr>
          <w:p w14:paraId="545C9DEF" w14:textId="29A8AACF" w:rsidR="00BE70A5" w:rsidRPr="00143271" w:rsidRDefault="00BE70A5">
            <w:pPr>
              <w:jc w:val="center"/>
              <w:rPr>
                <w:ins w:id="1347" w:author="Tafadzwa Wilson Sedze" w:date="2024-03-29T16:35:00Z"/>
                <w:rFonts w:ascii="Times New Roman" w:hAnsi="Times New Roman" w:cs="Times New Roman"/>
                <w:b w:val="0"/>
                <w:bCs w:val="0"/>
                <w:color w:val="222A35" w:themeColor="text2" w:themeShade="80"/>
                <w:sz w:val="24"/>
                <w:szCs w:val="24"/>
                <w:rPrChange w:id="1348" w:author="Tafadzwa Wilson Sedze" w:date="2024-03-29T20:23:00Z">
                  <w:rPr>
                    <w:ins w:id="1349" w:author="Tafadzwa Wilson Sedze" w:date="2024-03-29T16:35:00Z"/>
                    <w:rFonts w:ascii="Times New Roman" w:hAnsi="Times New Roman" w:cs="Times New Roman"/>
                    <w:sz w:val="28"/>
                    <w:szCs w:val="28"/>
                  </w:rPr>
                </w:rPrChange>
              </w:rPr>
              <w:pPrChange w:id="1350" w:author="Tafadzwa Wilson Sedze" w:date="2024-03-29T16:39:00Z">
                <w:pPr/>
              </w:pPrChange>
            </w:pPr>
            <w:ins w:id="1351" w:author="Tafadzwa Wilson Sedze" w:date="2024-03-29T16:37:00Z">
              <w:r w:rsidRPr="00143271">
                <w:rPr>
                  <w:rFonts w:ascii="Times New Roman" w:hAnsi="Times New Roman" w:cs="Times New Roman"/>
                  <w:color w:val="222A35" w:themeColor="text2" w:themeShade="80"/>
                  <w:sz w:val="24"/>
                  <w:szCs w:val="24"/>
                  <w:rPrChange w:id="1352" w:author="Tafadzwa Wilson Sedze" w:date="2024-03-29T20:23:00Z">
                    <w:rPr>
                      <w:rFonts w:ascii="Times New Roman" w:hAnsi="Times New Roman" w:cs="Times New Roman"/>
                      <w:sz w:val="24"/>
                      <w:szCs w:val="24"/>
                    </w:rPr>
                  </w:rPrChange>
                </w:rPr>
                <w:t>SYSTEM MANYAINANCE</w:t>
              </w:r>
            </w:ins>
          </w:p>
        </w:tc>
        <w:tc>
          <w:tcPr>
            <w:tcW w:w="1055" w:type="dxa"/>
            <w:shd w:val="clear" w:color="auto" w:fill="FFFFFF" w:themeFill="background1"/>
          </w:tcPr>
          <w:p w14:paraId="083B0A62" w14:textId="45A13435"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3" w:author="Tafadzwa Wilson Sedze" w:date="2024-03-29T16:15:00Z"/>
                <w:rFonts w:ascii="Times New Roman" w:hAnsi="Times New Roman" w:cs="Times New Roman"/>
                <w:sz w:val="28"/>
                <w:szCs w:val="28"/>
              </w:rPr>
            </w:pPr>
          </w:p>
        </w:tc>
        <w:tc>
          <w:tcPr>
            <w:tcW w:w="1055" w:type="dxa"/>
            <w:shd w:val="clear" w:color="auto" w:fill="FFFFFF" w:themeFill="background1"/>
          </w:tcPr>
          <w:p w14:paraId="5C0A157C"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4" w:author="Tafadzwa Wilson Sedze" w:date="2024-03-29T16:15:00Z"/>
                <w:rFonts w:ascii="Times New Roman" w:hAnsi="Times New Roman" w:cs="Times New Roman"/>
                <w:sz w:val="28"/>
                <w:szCs w:val="28"/>
              </w:rPr>
            </w:pPr>
          </w:p>
        </w:tc>
        <w:tc>
          <w:tcPr>
            <w:tcW w:w="955" w:type="dxa"/>
            <w:shd w:val="clear" w:color="auto" w:fill="FFFFFF" w:themeFill="background1"/>
          </w:tcPr>
          <w:p w14:paraId="09E7259E"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5" w:author="Tafadzwa Wilson Sedze" w:date="2024-03-29T16:15:00Z"/>
                <w:rFonts w:ascii="Times New Roman" w:hAnsi="Times New Roman" w:cs="Times New Roman"/>
                <w:sz w:val="28"/>
                <w:szCs w:val="28"/>
              </w:rPr>
            </w:pPr>
          </w:p>
        </w:tc>
        <w:tc>
          <w:tcPr>
            <w:tcW w:w="905" w:type="dxa"/>
            <w:shd w:val="clear" w:color="auto" w:fill="FFFFFF" w:themeFill="background1"/>
          </w:tcPr>
          <w:p w14:paraId="039AE3A3"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6" w:author="Tafadzwa Wilson Sedze" w:date="2024-03-29T16:15:00Z"/>
                <w:rFonts w:ascii="Times New Roman" w:hAnsi="Times New Roman" w:cs="Times New Roman"/>
                <w:sz w:val="28"/>
                <w:szCs w:val="28"/>
              </w:rPr>
            </w:pPr>
          </w:p>
        </w:tc>
        <w:tc>
          <w:tcPr>
            <w:tcW w:w="832" w:type="dxa"/>
            <w:shd w:val="clear" w:color="auto" w:fill="FFFFFF" w:themeFill="background1"/>
          </w:tcPr>
          <w:p w14:paraId="681B9165"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7" w:author="Tafadzwa Wilson Sedze" w:date="2024-03-29T16:15:00Z"/>
                <w:rFonts w:ascii="Times New Roman" w:hAnsi="Times New Roman" w:cs="Times New Roman"/>
                <w:sz w:val="28"/>
                <w:szCs w:val="28"/>
              </w:rPr>
            </w:pPr>
          </w:p>
        </w:tc>
        <w:tc>
          <w:tcPr>
            <w:tcW w:w="992" w:type="dxa"/>
            <w:shd w:val="clear" w:color="auto" w:fill="FFFFFF" w:themeFill="background1"/>
          </w:tcPr>
          <w:p w14:paraId="04A5BDD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8" w:author="Tafadzwa Wilson Sedze" w:date="2024-03-29T16:15:00Z"/>
                <w:rFonts w:ascii="Times New Roman" w:hAnsi="Times New Roman" w:cs="Times New Roman"/>
                <w:sz w:val="28"/>
                <w:szCs w:val="28"/>
              </w:rPr>
            </w:pPr>
          </w:p>
        </w:tc>
        <w:tc>
          <w:tcPr>
            <w:tcW w:w="850" w:type="dxa"/>
            <w:shd w:val="clear" w:color="auto" w:fill="FFFFFF" w:themeFill="background1"/>
          </w:tcPr>
          <w:p w14:paraId="6570950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59" w:author="Tafadzwa Wilson Sedze" w:date="2024-03-29T16:15:00Z"/>
                <w:rFonts w:ascii="Times New Roman" w:hAnsi="Times New Roman" w:cs="Times New Roman"/>
                <w:sz w:val="28"/>
                <w:szCs w:val="28"/>
              </w:rPr>
            </w:pPr>
          </w:p>
        </w:tc>
        <w:tc>
          <w:tcPr>
            <w:tcW w:w="975" w:type="dxa"/>
            <w:shd w:val="clear" w:color="auto" w:fill="1F3864" w:themeFill="accent1" w:themeFillShade="80"/>
          </w:tcPr>
          <w:p w14:paraId="2B122907" w14:textId="77777777" w:rsidR="00BE70A5" w:rsidRPr="0049228B" w:rsidRDefault="00BE70A5" w:rsidP="00CE6F68">
            <w:pPr>
              <w:cnfStyle w:val="000000000000" w:firstRow="0" w:lastRow="0" w:firstColumn="0" w:lastColumn="0" w:oddVBand="0" w:evenVBand="0" w:oddHBand="0" w:evenHBand="0" w:firstRowFirstColumn="0" w:firstRowLastColumn="0" w:lastRowFirstColumn="0" w:lastRowLastColumn="0"/>
              <w:rPr>
                <w:ins w:id="1360" w:author="Tafadzwa Wilson Sedze" w:date="2024-03-29T16:15:00Z"/>
                <w:rFonts w:ascii="Times New Roman" w:hAnsi="Times New Roman" w:cs="Times New Roman"/>
                <w:sz w:val="28"/>
                <w:szCs w:val="28"/>
              </w:rPr>
            </w:pPr>
          </w:p>
        </w:tc>
      </w:tr>
    </w:tbl>
    <w:p w14:paraId="4875491D" w14:textId="77777777" w:rsidR="00FD1AE5" w:rsidRPr="00FD1AE5" w:rsidRDefault="00FD1AE5" w:rsidP="00F12652">
      <w:pPr>
        <w:pStyle w:val="NormalWeb"/>
        <w:spacing w:line="480" w:lineRule="atLeast"/>
        <w:rPr>
          <w:ins w:id="1361" w:author="Tafadzwa Wilson Sedze" w:date="2024-03-29T16:12:00Z"/>
          <w:b/>
          <w:color w:val="000000" w:themeColor="text1"/>
          <w:sz w:val="28"/>
          <w:szCs w:val="28"/>
          <w:rPrChange w:id="1362" w:author="Tafadzwa Wilson Sedze" w:date="2024-03-29T16:15:00Z">
            <w:rPr>
              <w:ins w:id="1363" w:author="Tafadzwa Wilson Sedze" w:date="2024-03-29T16:12:00Z"/>
              <w:bCs/>
              <w:color w:val="000000" w:themeColor="text1"/>
              <w:sz w:val="28"/>
              <w:szCs w:val="28"/>
            </w:rPr>
          </w:rPrChange>
        </w:rPr>
      </w:pPr>
    </w:p>
    <w:p w14:paraId="245A6AB0" w14:textId="77777777" w:rsidR="00F12652" w:rsidRDefault="00F12652" w:rsidP="00F12652">
      <w:pPr>
        <w:jc w:val="both"/>
        <w:rPr>
          <w:ins w:id="1364" w:author="Tafadzwa Wilson Sedze" w:date="2024-03-29T20:25:00Z"/>
          <w:rFonts w:ascii="Times New Roman" w:hAnsi="Times New Roman" w:cs="Times New Roman"/>
          <w:bCs/>
          <w:color w:val="000000" w:themeColor="text1"/>
          <w:sz w:val="24"/>
          <w:szCs w:val="24"/>
        </w:rPr>
      </w:pPr>
    </w:p>
    <w:p w14:paraId="0F713636" w14:textId="77777777" w:rsidR="00077B96" w:rsidRDefault="00077B96" w:rsidP="00F12652">
      <w:pPr>
        <w:jc w:val="both"/>
        <w:rPr>
          <w:ins w:id="1365" w:author="Tafadzwa Wilson Sedze" w:date="2024-03-29T20:25:00Z"/>
          <w:rFonts w:ascii="Times New Roman" w:hAnsi="Times New Roman" w:cs="Times New Roman"/>
          <w:bCs/>
          <w:color w:val="000000" w:themeColor="text1"/>
          <w:sz w:val="24"/>
          <w:szCs w:val="24"/>
        </w:rPr>
      </w:pPr>
    </w:p>
    <w:p w14:paraId="142FA36F" w14:textId="77777777" w:rsidR="00077B96" w:rsidRDefault="00077B96" w:rsidP="00F12652">
      <w:pPr>
        <w:jc w:val="both"/>
        <w:rPr>
          <w:ins w:id="1366" w:author="Tafadzwa Wilson Sedze" w:date="2024-04-01T09:33:00Z"/>
          <w:rFonts w:ascii="Times New Roman" w:hAnsi="Times New Roman" w:cs="Times New Roman"/>
          <w:bCs/>
          <w:color w:val="000000" w:themeColor="text1"/>
          <w:sz w:val="24"/>
          <w:szCs w:val="24"/>
        </w:rPr>
      </w:pPr>
    </w:p>
    <w:p w14:paraId="1CA36423" w14:textId="77777777" w:rsidR="00977EF3" w:rsidRDefault="00977EF3" w:rsidP="00F12652">
      <w:pPr>
        <w:jc w:val="both"/>
        <w:rPr>
          <w:ins w:id="1367" w:author="Tafadzwa Wilson Sedze" w:date="2024-03-29T20:25:00Z"/>
          <w:rFonts w:ascii="Times New Roman" w:hAnsi="Times New Roman" w:cs="Times New Roman"/>
          <w:bCs/>
          <w:color w:val="000000" w:themeColor="text1"/>
          <w:sz w:val="24"/>
          <w:szCs w:val="24"/>
        </w:rPr>
      </w:pPr>
    </w:p>
    <w:p w14:paraId="7350A221" w14:textId="754DF868" w:rsidR="00967854" w:rsidRDefault="00977EF3" w:rsidP="00967854">
      <w:pPr>
        <w:pStyle w:val="Heading2"/>
        <w:rPr>
          <w:ins w:id="1368" w:author="Tafadzwa Wilson Sedze" w:date="2024-03-29T20:26:00Z"/>
          <w:rFonts w:ascii="Times New Roman" w:hAnsi="Times New Roman" w:cs="Times New Roman"/>
          <w:b/>
          <w:bCs/>
          <w:color w:val="auto"/>
          <w:sz w:val="32"/>
          <w:szCs w:val="32"/>
        </w:rPr>
      </w:pPr>
      <w:ins w:id="1369" w:author="Tafadzwa Wilson Sedze" w:date="2024-03-29T20:26:00Z">
        <w:r w:rsidRPr="00977EF3">
          <w:rPr>
            <w:rFonts w:ascii="Times New Roman" w:hAnsi="Times New Roman" w:cs="Times New Roman"/>
            <w:b/>
            <w:bCs/>
            <w:color w:val="auto"/>
            <w:sz w:val="32"/>
            <w:szCs w:val="32"/>
          </w:rPr>
          <w:lastRenderedPageBreak/>
          <w:t>2.5 SUMMARY</w:t>
        </w:r>
      </w:ins>
    </w:p>
    <w:p w14:paraId="60B94A7B" w14:textId="77777777" w:rsidR="00967854" w:rsidRPr="00967854" w:rsidRDefault="00967854">
      <w:pPr>
        <w:rPr>
          <w:ins w:id="1370" w:author="Tafadzwa Wilson Sedze" w:date="2024-03-29T20:26:00Z"/>
          <w:rPrChange w:id="1371" w:author="Tafadzwa Wilson Sedze" w:date="2024-03-29T20:26:00Z">
            <w:rPr>
              <w:ins w:id="1372" w:author="Tafadzwa Wilson Sedze" w:date="2024-03-29T20:26:00Z"/>
              <w:rFonts w:ascii="Times New Roman" w:hAnsi="Times New Roman" w:cs="Times New Roman"/>
              <w:bCs/>
              <w:color w:val="000000" w:themeColor="text1"/>
              <w:sz w:val="24"/>
              <w:szCs w:val="24"/>
            </w:rPr>
          </w:rPrChange>
        </w:rPr>
        <w:pPrChange w:id="1373" w:author="Tafadzwa Wilson Sedze" w:date="2024-03-29T20:26:00Z">
          <w:pPr>
            <w:jc w:val="both"/>
          </w:pPr>
        </w:pPrChange>
      </w:pPr>
    </w:p>
    <w:p w14:paraId="7768D15C" w14:textId="25BB4EE3" w:rsidR="00967854" w:rsidRPr="00967854" w:rsidRDefault="00967854" w:rsidP="00967854">
      <w:pPr>
        <w:jc w:val="both"/>
        <w:rPr>
          <w:ins w:id="1374" w:author="Tafadzwa Wilson Sedze" w:date="2024-03-29T20:26:00Z"/>
          <w:rFonts w:ascii="Times New Roman" w:hAnsi="Times New Roman" w:cs="Times New Roman"/>
          <w:bCs/>
          <w:color w:val="000000" w:themeColor="text1"/>
          <w:sz w:val="24"/>
          <w:szCs w:val="24"/>
        </w:rPr>
      </w:pPr>
      <w:ins w:id="1375" w:author="Tafadzwa Wilson Sedze" w:date="2024-03-29T20:27:00Z">
        <w:r>
          <w:rPr>
            <w:rFonts w:ascii="Times New Roman" w:hAnsi="Times New Roman" w:cs="Times New Roman"/>
            <w:bCs/>
            <w:color w:val="000000" w:themeColor="text1"/>
            <w:sz w:val="24"/>
            <w:szCs w:val="24"/>
          </w:rPr>
          <w:t>Here</w:t>
        </w:r>
      </w:ins>
      <w:ins w:id="1376" w:author="Tafadzwa Wilson Sedze" w:date="2024-03-29T20:26:00Z">
        <w:r w:rsidRPr="00967854">
          <w:rPr>
            <w:rFonts w:ascii="Times New Roman" w:hAnsi="Times New Roman" w:cs="Times New Roman"/>
            <w:bCs/>
            <w:color w:val="000000" w:themeColor="text1"/>
            <w:sz w:val="24"/>
            <w:szCs w:val="24"/>
          </w:rPr>
          <w:t xml:space="preserve"> we conducted a comprehensive analysis of the planning phase for the </w:t>
        </w:r>
        <w:del w:id="1377" w:author="Wilson Centaurus" w:date="2024-05-26T16:38:00Z">
          <w:r w:rsidRPr="00967854" w:rsidDel="00EA56E7">
            <w:rPr>
              <w:rFonts w:ascii="Times New Roman" w:hAnsi="Times New Roman" w:cs="Times New Roman"/>
              <w:bCs/>
              <w:color w:val="000000" w:themeColor="text1"/>
              <w:sz w:val="24"/>
              <w:szCs w:val="24"/>
            </w:rPr>
            <w:delText>Smart Farming System</w:delText>
          </w:r>
        </w:del>
      </w:ins>
      <w:ins w:id="1378" w:author="Wilson Centaurus" w:date="2024-05-26T16:38:00Z">
        <w:r w:rsidR="00EA56E7">
          <w:rPr>
            <w:rFonts w:ascii="Times New Roman" w:hAnsi="Times New Roman" w:cs="Times New Roman"/>
            <w:bCs/>
            <w:color w:val="000000" w:themeColor="text1"/>
            <w:sz w:val="24"/>
            <w:szCs w:val="24"/>
          </w:rPr>
          <w:t>Aquaponics-Integrated Smart Farming System</w:t>
        </w:r>
      </w:ins>
      <w:ins w:id="1379" w:author="Tafadzwa Wilson Sedze" w:date="2024-03-29T20:26:00Z">
        <w:r w:rsidRPr="00967854">
          <w:rPr>
            <w:rFonts w:ascii="Times New Roman" w:hAnsi="Times New Roman" w:cs="Times New Roman"/>
            <w:bCs/>
            <w:color w:val="000000" w:themeColor="text1"/>
            <w:sz w:val="24"/>
            <w:szCs w:val="24"/>
          </w:rPr>
          <w:t xml:space="preserve"> at Zimunda Estate. We began by assessing the business value of the project, highlighting its potential to enhance operational efficiency, promote environmental sustainability, and improve product quality. A feasibility study was conducted, evaluating technical, social, and economic factors to determine the viability of the project. Stakeholder analysis identified key individuals and groups involved in the project, outlining their roles and interests. Operational feasibility was addressed, ensuring that the system can be effectively integrated into existing workflows and processes. With a clear understanding of the project's objectives, stakeholders, and feasibility, Zimunda Estate is well-equipped to move forward with the implementation of the </w:t>
        </w:r>
        <w:del w:id="1380" w:author="Wilson Centaurus" w:date="2024-05-26T16:38:00Z">
          <w:r w:rsidRPr="00967854" w:rsidDel="00EA56E7">
            <w:rPr>
              <w:rFonts w:ascii="Times New Roman" w:hAnsi="Times New Roman" w:cs="Times New Roman"/>
              <w:bCs/>
              <w:color w:val="000000" w:themeColor="text1"/>
              <w:sz w:val="24"/>
              <w:szCs w:val="24"/>
            </w:rPr>
            <w:delText>Smart Farming System</w:delText>
          </w:r>
        </w:del>
      </w:ins>
      <w:ins w:id="1381" w:author="Wilson Centaurus" w:date="2024-05-26T16:38:00Z">
        <w:r w:rsidR="00EA56E7">
          <w:rPr>
            <w:rFonts w:ascii="Times New Roman" w:hAnsi="Times New Roman" w:cs="Times New Roman"/>
            <w:bCs/>
            <w:color w:val="000000" w:themeColor="text1"/>
            <w:sz w:val="24"/>
            <w:szCs w:val="24"/>
          </w:rPr>
          <w:t>Aquaponics-Integrated Smart Farming System</w:t>
        </w:r>
      </w:ins>
      <w:ins w:id="1382" w:author="Tafadzwa Wilson Sedze" w:date="2024-03-29T20:26:00Z">
        <w:r w:rsidRPr="00967854">
          <w:rPr>
            <w:rFonts w:ascii="Times New Roman" w:hAnsi="Times New Roman" w:cs="Times New Roman"/>
            <w:bCs/>
            <w:color w:val="000000" w:themeColor="text1"/>
            <w:sz w:val="24"/>
            <w:szCs w:val="24"/>
          </w:rPr>
          <w:t>, poised to revolutionize agricultural practices and drive sustainable growth.</w:t>
        </w:r>
      </w:ins>
    </w:p>
    <w:p w14:paraId="075FC817" w14:textId="77777777" w:rsidR="00077B96" w:rsidRDefault="00077B96" w:rsidP="00F12652">
      <w:pPr>
        <w:jc w:val="both"/>
        <w:rPr>
          <w:ins w:id="1383" w:author="Tafadzwa Wilson Sedze" w:date="2024-03-29T20:27:00Z"/>
          <w:rFonts w:ascii="Times New Roman" w:hAnsi="Times New Roman" w:cs="Times New Roman"/>
          <w:bCs/>
          <w:color w:val="000000" w:themeColor="text1"/>
          <w:sz w:val="24"/>
          <w:szCs w:val="24"/>
        </w:rPr>
      </w:pPr>
    </w:p>
    <w:p w14:paraId="6E724339" w14:textId="77777777" w:rsidR="00997DCC" w:rsidRDefault="00997DCC" w:rsidP="00F12652">
      <w:pPr>
        <w:jc w:val="both"/>
        <w:rPr>
          <w:ins w:id="1384" w:author="Tafadzwa Wilson Sedze" w:date="2024-03-29T20:27:00Z"/>
          <w:rFonts w:ascii="Times New Roman" w:hAnsi="Times New Roman" w:cs="Times New Roman"/>
          <w:bCs/>
          <w:color w:val="000000" w:themeColor="text1"/>
          <w:sz w:val="24"/>
          <w:szCs w:val="24"/>
        </w:rPr>
      </w:pPr>
    </w:p>
    <w:p w14:paraId="79D26EC1" w14:textId="77777777" w:rsidR="00997DCC" w:rsidRDefault="00997DCC" w:rsidP="00F12652">
      <w:pPr>
        <w:jc w:val="both"/>
        <w:rPr>
          <w:ins w:id="1385" w:author="Tafadzwa Wilson Sedze" w:date="2024-03-29T20:27:00Z"/>
          <w:rFonts w:ascii="Times New Roman" w:hAnsi="Times New Roman" w:cs="Times New Roman"/>
          <w:bCs/>
          <w:color w:val="000000" w:themeColor="text1"/>
          <w:sz w:val="24"/>
          <w:szCs w:val="24"/>
        </w:rPr>
      </w:pPr>
    </w:p>
    <w:p w14:paraId="5310C2B9" w14:textId="77777777" w:rsidR="00997DCC" w:rsidRDefault="00997DCC" w:rsidP="00F12652">
      <w:pPr>
        <w:jc w:val="both"/>
        <w:rPr>
          <w:ins w:id="1386" w:author="Tafadzwa Wilson Sedze" w:date="2024-03-29T20:27:00Z"/>
          <w:rFonts w:ascii="Times New Roman" w:hAnsi="Times New Roman" w:cs="Times New Roman"/>
          <w:bCs/>
          <w:color w:val="000000" w:themeColor="text1"/>
          <w:sz w:val="24"/>
          <w:szCs w:val="24"/>
        </w:rPr>
      </w:pPr>
    </w:p>
    <w:p w14:paraId="5567A6DD" w14:textId="77777777" w:rsidR="00997DCC" w:rsidRDefault="00997DCC" w:rsidP="00F12652">
      <w:pPr>
        <w:jc w:val="both"/>
        <w:rPr>
          <w:ins w:id="1387" w:author="Tafadzwa Wilson Sedze" w:date="2024-03-29T20:27:00Z"/>
          <w:rFonts w:ascii="Times New Roman" w:hAnsi="Times New Roman" w:cs="Times New Roman"/>
          <w:bCs/>
          <w:color w:val="000000" w:themeColor="text1"/>
          <w:sz w:val="24"/>
          <w:szCs w:val="24"/>
        </w:rPr>
      </w:pPr>
    </w:p>
    <w:p w14:paraId="6FEC7ED6" w14:textId="77777777" w:rsidR="00997DCC" w:rsidRDefault="00997DCC" w:rsidP="00F12652">
      <w:pPr>
        <w:jc w:val="both"/>
        <w:rPr>
          <w:ins w:id="1388" w:author="Tafadzwa Wilson Sedze" w:date="2024-03-29T20:27:00Z"/>
          <w:rFonts w:ascii="Times New Roman" w:hAnsi="Times New Roman" w:cs="Times New Roman"/>
          <w:bCs/>
          <w:color w:val="000000" w:themeColor="text1"/>
          <w:sz w:val="24"/>
          <w:szCs w:val="24"/>
        </w:rPr>
      </w:pPr>
    </w:p>
    <w:p w14:paraId="24CB87AF" w14:textId="77777777" w:rsidR="00997DCC" w:rsidRDefault="00997DCC" w:rsidP="00F12652">
      <w:pPr>
        <w:jc w:val="both"/>
        <w:rPr>
          <w:ins w:id="1389" w:author="Tafadzwa Wilson Sedze" w:date="2024-03-29T20:27:00Z"/>
          <w:rFonts w:ascii="Times New Roman" w:hAnsi="Times New Roman" w:cs="Times New Roman"/>
          <w:bCs/>
          <w:color w:val="000000" w:themeColor="text1"/>
          <w:sz w:val="24"/>
          <w:szCs w:val="24"/>
        </w:rPr>
      </w:pPr>
    </w:p>
    <w:p w14:paraId="76C82768" w14:textId="77777777" w:rsidR="00997DCC" w:rsidRDefault="00997DCC" w:rsidP="00F12652">
      <w:pPr>
        <w:jc w:val="both"/>
        <w:rPr>
          <w:ins w:id="1390" w:author="Tafadzwa Wilson Sedze" w:date="2024-03-29T20:27:00Z"/>
          <w:rFonts w:ascii="Times New Roman" w:hAnsi="Times New Roman" w:cs="Times New Roman"/>
          <w:bCs/>
          <w:color w:val="000000" w:themeColor="text1"/>
          <w:sz w:val="24"/>
          <w:szCs w:val="24"/>
        </w:rPr>
      </w:pPr>
    </w:p>
    <w:p w14:paraId="73AEE76E" w14:textId="77777777" w:rsidR="00997DCC" w:rsidRDefault="00997DCC" w:rsidP="00F12652">
      <w:pPr>
        <w:jc w:val="both"/>
        <w:rPr>
          <w:ins w:id="1391" w:author="Tafadzwa Wilson Sedze" w:date="2024-03-29T20:27:00Z"/>
          <w:rFonts w:ascii="Times New Roman" w:hAnsi="Times New Roman" w:cs="Times New Roman"/>
          <w:bCs/>
          <w:color w:val="000000" w:themeColor="text1"/>
          <w:sz w:val="24"/>
          <w:szCs w:val="24"/>
        </w:rPr>
      </w:pPr>
    </w:p>
    <w:p w14:paraId="45362D7D" w14:textId="77777777" w:rsidR="00997DCC" w:rsidRDefault="00997DCC" w:rsidP="00F12652">
      <w:pPr>
        <w:jc w:val="both"/>
        <w:rPr>
          <w:ins w:id="1392" w:author="Tafadzwa Wilson Sedze" w:date="2024-03-29T20:27:00Z"/>
          <w:rFonts w:ascii="Times New Roman" w:hAnsi="Times New Roman" w:cs="Times New Roman"/>
          <w:bCs/>
          <w:color w:val="000000" w:themeColor="text1"/>
          <w:sz w:val="24"/>
          <w:szCs w:val="24"/>
        </w:rPr>
      </w:pPr>
    </w:p>
    <w:p w14:paraId="376ED68A" w14:textId="77777777" w:rsidR="00997DCC" w:rsidRDefault="00997DCC" w:rsidP="00F12652">
      <w:pPr>
        <w:jc w:val="both"/>
        <w:rPr>
          <w:ins w:id="1393" w:author="Tafadzwa Wilson Sedze" w:date="2024-03-29T20:27:00Z"/>
          <w:rFonts w:ascii="Times New Roman" w:hAnsi="Times New Roman" w:cs="Times New Roman"/>
          <w:bCs/>
          <w:color w:val="000000" w:themeColor="text1"/>
          <w:sz w:val="24"/>
          <w:szCs w:val="24"/>
        </w:rPr>
      </w:pPr>
    </w:p>
    <w:p w14:paraId="72EFE454" w14:textId="77777777" w:rsidR="00997DCC" w:rsidRDefault="00997DCC" w:rsidP="00F12652">
      <w:pPr>
        <w:jc w:val="both"/>
        <w:rPr>
          <w:ins w:id="1394" w:author="Tafadzwa Wilson Sedze" w:date="2024-03-29T20:27:00Z"/>
          <w:rFonts w:ascii="Times New Roman" w:hAnsi="Times New Roman" w:cs="Times New Roman"/>
          <w:bCs/>
          <w:color w:val="000000" w:themeColor="text1"/>
          <w:sz w:val="24"/>
          <w:szCs w:val="24"/>
        </w:rPr>
      </w:pPr>
    </w:p>
    <w:p w14:paraId="19CAC8FB" w14:textId="77777777" w:rsidR="00997DCC" w:rsidRDefault="00997DCC" w:rsidP="00F12652">
      <w:pPr>
        <w:jc w:val="both"/>
        <w:rPr>
          <w:ins w:id="1395" w:author="Tafadzwa Wilson Sedze" w:date="2024-03-29T20:27:00Z"/>
          <w:rFonts w:ascii="Times New Roman" w:hAnsi="Times New Roman" w:cs="Times New Roman"/>
          <w:bCs/>
          <w:color w:val="000000" w:themeColor="text1"/>
          <w:sz w:val="24"/>
          <w:szCs w:val="24"/>
        </w:rPr>
      </w:pPr>
    </w:p>
    <w:p w14:paraId="215786A4" w14:textId="77777777" w:rsidR="00997DCC" w:rsidRDefault="00997DCC" w:rsidP="00F12652">
      <w:pPr>
        <w:jc w:val="both"/>
        <w:rPr>
          <w:ins w:id="1396" w:author="Tafadzwa Wilson Sedze" w:date="2024-03-29T20:27:00Z"/>
          <w:rFonts w:ascii="Times New Roman" w:hAnsi="Times New Roman" w:cs="Times New Roman"/>
          <w:bCs/>
          <w:color w:val="000000" w:themeColor="text1"/>
          <w:sz w:val="24"/>
          <w:szCs w:val="24"/>
        </w:rPr>
      </w:pPr>
    </w:p>
    <w:p w14:paraId="7A4DEE81" w14:textId="77777777" w:rsidR="00997DCC" w:rsidRDefault="00997DCC" w:rsidP="00F12652">
      <w:pPr>
        <w:jc w:val="both"/>
        <w:rPr>
          <w:ins w:id="1397" w:author="Tafadzwa Wilson Sedze" w:date="2024-03-29T20:27:00Z"/>
          <w:rFonts w:ascii="Times New Roman" w:hAnsi="Times New Roman" w:cs="Times New Roman"/>
          <w:bCs/>
          <w:color w:val="000000" w:themeColor="text1"/>
          <w:sz w:val="24"/>
          <w:szCs w:val="24"/>
        </w:rPr>
      </w:pPr>
    </w:p>
    <w:p w14:paraId="77970B3A" w14:textId="77777777" w:rsidR="00294954" w:rsidRDefault="00294954">
      <w:pPr>
        <w:rPr>
          <w:ins w:id="1398" w:author="Tafadzwa Wilson Sedze" w:date="2024-04-01T09:33:00Z"/>
          <w:lang w:val="en-US"/>
        </w:rPr>
        <w:pPrChange w:id="1399" w:author="Tafadzwa Wilson Sedze" w:date="2024-04-01T09:36:00Z">
          <w:pPr>
            <w:pStyle w:val="Heading1"/>
          </w:pPr>
        </w:pPrChange>
      </w:pPr>
    </w:p>
    <w:p w14:paraId="17AC461D" w14:textId="77777777" w:rsidR="00977EF3" w:rsidRDefault="00977EF3" w:rsidP="00977EF3">
      <w:pPr>
        <w:rPr>
          <w:ins w:id="1400" w:author="Tafadzwa Wilson Sedze" w:date="2024-04-01T09:33:00Z"/>
          <w:lang w:val="en-US"/>
        </w:rPr>
      </w:pPr>
    </w:p>
    <w:p w14:paraId="0BBAC053" w14:textId="77777777" w:rsidR="00977EF3" w:rsidRDefault="00977EF3" w:rsidP="00977EF3">
      <w:pPr>
        <w:rPr>
          <w:ins w:id="1401" w:author="Tafadzwa Wilson Sedze" w:date="2024-04-01T09:33:00Z"/>
          <w:lang w:val="en-US"/>
        </w:rPr>
      </w:pPr>
    </w:p>
    <w:p w14:paraId="6E11CF29" w14:textId="77777777" w:rsidR="00977EF3" w:rsidRDefault="00977EF3" w:rsidP="00977EF3">
      <w:pPr>
        <w:rPr>
          <w:ins w:id="1402" w:author="Tafadzwa Wilson Sedze" w:date="2024-04-01T09:33:00Z"/>
          <w:lang w:val="en-US"/>
        </w:rPr>
      </w:pPr>
    </w:p>
    <w:p w14:paraId="687D4353" w14:textId="77777777" w:rsidR="00977EF3" w:rsidRPr="00977EF3" w:rsidRDefault="00977EF3">
      <w:pPr>
        <w:rPr>
          <w:ins w:id="1403" w:author="Tafadzwa Wilson Sedze" w:date="2024-04-01T09:03:00Z"/>
          <w:lang w:val="en-US"/>
          <w:rPrChange w:id="1404" w:author="Tafadzwa Wilson Sedze" w:date="2024-04-01T09:33:00Z">
            <w:rPr>
              <w:ins w:id="1405" w:author="Tafadzwa Wilson Sedze" w:date="2024-04-01T09:03:00Z"/>
              <w:rFonts w:ascii="Times New Roman" w:hAnsi="Times New Roman" w:cs="Times New Roman"/>
              <w:b/>
              <w:bCs/>
              <w:color w:val="auto"/>
              <w:sz w:val="36"/>
              <w:szCs w:val="36"/>
              <w:lang w:val="en-US"/>
            </w:rPr>
          </w:rPrChange>
        </w:rPr>
        <w:pPrChange w:id="1406" w:author="Tafadzwa Wilson Sedze" w:date="2024-04-01T09:33:00Z">
          <w:pPr>
            <w:pStyle w:val="Heading1"/>
          </w:pPr>
        </w:pPrChange>
      </w:pPr>
    </w:p>
    <w:p w14:paraId="702089BC" w14:textId="49BD2090" w:rsidR="00997DCC" w:rsidRPr="00997DCC" w:rsidRDefault="00997DCC">
      <w:pPr>
        <w:pStyle w:val="Heading1"/>
        <w:rPr>
          <w:ins w:id="1407" w:author="Tafadzwa Wilson Sedze" w:date="2024-03-29T20:27:00Z"/>
          <w:rFonts w:ascii="Times New Roman" w:hAnsi="Times New Roman" w:cs="Times New Roman"/>
          <w:b/>
          <w:bCs/>
          <w:sz w:val="36"/>
          <w:szCs w:val="36"/>
          <w:lang w:val="en-US"/>
          <w:rPrChange w:id="1408" w:author="Tafadzwa Wilson Sedze" w:date="2024-03-29T20:28:00Z">
            <w:rPr>
              <w:ins w:id="1409" w:author="Tafadzwa Wilson Sedze" w:date="2024-03-29T20:27:00Z"/>
              <w:rFonts w:ascii="Times New Roman" w:hAnsi="Times New Roman" w:cs="Times New Roman"/>
              <w:b/>
              <w:sz w:val="28"/>
              <w:szCs w:val="28"/>
            </w:rPr>
          </w:rPrChange>
        </w:rPr>
        <w:pPrChange w:id="1410" w:author="Tafadzwa Wilson Sedze" w:date="2024-03-29T20:28:00Z">
          <w:pPr/>
        </w:pPrChange>
      </w:pPr>
      <w:ins w:id="1411" w:author="Tafadzwa Wilson Sedze" w:date="2024-03-29T20:27:00Z">
        <w:r w:rsidRPr="00997DCC">
          <w:rPr>
            <w:rFonts w:ascii="Times New Roman" w:hAnsi="Times New Roman" w:cs="Times New Roman"/>
            <w:b/>
            <w:bCs/>
            <w:color w:val="auto"/>
            <w:sz w:val="36"/>
            <w:szCs w:val="36"/>
            <w:lang w:val="en-US"/>
          </w:rPr>
          <w:lastRenderedPageBreak/>
          <w:t>CHAPTER 3</w:t>
        </w:r>
      </w:ins>
      <w:ins w:id="1412" w:author="Tafadzwa Wilson Sedze" w:date="2024-03-29T20:28:00Z">
        <w:r>
          <w:rPr>
            <w:rFonts w:ascii="Times New Roman" w:hAnsi="Times New Roman" w:cs="Times New Roman"/>
            <w:b/>
            <w:bCs/>
            <w:color w:val="auto"/>
            <w:sz w:val="36"/>
            <w:szCs w:val="36"/>
            <w:lang w:val="en-US"/>
          </w:rPr>
          <w:t xml:space="preserve">: </w:t>
        </w:r>
      </w:ins>
      <w:ins w:id="1413" w:author="Tafadzwa Wilson Sedze" w:date="2024-03-29T20:27:00Z">
        <w:r w:rsidRPr="00997DCC">
          <w:rPr>
            <w:rFonts w:ascii="Times New Roman" w:hAnsi="Times New Roman" w:cs="Times New Roman"/>
            <w:color w:val="auto"/>
            <w:sz w:val="36"/>
            <w:szCs w:val="36"/>
            <w:lang w:val="en-US"/>
          </w:rPr>
          <w:t>ANALYSIS PHASE</w:t>
        </w:r>
      </w:ins>
    </w:p>
    <w:p w14:paraId="072672C1" w14:textId="77777777" w:rsidR="006C5097" w:rsidRDefault="006C5097" w:rsidP="00F12652">
      <w:pPr>
        <w:jc w:val="both"/>
        <w:rPr>
          <w:ins w:id="1414" w:author="Tafadzwa Wilson Sedze" w:date="2024-03-29T20:40:00Z"/>
          <w:rFonts w:ascii="Times New Roman" w:hAnsi="Times New Roman" w:cs="Times New Roman"/>
          <w:bCs/>
          <w:color w:val="000000" w:themeColor="text1"/>
          <w:sz w:val="24"/>
          <w:szCs w:val="24"/>
        </w:rPr>
      </w:pPr>
    </w:p>
    <w:p w14:paraId="611F7856" w14:textId="44F8A902" w:rsidR="009D3261" w:rsidRDefault="009D3261" w:rsidP="009D3261">
      <w:pPr>
        <w:jc w:val="both"/>
        <w:rPr>
          <w:ins w:id="1415" w:author="Tafadzwa Wilson Sedze" w:date="2024-03-30T15:14:00Z"/>
          <w:rFonts w:ascii="Times New Roman" w:hAnsi="Times New Roman" w:cs="Times New Roman"/>
          <w:bCs/>
          <w:color w:val="000000" w:themeColor="text1"/>
          <w:sz w:val="24"/>
          <w:szCs w:val="24"/>
        </w:rPr>
      </w:pPr>
      <w:ins w:id="1416" w:author="Tafadzwa Wilson Sedze" w:date="2024-03-30T15:13:00Z">
        <w:r w:rsidRPr="009D3261">
          <w:rPr>
            <w:rFonts w:ascii="Times New Roman" w:hAnsi="Times New Roman" w:cs="Times New Roman"/>
            <w:bCs/>
            <w:color w:val="000000" w:themeColor="text1"/>
            <w:sz w:val="24"/>
            <w:szCs w:val="24"/>
          </w:rPr>
          <w:t>This chapter primarily focuses on the information gathering techniques utilized to develop practical solutions for the challenges faced by the Smart Farm project at Zimunda Estate. Additionally, this chapter continues to analy</w:t>
        </w:r>
      </w:ins>
      <w:ins w:id="1417" w:author="Tafadzwa Wilson Sedze" w:date="2024-03-30T15:26:00Z">
        <w:r w:rsidR="00207E39">
          <w:rPr>
            <w:rFonts w:ascii="Times New Roman" w:hAnsi="Times New Roman" w:cs="Times New Roman"/>
            <w:bCs/>
            <w:color w:val="000000" w:themeColor="text1"/>
            <w:sz w:val="24"/>
            <w:szCs w:val="24"/>
          </w:rPr>
          <w:t>s</w:t>
        </w:r>
      </w:ins>
      <w:ins w:id="1418" w:author="Tafadzwa Wilson Sedze" w:date="2024-03-30T15:13:00Z">
        <w:r w:rsidRPr="009D3261">
          <w:rPr>
            <w:rFonts w:ascii="Times New Roman" w:hAnsi="Times New Roman" w:cs="Times New Roman"/>
            <w:bCs/>
            <w:color w:val="000000" w:themeColor="text1"/>
            <w:sz w:val="24"/>
            <w:szCs w:val="24"/>
          </w:rPr>
          <w:t>e UML diagrams such as the DFD, use case diagram, activity diagram, among others.</w:t>
        </w:r>
      </w:ins>
    </w:p>
    <w:p w14:paraId="4DFFC658" w14:textId="77777777" w:rsidR="009D3261" w:rsidRPr="009D3261" w:rsidRDefault="009D3261" w:rsidP="009D3261">
      <w:pPr>
        <w:jc w:val="both"/>
        <w:rPr>
          <w:ins w:id="1419" w:author="Tafadzwa Wilson Sedze" w:date="2024-03-30T15:13:00Z"/>
          <w:rFonts w:ascii="Times New Roman" w:hAnsi="Times New Roman" w:cs="Times New Roman"/>
          <w:bCs/>
          <w:color w:val="000000" w:themeColor="text1"/>
          <w:sz w:val="24"/>
          <w:szCs w:val="24"/>
        </w:rPr>
      </w:pPr>
    </w:p>
    <w:p w14:paraId="0F587887" w14:textId="260F9C44" w:rsidR="009D3261" w:rsidRDefault="00294954" w:rsidP="00294954">
      <w:pPr>
        <w:pStyle w:val="Heading2"/>
        <w:rPr>
          <w:ins w:id="1420" w:author="Tafadzwa Wilson Sedze" w:date="2024-04-01T09:02:00Z"/>
          <w:rFonts w:ascii="Times New Roman" w:hAnsi="Times New Roman" w:cs="Times New Roman"/>
          <w:b/>
          <w:bCs/>
          <w:color w:val="auto"/>
          <w:sz w:val="32"/>
          <w:szCs w:val="32"/>
        </w:rPr>
      </w:pPr>
      <w:ins w:id="1421" w:author="Tafadzwa Wilson Sedze" w:date="2024-03-30T15:17:00Z">
        <w:r w:rsidRPr="00294954">
          <w:rPr>
            <w:rFonts w:ascii="Times New Roman" w:hAnsi="Times New Roman" w:cs="Times New Roman"/>
            <w:b/>
            <w:bCs/>
            <w:color w:val="auto"/>
            <w:sz w:val="32"/>
            <w:szCs w:val="32"/>
          </w:rPr>
          <w:t xml:space="preserve">3.1 </w:t>
        </w:r>
      </w:ins>
      <w:ins w:id="1422" w:author="Tafadzwa Wilson Sedze" w:date="2024-03-30T15:13:00Z">
        <w:r w:rsidRPr="00294954">
          <w:rPr>
            <w:rFonts w:ascii="Times New Roman" w:hAnsi="Times New Roman" w:cs="Times New Roman"/>
            <w:b/>
            <w:bCs/>
            <w:color w:val="auto"/>
            <w:sz w:val="32"/>
            <w:szCs w:val="32"/>
          </w:rPr>
          <w:t>INFORMATION GATHERING TECHNIQUES USED</w:t>
        </w:r>
      </w:ins>
      <w:ins w:id="1423" w:author="Tafadzwa Wilson Sedze" w:date="2024-03-30T15:14:00Z">
        <w:r w:rsidRPr="00294954">
          <w:rPr>
            <w:rFonts w:ascii="Times New Roman" w:hAnsi="Times New Roman" w:cs="Times New Roman"/>
            <w:b/>
            <w:bCs/>
            <w:color w:val="auto"/>
            <w:sz w:val="32"/>
            <w:szCs w:val="32"/>
          </w:rPr>
          <w:t>:</w:t>
        </w:r>
      </w:ins>
    </w:p>
    <w:p w14:paraId="7BA76DC6" w14:textId="77777777" w:rsidR="00294954" w:rsidRPr="00294954" w:rsidRDefault="00294954">
      <w:pPr>
        <w:rPr>
          <w:ins w:id="1424" w:author="Tafadzwa Wilson Sedze" w:date="2024-03-30T15:13:00Z"/>
          <w:rPrChange w:id="1425" w:author="Tafadzwa Wilson Sedze" w:date="2024-04-01T09:02:00Z">
            <w:rPr>
              <w:ins w:id="1426" w:author="Tafadzwa Wilson Sedze" w:date="2024-03-30T15:13:00Z"/>
              <w:rFonts w:ascii="Times New Roman" w:hAnsi="Times New Roman" w:cs="Times New Roman"/>
              <w:bCs/>
              <w:color w:val="000000" w:themeColor="text1"/>
              <w:sz w:val="24"/>
              <w:szCs w:val="24"/>
            </w:rPr>
          </w:rPrChange>
        </w:rPr>
        <w:pPrChange w:id="1427" w:author="Tafadzwa Wilson Sedze" w:date="2024-04-01T09:02:00Z">
          <w:pPr>
            <w:jc w:val="both"/>
          </w:pPr>
        </w:pPrChange>
      </w:pPr>
    </w:p>
    <w:p w14:paraId="50147B21" w14:textId="77777777" w:rsidR="009D3261" w:rsidRDefault="009D3261" w:rsidP="009D3261">
      <w:pPr>
        <w:jc w:val="both"/>
        <w:rPr>
          <w:ins w:id="1428" w:author="Tafadzwa Wilson Sedze" w:date="2024-04-01T09:02:00Z"/>
          <w:rFonts w:ascii="Times New Roman" w:hAnsi="Times New Roman" w:cs="Times New Roman"/>
          <w:bCs/>
          <w:color w:val="000000" w:themeColor="text1"/>
          <w:sz w:val="24"/>
          <w:szCs w:val="24"/>
        </w:rPr>
      </w:pPr>
      <w:ins w:id="1429" w:author="Tafadzwa Wilson Sedze" w:date="2024-03-30T15:13:00Z">
        <w:r w:rsidRPr="009D3261">
          <w:rPr>
            <w:rFonts w:ascii="Times New Roman" w:hAnsi="Times New Roman" w:cs="Times New Roman"/>
            <w:bCs/>
            <w:color w:val="000000" w:themeColor="text1"/>
            <w:sz w:val="24"/>
            <w:szCs w:val="24"/>
          </w:rPr>
          <w:t>Data for this project were collected using face-to-face interviews and site visits to well-known farms practicing automated fish farming.</w:t>
        </w:r>
      </w:ins>
    </w:p>
    <w:p w14:paraId="66710986" w14:textId="77777777" w:rsidR="00294954" w:rsidRPr="009D3261" w:rsidRDefault="00294954" w:rsidP="009D3261">
      <w:pPr>
        <w:jc w:val="both"/>
        <w:rPr>
          <w:ins w:id="1430" w:author="Tafadzwa Wilson Sedze" w:date="2024-03-30T15:13:00Z"/>
          <w:rFonts w:ascii="Times New Roman" w:hAnsi="Times New Roman" w:cs="Times New Roman"/>
          <w:bCs/>
          <w:color w:val="000000" w:themeColor="text1"/>
          <w:sz w:val="24"/>
          <w:szCs w:val="24"/>
        </w:rPr>
      </w:pPr>
    </w:p>
    <w:p w14:paraId="3CC481A5" w14:textId="5468ACCD" w:rsidR="009D3261" w:rsidRDefault="009D3261" w:rsidP="00294954">
      <w:pPr>
        <w:pStyle w:val="Heading2"/>
        <w:rPr>
          <w:ins w:id="1431" w:author="Tafadzwa Wilson Sedze" w:date="2024-04-01T09:03:00Z"/>
          <w:rFonts w:ascii="Times New Roman" w:hAnsi="Times New Roman" w:cs="Times New Roman"/>
          <w:b/>
          <w:bCs/>
          <w:color w:val="auto"/>
          <w:sz w:val="32"/>
          <w:szCs w:val="32"/>
        </w:rPr>
      </w:pPr>
      <w:ins w:id="1432" w:author="Tafadzwa Wilson Sedze" w:date="2024-03-30T15:17:00Z">
        <w:r w:rsidRPr="00294954">
          <w:rPr>
            <w:rFonts w:ascii="Times New Roman" w:hAnsi="Times New Roman" w:cs="Times New Roman"/>
            <w:b/>
            <w:bCs/>
            <w:color w:val="auto"/>
            <w:sz w:val="32"/>
            <w:szCs w:val="32"/>
            <w:rPrChange w:id="1433" w:author="Tafadzwa Wilson Sedze" w:date="2024-04-01T09:02:00Z">
              <w:rPr>
                <w:rFonts w:ascii="Times New Roman" w:hAnsi="Times New Roman" w:cs="Times New Roman"/>
                <w:b/>
                <w:bCs/>
                <w:color w:val="000000" w:themeColor="text1"/>
                <w:sz w:val="24"/>
                <w:szCs w:val="24"/>
              </w:rPr>
            </w:rPrChange>
          </w:rPr>
          <w:t xml:space="preserve">3.1.1 </w:t>
        </w:r>
      </w:ins>
      <w:ins w:id="1434" w:author="Tafadzwa Wilson Sedze" w:date="2024-03-30T15:13:00Z">
        <w:r w:rsidRPr="00294954">
          <w:rPr>
            <w:rFonts w:ascii="Times New Roman" w:hAnsi="Times New Roman" w:cs="Times New Roman"/>
            <w:b/>
            <w:bCs/>
            <w:color w:val="auto"/>
            <w:sz w:val="32"/>
            <w:szCs w:val="32"/>
            <w:rPrChange w:id="1435" w:author="Tafadzwa Wilson Sedze" w:date="2024-04-01T09:02:00Z">
              <w:rPr>
                <w:rFonts w:ascii="Times New Roman" w:hAnsi="Times New Roman" w:cs="Times New Roman"/>
                <w:b/>
                <w:bCs/>
                <w:color w:val="000000" w:themeColor="text1"/>
                <w:sz w:val="24"/>
                <w:szCs w:val="24"/>
              </w:rPr>
            </w:rPrChange>
          </w:rPr>
          <w:t>Interviews</w:t>
        </w:r>
      </w:ins>
    </w:p>
    <w:p w14:paraId="6E512A4D" w14:textId="77777777" w:rsidR="00294954" w:rsidRPr="00294954" w:rsidRDefault="00294954">
      <w:pPr>
        <w:rPr>
          <w:ins w:id="1436" w:author="Tafadzwa Wilson Sedze" w:date="2024-03-30T15:13:00Z"/>
          <w:rPrChange w:id="1437" w:author="Tafadzwa Wilson Sedze" w:date="2024-04-01T09:03:00Z">
            <w:rPr>
              <w:ins w:id="1438" w:author="Tafadzwa Wilson Sedze" w:date="2024-03-30T15:13:00Z"/>
              <w:rFonts w:ascii="Times New Roman" w:hAnsi="Times New Roman" w:cs="Times New Roman"/>
              <w:bCs/>
              <w:color w:val="000000" w:themeColor="text1"/>
              <w:sz w:val="24"/>
              <w:szCs w:val="24"/>
            </w:rPr>
          </w:rPrChange>
        </w:rPr>
        <w:pPrChange w:id="1439" w:author="Tafadzwa Wilson Sedze" w:date="2024-04-01T09:03:00Z">
          <w:pPr>
            <w:jc w:val="both"/>
          </w:pPr>
        </w:pPrChange>
      </w:pPr>
    </w:p>
    <w:p w14:paraId="5149F943" w14:textId="58102CAF" w:rsidR="009D3261" w:rsidRPr="009D3261" w:rsidRDefault="009D3261" w:rsidP="009D3261">
      <w:pPr>
        <w:jc w:val="both"/>
        <w:rPr>
          <w:ins w:id="1440" w:author="Tafadzwa Wilson Sedze" w:date="2024-03-30T15:18:00Z"/>
          <w:bCs/>
          <w:color w:val="000000" w:themeColor="text1"/>
        </w:rPr>
      </w:pPr>
      <w:ins w:id="1441" w:author="Tafadzwa Wilson Sedze" w:date="2024-03-30T15:13:00Z">
        <w:r w:rsidRPr="009D3261">
          <w:rPr>
            <w:rFonts w:ascii="Times New Roman" w:hAnsi="Times New Roman" w:cs="Times New Roman"/>
            <w:b/>
            <w:bCs/>
            <w:color w:val="000000" w:themeColor="text1"/>
            <w:sz w:val="24"/>
            <w:szCs w:val="24"/>
          </w:rPr>
          <w:t>Structured Interviews:</w:t>
        </w:r>
      </w:ins>
    </w:p>
    <w:p w14:paraId="1DEC5908" w14:textId="77777777" w:rsidR="009D3261" w:rsidRPr="009D3261" w:rsidRDefault="009D3261" w:rsidP="009D3261">
      <w:pPr>
        <w:jc w:val="both"/>
        <w:rPr>
          <w:ins w:id="1442" w:author="Tafadzwa Wilson Sedze" w:date="2024-03-30T15:18:00Z"/>
          <w:rFonts w:ascii="Times New Roman" w:hAnsi="Times New Roman" w:cs="Times New Roman"/>
          <w:bCs/>
          <w:color w:val="000000" w:themeColor="text1"/>
          <w:sz w:val="24"/>
          <w:szCs w:val="24"/>
        </w:rPr>
      </w:pPr>
      <w:ins w:id="1443" w:author="Tafadzwa Wilson Sedze" w:date="2024-03-30T15:18:00Z">
        <w:r w:rsidRPr="009D3261">
          <w:rPr>
            <w:rFonts w:ascii="Times New Roman" w:hAnsi="Times New Roman" w:cs="Times New Roman"/>
            <w:bCs/>
            <w:color w:val="000000" w:themeColor="text1"/>
            <w:sz w:val="24"/>
            <w:szCs w:val="24"/>
          </w:rPr>
          <w:t>Structured interviews were conducted with a small group, including farm administrators and staff. Random sampling was employed to ensure equal representation. Key questions included:</w:t>
        </w:r>
      </w:ins>
    </w:p>
    <w:p w14:paraId="0F20571C" w14:textId="77777777" w:rsidR="009D3261" w:rsidRPr="00294954" w:rsidRDefault="009D3261" w:rsidP="009D3261">
      <w:pPr>
        <w:numPr>
          <w:ilvl w:val="0"/>
          <w:numId w:val="28"/>
        </w:numPr>
        <w:jc w:val="both"/>
        <w:rPr>
          <w:ins w:id="1444" w:author="Tafadzwa Wilson Sedze" w:date="2024-03-30T15:18:00Z"/>
          <w:rFonts w:ascii="Times New Roman" w:hAnsi="Times New Roman" w:cs="Times New Roman"/>
          <w:bCs/>
          <w:color w:val="000000" w:themeColor="text1"/>
          <w:sz w:val="24"/>
          <w:szCs w:val="24"/>
        </w:rPr>
      </w:pPr>
      <w:ins w:id="1445" w:author="Tafadzwa Wilson Sedze" w:date="2024-03-30T15:18:00Z">
        <w:r w:rsidRPr="00294954">
          <w:rPr>
            <w:rFonts w:ascii="Times New Roman" w:hAnsi="Times New Roman" w:cs="Times New Roman"/>
            <w:bCs/>
            <w:color w:val="000000" w:themeColor="text1"/>
            <w:sz w:val="24"/>
            <w:szCs w:val="24"/>
          </w:rPr>
          <w:t>Can you describe the current fish farming practices employed at Zimunda Estate?</w:t>
        </w:r>
      </w:ins>
    </w:p>
    <w:p w14:paraId="66BA806C" w14:textId="77777777" w:rsidR="009D3261" w:rsidRPr="00294954" w:rsidRDefault="009D3261" w:rsidP="009D3261">
      <w:pPr>
        <w:numPr>
          <w:ilvl w:val="0"/>
          <w:numId w:val="28"/>
        </w:numPr>
        <w:jc w:val="both"/>
        <w:rPr>
          <w:ins w:id="1446" w:author="Tafadzwa Wilson Sedze" w:date="2024-03-30T15:18:00Z"/>
          <w:rFonts w:ascii="Times New Roman" w:hAnsi="Times New Roman" w:cs="Times New Roman"/>
          <w:bCs/>
          <w:color w:val="000000" w:themeColor="text1"/>
          <w:sz w:val="24"/>
          <w:szCs w:val="24"/>
        </w:rPr>
      </w:pPr>
      <w:ins w:id="1447" w:author="Tafadzwa Wilson Sedze" w:date="2024-03-30T15:18:00Z">
        <w:r w:rsidRPr="00294954">
          <w:rPr>
            <w:rFonts w:ascii="Times New Roman" w:hAnsi="Times New Roman" w:cs="Times New Roman"/>
            <w:bCs/>
            <w:color w:val="000000" w:themeColor="text1"/>
            <w:sz w:val="24"/>
            <w:szCs w:val="24"/>
          </w:rPr>
          <w:t>What are the primary components of the existing fish farming system?</w:t>
        </w:r>
      </w:ins>
    </w:p>
    <w:p w14:paraId="1BDD925E" w14:textId="77777777" w:rsidR="009D3261" w:rsidRPr="00294954" w:rsidRDefault="009D3261" w:rsidP="009D3261">
      <w:pPr>
        <w:numPr>
          <w:ilvl w:val="0"/>
          <w:numId w:val="28"/>
        </w:numPr>
        <w:jc w:val="both"/>
        <w:rPr>
          <w:ins w:id="1448" w:author="Tafadzwa Wilson Sedze" w:date="2024-03-30T15:18:00Z"/>
          <w:rFonts w:ascii="Times New Roman" w:hAnsi="Times New Roman" w:cs="Times New Roman"/>
          <w:bCs/>
          <w:color w:val="000000" w:themeColor="text1"/>
          <w:sz w:val="24"/>
          <w:szCs w:val="24"/>
        </w:rPr>
      </w:pPr>
      <w:ins w:id="1449" w:author="Tafadzwa Wilson Sedze" w:date="2024-03-30T15:18:00Z">
        <w:r w:rsidRPr="00294954">
          <w:rPr>
            <w:rFonts w:ascii="Times New Roman" w:hAnsi="Times New Roman" w:cs="Times New Roman"/>
            <w:bCs/>
            <w:color w:val="000000" w:themeColor="text1"/>
            <w:sz w:val="24"/>
            <w:szCs w:val="24"/>
          </w:rPr>
          <w:t>What challenges have you encountered in implementing fish farming practices at Zimunda Estate?</w:t>
        </w:r>
      </w:ins>
    </w:p>
    <w:p w14:paraId="1E44DF8A" w14:textId="77777777" w:rsidR="009D3261" w:rsidRPr="00294954" w:rsidRDefault="009D3261" w:rsidP="009D3261">
      <w:pPr>
        <w:numPr>
          <w:ilvl w:val="0"/>
          <w:numId w:val="28"/>
        </w:numPr>
        <w:jc w:val="both"/>
        <w:rPr>
          <w:ins w:id="1450" w:author="Tafadzwa Wilson Sedze" w:date="2024-03-30T15:18:00Z"/>
          <w:rFonts w:ascii="Times New Roman" w:hAnsi="Times New Roman" w:cs="Times New Roman"/>
          <w:bCs/>
          <w:color w:val="000000" w:themeColor="text1"/>
          <w:sz w:val="24"/>
          <w:szCs w:val="24"/>
        </w:rPr>
      </w:pPr>
      <w:ins w:id="1451" w:author="Tafadzwa Wilson Sedze" w:date="2024-03-30T15:18:00Z">
        <w:r w:rsidRPr="00294954">
          <w:rPr>
            <w:rFonts w:ascii="Times New Roman" w:hAnsi="Times New Roman" w:cs="Times New Roman"/>
            <w:bCs/>
            <w:color w:val="000000" w:themeColor="text1"/>
            <w:sz w:val="24"/>
            <w:szCs w:val="24"/>
          </w:rPr>
          <w:t>How do you envision the transition to automated fish farming or aquaponics at Zimunda Estate?</w:t>
        </w:r>
      </w:ins>
    </w:p>
    <w:p w14:paraId="53407E3C" w14:textId="77777777" w:rsidR="009D3261" w:rsidRDefault="009D3261" w:rsidP="009D3261">
      <w:pPr>
        <w:jc w:val="both"/>
        <w:rPr>
          <w:ins w:id="1452" w:author="Tafadzwa Wilson Sedze" w:date="2024-04-01T09:03:00Z"/>
          <w:rFonts w:ascii="Times New Roman" w:hAnsi="Times New Roman" w:cs="Times New Roman"/>
          <w:bCs/>
          <w:color w:val="000000" w:themeColor="text1"/>
          <w:sz w:val="24"/>
          <w:szCs w:val="24"/>
        </w:rPr>
      </w:pPr>
      <w:ins w:id="1453" w:author="Tafadzwa Wilson Sedze" w:date="2024-03-30T15:18:00Z">
        <w:r w:rsidRPr="009D3261">
          <w:rPr>
            <w:rFonts w:ascii="Times New Roman" w:hAnsi="Times New Roman" w:cs="Times New Roman"/>
            <w:bCs/>
            <w:color w:val="000000" w:themeColor="text1"/>
            <w:sz w:val="24"/>
            <w:szCs w:val="24"/>
          </w:rPr>
          <w:t>These questions aimed to uncover insights into the current state of fish farming practices at Zimunda Estate and the potential for implementing automated systems. Results revealed existing challenges related to technology integration and operational management, informing the project's objectives and strategies for automation implementation.</w:t>
        </w:r>
      </w:ins>
    </w:p>
    <w:p w14:paraId="6F0D2F32" w14:textId="77777777" w:rsidR="00294954" w:rsidRPr="009D3261" w:rsidRDefault="00294954" w:rsidP="009D3261">
      <w:pPr>
        <w:jc w:val="both"/>
        <w:rPr>
          <w:ins w:id="1454" w:author="Tafadzwa Wilson Sedze" w:date="2024-03-30T15:18:00Z"/>
          <w:rFonts w:ascii="Times New Roman" w:hAnsi="Times New Roman" w:cs="Times New Roman"/>
          <w:bCs/>
          <w:color w:val="000000" w:themeColor="text1"/>
          <w:sz w:val="24"/>
          <w:szCs w:val="24"/>
        </w:rPr>
      </w:pPr>
    </w:p>
    <w:p w14:paraId="40D62A08" w14:textId="77777777" w:rsidR="009D3261" w:rsidRDefault="009D3261" w:rsidP="009D3261">
      <w:pPr>
        <w:jc w:val="both"/>
        <w:rPr>
          <w:ins w:id="1455" w:author="Tafadzwa Wilson Sedze" w:date="2024-03-30T15:21:00Z"/>
          <w:rFonts w:ascii="Times New Roman" w:hAnsi="Times New Roman" w:cs="Times New Roman"/>
          <w:bCs/>
          <w:color w:val="000000" w:themeColor="text1"/>
          <w:sz w:val="24"/>
          <w:szCs w:val="24"/>
        </w:rPr>
      </w:pPr>
      <w:ins w:id="1456" w:author="Tafadzwa Wilson Sedze" w:date="2024-03-30T15:13:00Z">
        <w:r w:rsidRPr="009D3261">
          <w:rPr>
            <w:rFonts w:ascii="Times New Roman" w:hAnsi="Times New Roman" w:cs="Times New Roman"/>
            <w:b/>
            <w:bCs/>
            <w:color w:val="000000" w:themeColor="text1"/>
            <w:sz w:val="24"/>
            <w:szCs w:val="24"/>
          </w:rPr>
          <w:t>Non-Structured Interviews:</w:t>
        </w:r>
        <w:r w:rsidRPr="009D3261">
          <w:rPr>
            <w:rFonts w:ascii="Times New Roman" w:hAnsi="Times New Roman" w:cs="Times New Roman"/>
            <w:bCs/>
            <w:color w:val="000000" w:themeColor="text1"/>
            <w:sz w:val="24"/>
            <w:szCs w:val="24"/>
          </w:rPr>
          <w:t xml:space="preserve"> </w:t>
        </w:r>
      </w:ins>
    </w:p>
    <w:p w14:paraId="048824CE" w14:textId="2A740AFC" w:rsidR="009D3261" w:rsidRDefault="009D3261" w:rsidP="009D3261">
      <w:pPr>
        <w:jc w:val="both"/>
        <w:rPr>
          <w:ins w:id="1457" w:author="Tafadzwa Wilson Sedze" w:date="2024-04-01T09:03:00Z"/>
          <w:rFonts w:ascii="Times New Roman" w:hAnsi="Times New Roman" w:cs="Times New Roman"/>
          <w:bCs/>
          <w:color w:val="000000" w:themeColor="text1"/>
          <w:sz w:val="24"/>
          <w:szCs w:val="24"/>
        </w:rPr>
      </w:pPr>
      <w:ins w:id="1458" w:author="Tafadzwa Wilson Sedze" w:date="2024-03-30T15:13:00Z">
        <w:r w:rsidRPr="009D3261">
          <w:rPr>
            <w:rFonts w:ascii="Times New Roman" w:hAnsi="Times New Roman" w:cs="Times New Roman"/>
            <w:bCs/>
            <w:color w:val="000000" w:themeColor="text1"/>
            <w:sz w:val="24"/>
            <w:szCs w:val="24"/>
          </w:rPr>
          <w:t>Non-structured interviews were conducted with a diverse group of stakeholders, including farm workers and technicians. Stratified probability sampling was utilized to ensure representation across various departments and levels of expertise. The questions were open-ended, allowing for flexibility and unbiased responses.</w:t>
        </w:r>
      </w:ins>
    </w:p>
    <w:p w14:paraId="2F2B9E49" w14:textId="77777777" w:rsidR="00294954" w:rsidRDefault="00294954" w:rsidP="009D3261">
      <w:pPr>
        <w:jc w:val="both"/>
        <w:rPr>
          <w:ins w:id="1459" w:author="Tafadzwa Wilson Sedze" w:date="2024-04-01T09:33:00Z"/>
          <w:rFonts w:ascii="Times New Roman" w:hAnsi="Times New Roman" w:cs="Times New Roman"/>
          <w:bCs/>
          <w:color w:val="000000" w:themeColor="text1"/>
          <w:sz w:val="24"/>
          <w:szCs w:val="24"/>
        </w:rPr>
      </w:pPr>
    </w:p>
    <w:p w14:paraId="44FA3372" w14:textId="77777777" w:rsidR="00977EF3" w:rsidRDefault="00977EF3" w:rsidP="009D3261">
      <w:pPr>
        <w:jc w:val="both"/>
        <w:rPr>
          <w:ins w:id="1460" w:author="Tafadzwa Wilson Sedze" w:date="2024-03-30T15:19:00Z"/>
          <w:rFonts w:ascii="Times New Roman" w:hAnsi="Times New Roman" w:cs="Times New Roman"/>
          <w:bCs/>
          <w:color w:val="000000" w:themeColor="text1"/>
          <w:sz w:val="24"/>
          <w:szCs w:val="24"/>
        </w:rPr>
      </w:pPr>
    </w:p>
    <w:p w14:paraId="056EEFDF" w14:textId="611BF3BA" w:rsidR="009D3261" w:rsidRPr="00294954" w:rsidRDefault="009D3261" w:rsidP="009D3261">
      <w:pPr>
        <w:jc w:val="both"/>
        <w:rPr>
          <w:ins w:id="1461" w:author="Tafadzwa Wilson Sedze" w:date="2024-03-30T15:20:00Z"/>
          <w:rFonts w:ascii="Times New Roman" w:hAnsi="Times New Roman" w:cs="Times New Roman"/>
          <w:bCs/>
          <w:i/>
          <w:iCs/>
          <w:color w:val="000000" w:themeColor="text1"/>
          <w:sz w:val="28"/>
          <w:szCs w:val="28"/>
          <w:rPrChange w:id="1462" w:author="Tafadzwa Wilson Sedze" w:date="2024-04-01T09:03:00Z">
            <w:rPr>
              <w:ins w:id="1463" w:author="Tafadzwa Wilson Sedze" w:date="2024-03-30T15:20:00Z"/>
              <w:rFonts w:ascii="Times New Roman" w:hAnsi="Times New Roman" w:cs="Times New Roman"/>
              <w:bCs/>
              <w:color w:val="000000" w:themeColor="text1"/>
              <w:sz w:val="24"/>
              <w:szCs w:val="24"/>
            </w:rPr>
          </w:rPrChange>
        </w:rPr>
      </w:pPr>
      <w:ins w:id="1464" w:author="Tafadzwa Wilson Sedze" w:date="2024-03-30T15:19:00Z">
        <w:r w:rsidRPr="00294954">
          <w:rPr>
            <w:rFonts w:ascii="Times New Roman" w:hAnsi="Times New Roman" w:cs="Times New Roman"/>
            <w:bCs/>
            <w:i/>
            <w:iCs/>
            <w:color w:val="000000" w:themeColor="text1"/>
            <w:sz w:val="28"/>
            <w:szCs w:val="28"/>
            <w:rPrChange w:id="1465" w:author="Tafadzwa Wilson Sedze" w:date="2024-04-01T09:03:00Z">
              <w:rPr>
                <w:rFonts w:ascii="Times New Roman" w:hAnsi="Times New Roman" w:cs="Times New Roman"/>
                <w:bCs/>
                <w:color w:val="000000" w:themeColor="text1"/>
                <w:sz w:val="24"/>
                <w:szCs w:val="24"/>
              </w:rPr>
            </w:rPrChange>
          </w:rPr>
          <w:lastRenderedPageBreak/>
          <w:t xml:space="preserve">Sample Non-Structured </w:t>
        </w:r>
      </w:ins>
      <w:ins w:id="1466" w:author="Tafadzwa Wilson Sedze" w:date="2024-03-30T15:20:00Z">
        <w:r w:rsidRPr="00294954">
          <w:rPr>
            <w:rFonts w:ascii="Times New Roman" w:hAnsi="Times New Roman" w:cs="Times New Roman"/>
            <w:bCs/>
            <w:i/>
            <w:iCs/>
            <w:color w:val="000000" w:themeColor="text1"/>
            <w:sz w:val="28"/>
            <w:szCs w:val="28"/>
            <w:rPrChange w:id="1467" w:author="Tafadzwa Wilson Sedze" w:date="2024-04-01T09:03:00Z">
              <w:rPr>
                <w:rFonts w:ascii="Times New Roman" w:hAnsi="Times New Roman" w:cs="Times New Roman"/>
                <w:bCs/>
                <w:color w:val="000000" w:themeColor="text1"/>
                <w:sz w:val="24"/>
                <w:szCs w:val="24"/>
              </w:rPr>
            </w:rPrChange>
          </w:rPr>
          <w:t>interview questions asked:</w:t>
        </w:r>
      </w:ins>
    </w:p>
    <w:p w14:paraId="578891D3" w14:textId="77777777" w:rsidR="009D3261" w:rsidRPr="009D3261" w:rsidRDefault="009D3261" w:rsidP="009D3261">
      <w:pPr>
        <w:numPr>
          <w:ilvl w:val="0"/>
          <w:numId w:val="29"/>
        </w:numPr>
        <w:jc w:val="both"/>
        <w:rPr>
          <w:ins w:id="1468" w:author="Tafadzwa Wilson Sedze" w:date="2024-03-30T15:20:00Z"/>
          <w:rFonts w:ascii="Times New Roman" w:hAnsi="Times New Roman" w:cs="Times New Roman"/>
          <w:bCs/>
          <w:color w:val="000000" w:themeColor="text1"/>
          <w:sz w:val="24"/>
          <w:szCs w:val="24"/>
        </w:rPr>
      </w:pPr>
      <w:ins w:id="1469" w:author="Tafadzwa Wilson Sedze" w:date="2024-03-30T15:20:00Z">
        <w:r w:rsidRPr="009D3261">
          <w:rPr>
            <w:rFonts w:ascii="Times New Roman" w:hAnsi="Times New Roman" w:cs="Times New Roman"/>
            <w:bCs/>
            <w:color w:val="000000" w:themeColor="text1"/>
            <w:sz w:val="24"/>
            <w:szCs w:val="24"/>
          </w:rPr>
          <w:t>Can you describe the current fish farming practices employed at Zimunda Estate and your experience working within this traditional system?</w:t>
        </w:r>
      </w:ins>
    </w:p>
    <w:p w14:paraId="2D4F2E69" w14:textId="77777777" w:rsidR="009D3261" w:rsidRPr="009D3261" w:rsidRDefault="009D3261" w:rsidP="009D3261">
      <w:pPr>
        <w:numPr>
          <w:ilvl w:val="0"/>
          <w:numId w:val="29"/>
        </w:numPr>
        <w:jc w:val="both"/>
        <w:rPr>
          <w:ins w:id="1470" w:author="Tafadzwa Wilson Sedze" w:date="2024-03-30T15:20:00Z"/>
          <w:rFonts w:ascii="Times New Roman" w:hAnsi="Times New Roman" w:cs="Times New Roman"/>
          <w:bCs/>
          <w:color w:val="000000" w:themeColor="text1"/>
          <w:sz w:val="24"/>
          <w:szCs w:val="24"/>
        </w:rPr>
      </w:pPr>
      <w:ins w:id="1471" w:author="Tafadzwa Wilson Sedze" w:date="2024-03-30T15:20:00Z">
        <w:r w:rsidRPr="009D3261">
          <w:rPr>
            <w:rFonts w:ascii="Times New Roman" w:hAnsi="Times New Roman" w:cs="Times New Roman"/>
            <w:bCs/>
            <w:color w:val="000000" w:themeColor="text1"/>
            <w:sz w:val="24"/>
            <w:szCs w:val="24"/>
          </w:rPr>
          <w:t>What are some of the main challenges you've faced while utilizing the traditional fish farming methods at the estate?</w:t>
        </w:r>
      </w:ins>
    </w:p>
    <w:p w14:paraId="51B4350E" w14:textId="77777777" w:rsidR="009D3261" w:rsidRPr="009D3261" w:rsidRDefault="009D3261" w:rsidP="009D3261">
      <w:pPr>
        <w:numPr>
          <w:ilvl w:val="0"/>
          <w:numId w:val="29"/>
        </w:numPr>
        <w:jc w:val="both"/>
        <w:rPr>
          <w:ins w:id="1472" w:author="Tafadzwa Wilson Sedze" w:date="2024-03-30T15:20:00Z"/>
          <w:rFonts w:ascii="Times New Roman" w:hAnsi="Times New Roman" w:cs="Times New Roman"/>
          <w:bCs/>
          <w:color w:val="000000" w:themeColor="text1"/>
          <w:sz w:val="24"/>
          <w:szCs w:val="24"/>
        </w:rPr>
      </w:pPr>
      <w:ins w:id="1473" w:author="Tafadzwa Wilson Sedze" w:date="2024-03-30T15:20:00Z">
        <w:r w:rsidRPr="009D3261">
          <w:rPr>
            <w:rFonts w:ascii="Times New Roman" w:hAnsi="Times New Roman" w:cs="Times New Roman"/>
            <w:bCs/>
            <w:color w:val="000000" w:themeColor="text1"/>
            <w:sz w:val="24"/>
            <w:szCs w:val="24"/>
          </w:rPr>
          <w:t>How do you anticipate the transition to automated fish farming or aquaponics will impact productivity and efficiency compared to the traditional methods?</w:t>
        </w:r>
      </w:ins>
    </w:p>
    <w:p w14:paraId="6556AF30" w14:textId="3A0FA51D" w:rsidR="009D3261" w:rsidRPr="009D3261" w:rsidRDefault="009D3261" w:rsidP="009D3261">
      <w:pPr>
        <w:numPr>
          <w:ilvl w:val="0"/>
          <w:numId w:val="29"/>
        </w:numPr>
        <w:jc w:val="both"/>
        <w:rPr>
          <w:ins w:id="1474" w:author="Tafadzwa Wilson Sedze" w:date="2024-03-30T15:20:00Z"/>
          <w:rFonts w:ascii="Times New Roman" w:hAnsi="Times New Roman" w:cs="Times New Roman"/>
          <w:bCs/>
          <w:color w:val="000000" w:themeColor="text1"/>
          <w:sz w:val="24"/>
          <w:szCs w:val="24"/>
        </w:rPr>
      </w:pPr>
      <w:ins w:id="1475" w:author="Tafadzwa Wilson Sedze" w:date="2024-03-30T15:20:00Z">
        <w:r w:rsidRPr="009D3261">
          <w:rPr>
            <w:rFonts w:ascii="Times New Roman" w:hAnsi="Times New Roman" w:cs="Times New Roman"/>
            <w:bCs/>
            <w:color w:val="000000" w:themeColor="text1"/>
            <w:sz w:val="24"/>
            <w:szCs w:val="24"/>
          </w:rPr>
          <w:t>From your perspective, what are some key improvements or enhancements that could be made with the adoption of automated fish farming technology to optimize production and performance?</w:t>
        </w:r>
      </w:ins>
    </w:p>
    <w:p w14:paraId="498BB97A" w14:textId="77777777" w:rsidR="009D3261" w:rsidRPr="009D3261" w:rsidRDefault="009D3261" w:rsidP="009D3261">
      <w:pPr>
        <w:numPr>
          <w:ilvl w:val="0"/>
          <w:numId w:val="29"/>
        </w:numPr>
        <w:jc w:val="both"/>
        <w:rPr>
          <w:ins w:id="1476" w:author="Tafadzwa Wilson Sedze" w:date="2024-03-30T15:20:00Z"/>
          <w:rFonts w:ascii="Times New Roman" w:hAnsi="Times New Roman" w:cs="Times New Roman"/>
          <w:bCs/>
          <w:color w:val="000000" w:themeColor="text1"/>
          <w:sz w:val="24"/>
          <w:szCs w:val="24"/>
        </w:rPr>
      </w:pPr>
      <w:ins w:id="1477" w:author="Tafadzwa Wilson Sedze" w:date="2024-03-30T15:20:00Z">
        <w:r w:rsidRPr="009D3261">
          <w:rPr>
            <w:rFonts w:ascii="Times New Roman" w:hAnsi="Times New Roman" w:cs="Times New Roman"/>
            <w:bCs/>
            <w:color w:val="000000" w:themeColor="text1"/>
            <w:sz w:val="24"/>
            <w:szCs w:val="24"/>
          </w:rPr>
          <w:t>What do you foresee as the future potential of implementing automated fish farming or aquaponics systems at Zimunda Estate, considering the shift from traditional methods?</w:t>
        </w:r>
      </w:ins>
    </w:p>
    <w:p w14:paraId="4F498497" w14:textId="33BC7D94" w:rsidR="009D3261" w:rsidRPr="009D3261" w:rsidRDefault="009D3261" w:rsidP="009D3261">
      <w:pPr>
        <w:numPr>
          <w:ilvl w:val="0"/>
          <w:numId w:val="29"/>
        </w:numPr>
        <w:jc w:val="both"/>
        <w:rPr>
          <w:ins w:id="1478" w:author="Tafadzwa Wilson Sedze" w:date="2024-03-30T15:20:00Z"/>
          <w:rFonts w:ascii="Times New Roman" w:hAnsi="Times New Roman" w:cs="Times New Roman"/>
          <w:bCs/>
          <w:color w:val="000000" w:themeColor="text1"/>
          <w:sz w:val="24"/>
          <w:szCs w:val="24"/>
        </w:rPr>
      </w:pPr>
      <w:ins w:id="1479" w:author="Tafadzwa Wilson Sedze" w:date="2024-03-30T15:20:00Z">
        <w:r w:rsidRPr="009D3261">
          <w:rPr>
            <w:rFonts w:ascii="Times New Roman" w:hAnsi="Times New Roman" w:cs="Times New Roman"/>
            <w:bCs/>
            <w:color w:val="000000" w:themeColor="text1"/>
            <w:sz w:val="24"/>
            <w:szCs w:val="24"/>
          </w:rPr>
          <w:t>How do you believe the adoption of automated fish farming aligns with Zimunda Estate's broader goals and objectives, particularly in terms of sustainability and environmental stewardship?</w:t>
        </w:r>
      </w:ins>
    </w:p>
    <w:p w14:paraId="52707A9C" w14:textId="371DDC00" w:rsidR="009D3261" w:rsidRPr="009D3261" w:rsidRDefault="009D3261" w:rsidP="009D3261">
      <w:pPr>
        <w:numPr>
          <w:ilvl w:val="0"/>
          <w:numId w:val="29"/>
        </w:numPr>
        <w:jc w:val="both"/>
        <w:rPr>
          <w:ins w:id="1480" w:author="Tafadzwa Wilson Sedze" w:date="2024-03-30T15:20:00Z"/>
          <w:rFonts w:ascii="Times New Roman" w:hAnsi="Times New Roman" w:cs="Times New Roman"/>
          <w:bCs/>
          <w:color w:val="000000" w:themeColor="text1"/>
          <w:sz w:val="24"/>
          <w:szCs w:val="24"/>
        </w:rPr>
      </w:pPr>
      <w:ins w:id="1481" w:author="Tafadzwa Wilson Sedze" w:date="2024-03-30T15:20:00Z">
        <w:r w:rsidRPr="009D3261">
          <w:rPr>
            <w:rFonts w:ascii="Times New Roman" w:hAnsi="Times New Roman" w:cs="Times New Roman"/>
            <w:bCs/>
            <w:color w:val="000000" w:themeColor="text1"/>
            <w:sz w:val="24"/>
            <w:szCs w:val="24"/>
          </w:rPr>
          <w:t>Looking ahead, how do you envision technology evolving within the context of fish farming operations at Zimunda Estate</w:t>
        </w:r>
      </w:ins>
      <w:ins w:id="1482" w:author="Tafadzwa Wilson Sedze" w:date="2024-03-30T15:21:00Z">
        <w:r>
          <w:rPr>
            <w:rFonts w:ascii="Times New Roman" w:hAnsi="Times New Roman" w:cs="Times New Roman"/>
            <w:bCs/>
            <w:color w:val="000000" w:themeColor="text1"/>
            <w:sz w:val="24"/>
            <w:szCs w:val="24"/>
          </w:rPr>
          <w:t xml:space="preserve"> and in Zimbabwe as a whole</w:t>
        </w:r>
      </w:ins>
      <w:ins w:id="1483" w:author="Tafadzwa Wilson Sedze" w:date="2024-03-30T15:20:00Z">
        <w:r w:rsidRPr="009D3261">
          <w:rPr>
            <w:rFonts w:ascii="Times New Roman" w:hAnsi="Times New Roman" w:cs="Times New Roman"/>
            <w:bCs/>
            <w:color w:val="000000" w:themeColor="text1"/>
            <w:sz w:val="24"/>
            <w:szCs w:val="24"/>
          </w:rPr>
          <w:t xml:space="preserve"> as you transition to automated systems?</w:t>
        </w:r>
      </w:ins>
    </w:p>
    <w:p w14:paraId="7C1F2BBC" w14:textId="77777777" w:rsidR="009D3261" w:rsidRPr="009D3261" w:rsidRDefault="009D3261" w:rsidP="009D3261">
      <w:pPr>
        <w:jc w:val="both"/>
        <w:rPr>
          <w:ins w:id="1484" w:author="Tafadzwa Wilson Sedze" w:date="2024-03-30T15:13:00Z"/>
          <w:rFonts w:ascii="Times New Roman" w:hAnsi="Times New Roman" w:cs="Times New Roman"/>
          <w:bCs/>
          <w:color w:val="000000" w:themeColor="text1"/>
          <w:sz w:val="24"/>
          <w:szCs w:val="24"/>
        </w:rPr>
      </w:pPr>
    </w:p>
    <w:p w14:paraId="75F8935A" w14:textId="77777777" w:rsidR="009D3261" w:rsidRPr="009D3261" w:rsidRDefault="009D3261" w:rsidP="009D3261">
      <w:pPr>
        <w:jc w:val="both"/>
        <w:rPr>
          <w:ins w:id="1485" w:author="Tafadzwa Wilson Sedze" w:date="2024-03-30T15:13:00Z"/>
          <w:rFonts w:ascii="Times New Roman" w:hAnsi="Times New Roman" w:cs="Times New Roman"/>
          <w:bCs/>
          <w:color w:val="000000" w:themeColor="text1"/>
          <w:sz w:val="24"/>
          <w:szCs w:val="24"/>
        </w:rPr>
      </w:pPr>
      <w:ins w:id="1486" w:author="Tafadzwa Wilson Sedze" w:date="2024-03-30T15:13:00Z">
        <w:r w:rsidRPr="009D3261">
          <w:rPr>
            <w:rFonts w:ascii="Times New Roman" w:hAnsi="Times New Roman" w:cs="Times New Roman"/>
            <w:b/>
            <w:bCs/>
            <w:color w:val="000000" w:themeColor="text1"/>
            <w:sz w:val="24"/>
            <w:szCs w:val="24"/>
          </w:rPr>
          <w:t>Advantages of Interviews:</w:t>
        </w:r>
      </w:ins>
    </w:p>
    <w:p w14:paraId="5C39DD74" w14:textId="77777777" w:rsidR="009D3261" w:rsidRPr="009D3261" w:rsidRDefault="009D3261" w:rsidP="009D3261">
      <w:pPr>
        <w:numPr>
          <w:ilvl w:val="0"/>
          <w:numId w:val="26"/>
        </w:numPr>
        <w:jc w:val="both"/>
        <w:rPr>
          <w:ins w:id="1487" w:author="Tafadzwa Wilson Sedze" w:date="2024-03-30T15:13:00Z"/>
          <w:rFonts w:ascii="Times New Roman" w:hAnsi="Times New Roman" w:cs="Times New Roman"/>
          <w:bCs/>
          <w:color w:val="000000" w:themeColor="text1"/>
          <w:sz w:val="24"/>
          <w:szCs w:val="24"/>
        </w:rPr>
      </w:pPr>
      <w:ins w:id="1488" w:author="Tafadzwa Wilson Sedze" w:date="2024-03-30T15:13:00Z">
        <w:r w:rsidRPr="009D3261">
          <w:rPr>
            <w:rFonts w:ascii="Times New Roman" w:hAnsi="Times New Roman" w:cs="Times New Roman"/>
            <w:bCs/>
            <w:color w:val="000000" w:themeColor="text1"/>
            <w:sz w:val="24"/>
            <w:szCs w:val="24"/>
          </w:rPr>
          <w:t xml:space="preserve">Access to </w:t>
        </w:r>
        <w:proofErr w:type="spellStart"/>
        <w:r w:rsidRPr="009D3261">
          <w:rPr>
            <w:rFonts w:ascii="Times New Roman" w:hAnsi="Times New Roman" w:cs="Times New Roman"/>
            <w:bCs/>
            <w:color w:val="000000" w:themeColor="text1"/>
            <w:sz w:val="24"/>
            <w:szCs w:val="24"/>
          </w:rPr>
          <w:t>firsthand</w:t>
        </w:r>
        <w:proofErr w:type="spellEnd"/>
        <w:r w:rsidRPr="009D3261">
          <w:rPr>
            <w:rFonts w:ascii="Times New Roman" w:hAnsi="Times New Roman" w:cs="Times New Roman"/>
            <w:bCs/>
            <w:color w:val="000000" w:themeColor="text1"/>
            <w:sz w:val="24"/>
            <w:szCs w:val="24"/>
          </w:rPr>
          <w:t xml:space="preserve"> information from stakeholders involved in the Smart Farm project.</w:t>
        </w:r>
      </w:ins>
    </w:p>
    <w:p w14:paraId="32F18B6D" w14:textId="77777777" w:rsidR="009D3261" w:rsidRPr="009D3261" w:rsidRDefault="009D3261" w:rsidP="009D3261">
      <w:pPr>
        <w:numPr>
          <w:ilvl w:val="0"/>
          <w:numId w:val="26"/>
        </w:numPr>
        <w:jc w:val="both"/>
        <w:rPr>
          <w:ins w:id="1489" w:author="Tafadzwa Wilson Sedze" w:date="2024-03-30T15:13:00Z"/>
          <w:rFonts w:ascii="Times New Roman" w:hAnsi="Times New Roman" w:cs="Times New Roman"/>
          <w:bCs/>
          <w:color w:val="000000" w:themeColor="text1"/>
          <w:sz w:val="24"/>
          <w:szCs w:val="24"/>
        </w:rPr>
      </w:pPr>
      <w:ins w:id="1490" w:author="Tafadzwa Wilson Sedze" w:date="2024-03-30T15:13:00Z">
        <w:r w:rsidRPr="009D3261">
          <w:rPr>
            <w:rFonts w:ascii="Times New Roman" w:hAnsi="Times New Roman" w:cs="Times New Roman"/>
            <w:bCs/>
            <w:color w:val="000000" w:themeColor="text1"/>
            <w:sz w:val="24"/>
            <w:szCs w:val="24"/>
          </w:rPr>
          <w:t>Enhanced rapport and engagement with interviewees, fostering a deeper understanding of their perspectives.</w:t>
        </w:r>
      </w:ins>
    </w:p>
    <w:p w14:paraId="777E97BB" w14:textId="77777777" w:rsidR="009D3261" w:rsidRDefault="009D3261" w:rsidP="009D3261">
      <w:pPr>
        <w:numPr>
          <w:ilvl w:val="0"/>
          <w:numId w:val="26"/>
        </w:numPr>
        <w:jc w:val="both"/>
        <w:rPr>
          <w:ins w:id="1491" w:author="Tafadzwa Wilson Sedze" w:date="2024-04-01T09:04:00Z"/>
          <w:rFonts w:ascii="Times New Roman" w:hAnsi="Times New Roman" w:cs="Times New Roman"/>
          <w:bCs/>
          <w:color w:val="000000" w:themeColor="text1"/>
          <w:sz w:val="24"/>
          <w:szCs w:val="24"/>
        </w:rPr>
      </w:pPr>
      <w:ins w:id="1492" w:author="Tafadzwa Wilson Sedze" w:date="2024-03-30T15:13:00Z">
        <w:r w:rsidRPr="009D3261">
          <w:rPr>
            <w:rFonts w:ascii="Times New Roman" w:hAnsi="Times New Roman" w:cs="Times New Roman"/>
            <w:bCs/>
            <w:color w:val="000000" w:themeColor="text1"/>
            <w:sz w:val="24"/>
            <w:szCs w:val="24"/>
          </w:rPr>
          <w:t>Mitigation of interviewer anxiety through interactive dialogue and information exchange.</w:t>
        </w:r>
      </w:ins>
    </w:p>
    <w:p w14:paraId="2783247C" w14:textId="77777777" w:rsidR="00294954" w:rsidRPr="009D3261" w:rsidRDefault="00294954">
      <w:pPr>
        <w:ind w:left="720"/>
        <w:jc w:val="both"/>
        <w:rPr>
          <w:ins w:id="1493" w:author="Tafadzwa Wilson Sedze" w:date="2024-03-30T15:13:00Z"/>
          <w:rFonts w:ascii="Times New Roman" w:hAnsi="Times New Roman" w:cs="Times New Roman"/>
          <w:bCs/>
          <w:color w:val="000000" w:themeColor="text1"/>
          <w:sz w:val="24"/>
          <w:szCs w:val="24"/>
        </w:rPr>
        <w:pPrChange w:id="1494" w:author="Tafadzwa Wilson Sedze" w:date="2024-04-01T09:04:00Z">
          <w:pPr>
            <w:numPr>
              <w:numId w:val="26"/>
            </w:numPr>
            <w:tabs>
              <w:tab w:val="num" w:pos="720"/>
            </w:tabs>
            <w:ind w:left="720" w:hanging="360"/>
            <w:jc w:val="both"/>
          </w:pPr>
        </w:pPrChange>
      </w:pPr>
    </w:p>
    <w:p w14:paraId="4E8FD78B" w14:textId="77777777" w:rsidR="009D3261" w:rsidRPr="009D3261" w:rsidRDefault="009D3261" w:rsidP="009D3261">
      <w:pPr>
        <w:jc w:val="both"/>
        <w:rPr>
          <w:ins w:id="1495" w:author="Tafadzwa Wilson Sedze" w:date="2024-03-30T15:13:00Z"/>
          <w:rFonts w:ascii="Times New Roman" w:hAnsi="Times New Roman" w:cs="Times New Roman"/>
          <w:bCs/>
          <w:color w:val="000000" w:themeColor="text1"/>
          <w:sz w:val="24"/>
          <w:szCs w:val="24"/>
        </w:rPr>
      </w:pPr>
      <w:ins w:id="1496" w:author="Tafadzwa Wilson Sedze" w:date="2024-03-30T15:13:00Z">
        <w:r w:rsidRPr="009D3261">
          <w:rPr>
            <w:rFonts w:ascii="Times New Roman" w:hAnsi="Times New Roman" w:cs="Times New Roman"/>
            <w:b/>
            <w:bCs/>
            <w:color w:val="000000" w:themeColor="text1"/>
            <w:sz w:val="24"/>
            <w:szCs w:val="24"/>
          </w:rPr>
          <w:t>Disadvantages of Interviews:</w:t>
        </w:r>
      </w:ins>
    </w:p>
    <w:p w14:paraId="7F4CDE03" w14:textId="77777777" w:rsidR="009D3261" w:rsidRPr="009D3261" w:rsidRDefault="009D3261" w:rsidP="009D3261">
      <w:pPr>
        <w:numPr>
          <w:ilvl w:val="0"/>
          <w:numId w:val="27"/>
        </w:numPr>
        <w:jc w:val="both"/>
        <w:rPr>
          <w:ins w:id="1497" w:author="Tafadzwa Wilson Sedze" w:date="2024-03-30T15:13:00Z"/>
          <w:rFonts w:ascii="Times New Roman" w:hAnsi="Times New Roman" w:cs="Times New Roman"/>
          <w:bCs/>
          <w:color w:val="000000" w:themeColor="text1"/>
          <w:sz w:val="24"/>
          <w:szCs w:val="24"/>
        </w:rPr>
      </w:pPr>
      <w:ins w:id="1498" w:author="Tafadzwa Wilson Sedze" w:date="2024-03-30T15:13:00Z">
        <w:r w:rsidRPr="009D3261">
          <w:rPr>
            <w:rFonts w:ascii="Times New Roman" w:hAnsi="Times New Roman" w:cs="Times New Roman"/>
            <w:bCs/>
            <w:color w:val="000000" w:themeColor="text1"/>
            <w:sz w:val="24"/>
            <w:szCs w:val="24"/>
          </w:rPr>
          <w:t>Time-consuming nature due to the need for scheduling appointments with interviewees.</w:t>
        </w:r>
      </w:ins>
    </w:p>
    <w:p w14:paraId="3E4B27D7" w14:textId="13B2C117" w:rsidR="00843DF5" w:rsidRDefault="009D3261" w:rsidP="00843DF5">
      <w:pPr>
        <w:numPr>
          <w:ilvl w:val="0"/>
          <w:numId w:val="27"/>
        </w:numPr>
        <w:jc w:val="both"/>
        <w:rPr>
          <w:ins w:id="1499" w:author="Tafadzwa Wilson Sedze" w:date="2024-03-30T15:23:00Z"/>
          <w:rFonts w:ascii="Times New Roman" w:hAnsi="Times New Roman" w:cs="Times New Roman"/>
          <w:bCs/>
          <w:color w:val="000000" w:themeColor="text1"/>
          <w:sz w:val="24"/>
          <w:szCs w:val="24"/>
        </w:rPr>
      </w:pPr>
      <w:ins w:id="1500" w:author="Tafadzwa Wilson Sedze" w:date="2024-03-30T15:13:00Z">
        <w:r w:rsidRPr="009D3261">
          <w:rPr>
            <w:rFonts w:ascii="Times New Roman" w:hAnsi="Times New Roman" w:cs="Times New Roman"/>
            <w:bCs/>
            <w:color w:val="000000" w:themeColor="text1"/>
            <w:sz w:val="24"/>
            <w:szCs w:val="24"/>
          </w:rPr>
          <w:t>Potential bias or influence on responses due to interviewer presence.</w:t>
        </w:r>
      </w:ins>
    </w:p>
    <w:p w14:paraId="7082B2FD" w14:textId="77777777" w:rsidR="00843DF5" w:rsidRPr="00843DF5" w:rsidRDefault="00843DF5">
      <w:pPr>
        <w:ind w:left="720"/>
        <w:jc w:val="both"/>
        <w:rPr>
          <w:ins w:id="1501" w:author="Tafadzwa Wilson Sedze" w:date="2024-03-30T15:22:00Z"/>
          <w:rFonts w:ascii="Times New Roman" w:hAnsi="Times New Roman" w:cs="Times New Roman"/>
          <w:bCs/>
          <w:color w:val="000000" w:themeColor="text1"/>
          <w:sz w:val="24"/>
          <w:szCs w:val="24"/>
        </w:rPr>
        <w:pPrChange w:id="1502" w:author="Tafadzwa Wilson Sedze" w:date="2024-03-30T15:23:00Z">
          <w:pPr>
            <w:jc w:val="both"/>
          </w:pPr>
        </w:pPrChange>
      </w:pPr>
    </w:p>
    <w:p w14:paraId="42D7495F" w14:textId="7162CE4E" w:rsidR="009D3261" w:rsidRDefault="009D3261" w:rsidP="009D3261">
      <w:pPr>
        <w:jc w:val="both"/>
        <w:rPr>
          <w:ins w:id="1503" w:author="Tafadzwa Wilson Sedze" w:date="2024-03-30T15:23:00Z"/>
          <w:rFonts w:ascii="Times New Roman" w:hAnsi="Times New Roman" w:cs="Times New Roman"/>
          <w:bCs/>
          <w:color w:val="000000" w:themeColor="text1"/>
          <w:sz w:val="24"/>
          <w:szCs w:val="24"/>
        </w:rPr>
      </w:pPr>
      <w:ins w:id="1504" w:author="Tafadzwa Wilson Sedze" w:date="2024-03-30T15:21:00Z">
        <w:r>
          <w:rPr>
            <w:rFonts w:ascii="Times New Roman" w:hAnsi="Times New Roman" w:cs="Times New Roman"/>
            <w:bCs/>
            <w:color w:val="000000" w:themeColor="text1"/>
            <w:sz w:val="24"/>
            <w:szCs w:val="24"/>
          </w:rPr>
          <w:t>A</w:t>
        </w:r>
      </w:ins>
      <w:ins w:id="1505" w:author="Tafadzwa Wilson Sedze" w:date="2024-03-30T15:22:00Z">
        <w:r>
          <w:rPr>
            <w:rFonts w:ascii="Times New Roman" w:hAnsi="Times New Roman" w:cs="Times New Roman"/>
            <w:bCs/>
            <w:color w:val="000000" w:themeColor="text1"/>
            <w:sz w:val="24"/>
            <w:szCs w:val="24"/>
          </w:rPr>
          <w:t>ll in all</w:t>
        </w:r>
      </w:ins>
      <w:ins w:id="1506" w:author="Tafadzwa Wilson Sedze" w:date="2024-03-30T15:13:00Z">
        <w:r w:rsidRPr="009D3261">
          <w:rPr>
            <w:rFonts w:ascii="Times New Roman" w:hAnsi="Times New Roman" w:cs="Times New Roman"/>
            <w:bCs/>
            <w:color w:val="000000" w:themeColor="text1"/>
            <w:sz w:val="24"/>
            <w:szCs w:val="24"/>
          </w:rPr>
          <w:t xml:space="preserve">, </w:t>
        </w:r>
      </w:ins>
      <w:ins w:id="1507" w:author="Tafadzwa Wilson Sedze" w:date="2024-03-30T15:22:00Z">
        <w:r>
          <w:rPr>
            <w:rFonts w:ascii="Times New Roman" w:hAnsi="Times New Roman" w:cs="Times New Roman"/>
            <w:bCs/>
            <w:color w:val="000000" w:themeColor="text1"/>
            <w:sz w:val="24"/>
            <w:szCs w:val="24"/>
          </w:rPr>
          <w:t xml:space="preserve">the </w:t>
        </w:r>
      </w:ins>
      <w:ins w:id="1508" w:author="Tafadzwa Wilson Sedze" w:date="2024-03-30T15:13:00Z">
        <w:r w:rsidRPr="009D3261">
          <w:rPr>
            <w:rFonts w:ascii="Times New Roman" w:hAnsi="Times New Roman" w:cs="Times New Roman"/>
            <w:bCs/>
            <w:color w:val="000000" w:themeColor="text1"/>
            <w:sz w:val="24"/>
            <w:szCs w:val="24"/>
          </w:rPr>
          <w:t>interviews provided valuable insights into the current state and future prospects of automated fish farming at Zimunda Estate, guiding the development of effective solutions and strategies for project implementation.</w:t>
        </w:r>
      </w:ins>
    </w:p>
    <w:p w14:paraId="00EE25A6" w14:textId="77777777" w:rsidR="00843DF5" w:rsidRDefault="00843DF5" w:rsidP="009D3261">
      <w:pPr>
        <w:jc w:val="both"/>
        <w:rPr>
          <w:ins w:id="1509" w:author="Tafadzwa Wilson Sedze" w:date="2024-04-01T09:04:00Z"/>
          <w:rFonts w:ascii="Times New Roman" w:hAnsi="Times New Roman" w:cs="Times New Roman"/>
          <w:bCs/>
          <w:color w:val="000000" w:themeColor="text1"/>
          <w:sz w:val="24"/>
          <w:szCs w:val="24"/>
        </w:rPr>
      </w:pPr>
    </w:p>
    <w:p w14:paraId="201EC778" w14:textId="77777777" w:rsidR="00294954" w:rsidRPr="009D3261" w:rsidRDefault="00294954" w:rsidP="009D3261">
      <w:pPr>
        <w:jc w:val="both"/>
        <w:rPr>
          <w:ins w:id="1510" w:author="Tafadzwa Wilson Sedze" w:date="2024-03-30T15:13:00Z"/>
          <w:rFonts w:ascii="Times New Roman" w:hAnsi="Times New Roman" w:cs="Times New Roman"/>
          <w:bCs/>
          <w:color w:val="000000" w:themeColor="text1"/>
          <w:sz w:val="24"/>
          <w:szCs w:val="24"/>
        </w:rPr>
      </w:pPr>
    </w:p>
    <w:p w14:paraId="74BCDB63" w14:textId="76E58B4B" w:rsidR="00843DF5" w:rsidRPr="00294954" w:rsidRDefault="00207E39">
      <w:pPr>
        <w:pStyle w:val="Heading2"/>
        <w:rPr>
          <w:ins w:id="1511" w:author="Tafadzwa Wilson Sedze" w:date="2024-03-30T15:23:00Z"/>
          <w:rFonts w:ascii="Times New Roman" w:hAnsi="Times New Roman" w:cs="Times New Roman"/>
          <w:b/>
          <w:bCs/>
          <w:color w:val="auto"/>
          <w:sz w:val="32"/>
          <w:szCs w:val="32"/>
          <w:rPrChange w:id="1512" w:author="Tafadzwa Wilson Sedze" w:date="2024-04-01T09:04:00Z">
            <w:rPr>
              <w:ins w:id="1513" w:author="Tafadzwa Wilson Sedze" w:date="2024-03-30T15:23:00Z"/>
              <w:rFonts w:ascii="Times New Roman" w:hAnsi="Times New Roman" w:cs="Times New Roman"/>
              <w:b/>
              <w:color w:val="000000" w:themeColor="text1"/>
              <w:sz w:val="28"/>
              <w:szCs w:val="28"/>
            </w:rPr>
          </w:rPrChange>
        </w:rPr>
        <w:pPrChange w:id="1514" w:author="Tafadzwa Wilson Sedze" w:date="2024-04-01T09:04:00Z">
          <w:pPr>
            <w:jc w:val="both"/>
          </w:pPr>
        </w:pPrChange>
      </w:pPr>
      <w:ins w:id="1515" w:author="Tafadzwa Wilson Sedze" w:date="2024-03-30T15:27:00Z">
        <w:r w:rsidRPr="00294954">
          <w:rPr>
            <w:rFonts w:ascii="Times New Roman" w:hAnsi="Times New Roman" w:cs="Times New Roman"/>
            <w:b/>
            <w:bCs/>
            <w:color w:val="auto"/>
            <w:sz w:val="32"/>
            <w:szCs w:val="32"/>
            <w:rPrChange w:id="1516" w:author="Tafadzwa Wilson Sedze" w:date="2024-04-01T09:04:00Z">
              <w:rPr>
                <w:rFonts w:ascii="Times New Roman" w:hAnsi="Times New Roman" w:cs="Times New Roman"/>
                <w:b/>
                <w:color w:val="000000" w:themeColor="text1"/>
                <w:sz w:val="28"/>
                <w:szCs w:val="28"/>
              </w:rPr>
            </w:rPrChange>
          </w:rPr>
          <w:lastRenderedPageBreak/>
          <w:t xml:space="preserve">3.1.2 </w:t>
        </w:r>
      </w:ins>
      <w:ins w:id="1517" w:author="Tafadzwa Wilson Sedze" w:date="2024-03-30T15:23:00Z">
        <w:r w:rsidR="00843DF5" w:rsidRPr="00294954">
          <w:rPr>
            <w:rFonts w:ascii="Times New Roman" w:hAnsi="Times New Roman" w:cs="Times New Roman"/>
            <w:b/>
            <w:bCs/>
            <w:color w:val="auto"/>
            <w:sz w:val="32"/>
            <w:szCs w:val="32"/>
            <w:rPrChange w:id="1518" w:author="Tafadzwa Wilson Sedze" w:date="2024-04-01T09:04:00Z">
              <w:rPr>
                <w:rFonts w:ascii="Times New Roman" w:hAnsi="Times New Roman" w:cs="Times New Roman"/>
                <w:b/>
                <w:color w:val="000000" w:themeColor="text1"/>
                <w:sz w:val="28"/>
                <w:szCs w:val="28"/>
              </w:rPr>
            </w:rPrChange>
          </w:rPr>
          <w:t>Site Visiting:</w:t>
        </w:r>
      </w:ins>
    </w:p>
    <w:p w14:paraId="548751BA" w14:textId="77777777" w:rsidR="006C5097" w:rsidRDefault="006C5097" w:rsidP="00F12652">
      <w:pPr>
        <w:jc w:val="both"/>
        <w:rPr>
          <w:ins w:id="1519" w:author="Tafadzwa Wilson Sedze" w:date="2024-03-29T20:29:00Z"/>
          <w:rFonts w:ascii="Times New Roman" w:hAnsi="Times New Roman" w:cs="Times New Roman"/>
          <w:bCs/>
          <w:color w:val="000000" w:themeColor="text1"/>
          <w:sz w:val="24"/>
          <w:szCs w:val="24"/>
        </w:rPr>
      </w:pPr>
    </w:p>
    <w:p w14:paraId="23BB79FB" w14:textId="3C6A08EC" w:rsidR="00843DF5" w:rsidRDefault="00843DF5" w:rsidP="00843DF5">
      <w:pPr>
        <w:jc w:val="both"/>
        <w:rPr>
          <w:ins w:id="1520" w:author="Tafadzwa Wilson Sedze" w:date="2024-03-30T15:26:00Z"/>
          <w:rFonts w:ascii="Times New Roman" w:hAnsi="Times New Roman" w:cs="Times New Roman"/>
          <w:bCs/>
          <w:color w:val="000000" w:themeColor="text1"/>
          <w:sz w:val="24"/>
          <w:szCs w:val="24"/>
        </w:rPr>
      </w:pPr>
      <w:ins w:id="1521" w:author="Tafadzwa Wilson Sedze" w:date="2024-03-30T15:22:00Z">
        <w:r w:rsidRPr="00843DF5">
          <w:rPr>
            <w:rFonts w:ascii="Times New Roman" w:hAnsi="Times New Roman" w:cs="Times New Roman"/>
            <w:bCs/>
            <w:color w:val="000000" w:themeColor="text1"/>
            <w:sz w:val="24"/>
            <w:szCs w:val="24"/>
          </w:rPr>
          <w:t>During the site visit to a well-known farm</w:t>
        </w:r>
      </w:ins>
      <w:ins w:id="1522" w:author="Tafadzwa Wilson Sedze" w:date="2024-03-30T15:25:00Z">
        <w:r>
          <w:rPr>
            <w:rFonts w:ascii="Times New Roman" w:hAnsi="Times New Roman" w:cs="Times New Roman"/>
            <w:bCs/>
            <w:color w:val="000000" w:themeColor="text1"/>
            <w:sz w:val="24"/>
            <w:szCs w:val="24"/>
          </w:rPr>
          <w:t xml:space="preserve"> in the Marondera region (Sedze Farm)</w:t>
        </w:r>
      </w:ins>
      <w:ins w:id="1523" w:author="Tafadzwa Wilson Sedze" w:date="2024-03-30T15:22:00Z">
        <w:r w:rsidRPr="00843DF5">
          <w:rPr>
            <w:rFonts w:ascii="Times New Roman" w:hAnsi="Times New Roman" w:cs="Times New Roman"/>
            <w:bCs/>
            <w:color w:val="000000" w:themeColor="text1"/>
            <w:sz w:val="24"/>
            <w:szCs w:val="24"/>
          </w:rPr>
          <w:t xml:space="preserve"> practicing automated fish farming, </w:t>
        </w:r>
      </w:ins>
      <w:ins w:id="1524" w:author="Tafadzwa Wilson Sedze" w:date="2024-03-30T15:24:00Z">
        <w:r>
          <w:rPr>
            <w:rFonts w:ascii="Times New Roman" w:hAnsi="Times New Roman" w:cs="Times New Roman"/>
            <w:bCs/>
            <w:color w:val="000000" w:themeColor="text1"/>
            <w:sz w:val="24"/>
            <w:szCs w:val="24"/>
          </w:rPr>
          <w:t>the researchers</w:t>
        </w:r>
      </w:ins>
      <w:ins w:id="1525" w:author="Tafadzwa Wilson Sedze" w:date="2024-03-30T15:22:00Z">
        <w:r w:rsidRPr="00843DF5">
          <w:rPr>
            <w:rFonts w:ascii="Times New Roman" w:hAnsi="Times New Roman" w:cs="Times New Roman"/>
            <w:bCs/>
            <w:color w:val="000000" w:themeColor="text1"/>
            <w:sz w:val="24"/>
            <w:szCs w:val="24"/>
          </w:rPr>
          <w:t xml:space="preserve"> had the opportunity to observe and learn about the implementation of advanced technologies in fish farming. Upon arrival, the team was greeted by farm personnel who provided an overview of the farm's operations and guided them through various facilities.</w:t>
        </w:r>
      </w:ins>
    </w:p>
    <w:p w14:paraId="26191809" w14:textId="77777777" w:rsidR="00843DF5" w:rsidRPr="00843DF5" w:rsidRDefault="00843DF5" w:rsidP="00843DF5">
      <w:pPr>
        <w:jc w:val="both"/>
        <w:rPr>
          <w:ins w:id="1526" w:author="Tafadzwa Wilson Sedze" w:date="2024-03-30T15:22:00Z"/>
          <w:rFonts w:ascii="Times New Roman" w:hAnsi="Times New Roman" w:cs="Times New Roman"/>
          <w:bCs/>
          <w:color w:val="000000" w:themeColor="text1"/>
          <w:sz w:val="24"/>
          <w:szCs w:val="24"/>
        </w:rPr>
      </w:pPr>
    </w:p>
    <w:p w14:paraId="6A43480E" w14:textId="77777777" w:rsidR="00843DF5" w:rsidRDefault="00843DF5" w:rsidP="00843DF5">
      <w:pPr>
        <w:jc w:val="both"/>
        <w:rPr>
          <w:ins w:id="1527" w:author="Tafadzwa Wilson Sedze" w:date="2024-03-30T15:26:00Z"/>
          <w:rFonts w:ascii="Times New Roman" w:hAnsi="Times New Roman" w:cs="Times New Roman"/>
          <w:bCs/>
          <w:color w:val="000000" w:themeColor="text1"/>
          <w:sz w:val="24"/>
          <w:szCs w:val="24"/>
        </w:rPr>
      </w:pPr>
      <w:ins w:id="1528" w:author="Tafadzwa Wilson Sedze" w:date="2024-03-30T15:22:00Z">
        <w:r w:rsidRPr="00843DF5">
          <w:rPr>
            <w:rFonts w:ascii="Times New Roman" w:hAnsi="Times New Roman" w:cs="Times New Roman"/>
            <w:bCs/>
            <w:color w:val="000000" w:themeColor="text1"/>
            <w:sz w:val="24"/>
            <w:szCs w:val="24"/>
          </w:rPr>
          <w:t xml:space="preserve">The team observed </w:t>
        </w:r>
        <w:proofErr w:type="spellStart"/>
        <w:r w:rsidRPr="00843DF5">
          <w:rPr>
            <w:rFonts w:ascii="Times New Roman" w:hAnsi="Times New Roman" w:cs="Times New Roman"/>
            <w:bCs/>
            <w:color w:val="000000" w:themeColor="text1"/>
            <w:sz w:val="24"/>
            <w:szCs w:val="24"/>
          </w:rPr>
          <w:t>firsthand</w:t>
        </w:r>
        <w:proofErr w:type="spellEnd"/>
        <w:r w:rsidRPr="00843DF5">
          <w:rPr>
            <w:rFonts w:ascii="Times New Roman" w:hAnsi="Times New Roman" w:cs="Times New Roman"/>
            <w:bCs/>
            <w:color w:val="000000" w:themeColor="text1"/>
            <w:sz w:val="24"/>
            <w:szCs w:val="24"/>
          </w:rPr>
          <w:t xml:space="preserve"> the automated systems in action, including monitoring sensors, feeding mechanisms, and water quality control systems. They witnessed how these technologies streamline processes and optimize fish growth and health.</w:t>
        </w:r>
      </w:ins>
    </w:p>
    <w:p w14:paraId="7C13D3CF" w14:textId="77777777" w:rsidR="00843DF5" w:rsidRPr="00843DF5" w:rsidRDefault="00843DF5" w:rsidP="00843DF5">
      <w:pPr>
        <w:jc w:val="both"/>
        <w:rPr>
          <w:ins w:id="1529" w:author="Tafadzwa Wilson Sedze" w:date="2024-03-30T15:22:00Z"/>
          <w:rFonts w:ascii="Times New Roman" w:hAnsi="Times New Roman" w:cs="Times New Roman"/>
          <w:bCs/>
          <w:color w:val="000000" w:themeColor="text1"/>
          <w:sz w:val="24"/>
          <w:szCs w:val="24"/>
        </w:rPr>
      </w:pPr>
    </w:p>
    <w:p w14:paraId="323031EE" w14:textId="77777777" w:rsidR="00843DF5" w:rsidRDefault="00843DF5" w:rsidP="00843DF5">
      <w:pPr>
        <w:jc w:val="both"/>
        <w:rPr>
          <w:ins w:id="1530" w:author="Tafadzwa Wilson Sedze" w:date="2024-03-30T15:26:00Z"/>
          <w:rFonts w:ascii="Times New Roman" w:hAnsi="Times New Roman" w:cs="Times New Roman"/>
          <w:bCs/>
          <w:color w:val="000000" w:themeColor="text1"/>
          <w:sz w:val="24"/>
          <w:szCs w:val="24"/>
        </w:rPr>
      </w:pPr>
      <w:ins w:id="1531" w:author="Tafadzwa Wilson Sedze" w:date="2024-03-30T15:22:00Z">
        <w:r w:rsidRPr="00843DF5">
          <w:rPr>
            <w:rFonts w:ascii="Times New Roman" w:hAnsi="Times New Roman" w:cs="Times New Roman"/>
            <w:bCs/>
            <w:color w:val="000000" w:themeColor="text1"/>
            <w:sz w:val="24"/>
            <w:szCs w:val="24"/>
          </w:rPr>
          <w:t>Throughout the visit, the team engaged in discussions with farm managers and technicians, asking questions to deepen their understanding of automated fish farming practices. They inquired about the selection and installation of automated equipment, maintenance procedures, data monitoring and analysis techniques, and the overall impact of automation on farm productivity and sustainability.</w:t>
        </w:r>
      </w:ins>
    </w:p>
    <w:p w14:paraId="497A26EF" w14:textId="77777777" w:rsidR="00843DF5" w:rsidRPr="00843DF5" w:rsidRDefault="00843DF5" w:rsidP="00843DF5">
      <w:pPr>
        <w:jc w:val="both"/>
        <w:rPr>
          <w:ins w:id="1532" w:author="Tafadzwa Wilson Sedze" w:date="2024-03-30T15:22:00Z"/>
          <w:rFonts w:ascii="Times New Roman" w:hAnsi="Times New Roman" w:cs="Times New Roman"/>
          <w:bCs/>
          <w:color w:val="000000" w:themeColor="text1"/>
          <w:sz w:val="24"/>
          <w:szCs w:val="24"/>
        </w:rPr>
      </w:pPr>
    </w:p>
    <w:p w14:paraId="7DF84010" w14:textId="1DCE2D90" w:rsidR="00843DF5" w:rsidRPr="00843DF5" w:rsidRDefault="00843DF5" w:rsidP="00843DF5">
      <w:pPr>
        <w:jc w:val="both"/>
        <w:rPr>
          <w:ins w:id="1533" w:author="Tafadzwa Wilson Sedze" w:date="2024-03-30T15:22:00Z"/>
          <w:rFonts w:ascii="Times New Roman" w:hAnsi="Times New Roman" w:cs="Times New Roman"/>
          <w:bCs/>
          <w:color w:val="000000" w:themeColor="text1"/>
          <w:sz w:val="24"/>
          <w:szCs w:val="24"/>
        </w:rPr>
      </w:pPr>
      <w:ins w:id="1534" w:author="Tafadzwa Wilson Sedze" w:date="2024-03-30T15:22:00Z">
        <w:r w:rsidRPr="00843DF5">
          <w:rPr>
            <w:rFonts w:ascii="Times New Roman" w:hAnsi="Times New Roman" w:cs="Times New Roman"/>
            <w:bCs/>
            <w:color w:val="000000" w:themeColor="text1"/>
            <w:sz w:val="24"/>
            <w:szCs w:val="24"/>
          </w:rPr>
          <w:t xml:space="preserve">Additionally, the team learned about any challenges or limitations associated with automated fish farming, as well as the strategies employed by the farm to overcome them. Insights gained from the site visit provided valuable real-world examples and practical knowledge that informed the development of the </w:t>
        </w:r>
        <w:del w:id="1535" w:author="Wilson Centaurus" w:date="2024-05-26T16:38:00Z">
          <w:r w:rsidRPr="00843DF5" w:rsidDel="00EA56E7">
            <w:rPr>
              <w:rFonts w:ascii="Times New Roman" w:hAnsi="Times New Roman" w:cs="Times New Roman"/>
              <w:bCs/>
              <w:color w:val="000000" w:themeColor="text1"/>
              <w:sz w:val="24"/>
              <w:szCs w:val="24"/>
            </w:rPr>
            <w:delText>Smart Farming System</w:delText>
          </w:r>
        </w:del>
      </w:ins>
      <w:ins w:id="1536" w:author="Wilson Centaurus" w:date="2024-05-26T16:38:00Z">
        <w:r w:rsidR="00EA56E7">
          <w:rPr>
            <w:rFonts w:ascii="Times New Roman" w:hAnsi="Times New Roman" w:cs="Times New Roman"/>
            <w:bCs/>
            <w:color w:val="000000" w:themeColor="text1"/>
            <w:sz w:val="24"/>
            <w:szCs w:val="24"/>
          </w:rPr>
          <w:t>Aquaponics-Integrated Smart Farming System</w:t>
        </w:r>
      </w:ins>
      <w:ins w:id="1537" w:author="Tafadzwa Wilson Sedze" w:date="2024-03-30T15:22:00Z">
        <w:r w:rsidRPr="00843DF5">
          <w:rPr>
            <w:rFonts w:ascii="Times New Roman" w:hAnsi="Times New Roman" w:cs="Times New Roman"/>
            <w:bCs/>
            <w:color w:val="000000" w:themeColor="text1"/>
            <w:sz w:val="24"/>
            <w:szCs w:val="24"/>
          </w:rPr>
          <w:t xml:space="preserve"> at Zimunda Estate.</w:t>
        </w:r>
      </w:ins>
    </w:p>
    <w:p w14:paraId="0F56FDD1" w14:textId="4BF6854C" w:rsidR="00207E39" w:rsidRPr="0049228B" w:rsidRDefault="00207E39" w:rsidP="00207E39">
      <w:pPr>
        <w:pStyle w:val="NormalWeb"/>
        <w:spacing w:line="480" w:lineRule="atLeast"/>
        <w:rPr>
          <w:ins w:id="1538" w:author="Tafadzwa Wilson Sedze" w:date="2024-03-30T15:27:00Z"/>
          <w:b/>
          <w:sz w:val="28"/>
          <w:szCs w:val="28"/>
        </w:rPr>
      </w:pPr>
      <w:ins w:id="1539" w:author="Tafadzwa Wilson Sedze" w:date="2024-03-30T15:27:00Z">
        <w:r w:rsidRPr="0049228B">
          <w:rPr>
            <w:rFonts w:eastAsiaTheme="minorHAnsi"/>
            <w:b/>
            <w:sz w:val="28"/>
            <w:szCs w:val="28"/>
            <w:lang w:eastAsia="en-US"/>
          </w:rPr>
          <w:t xml:space="preserve"> </w:t>
        </w:r>
      </w:ins>
    </w:p>
    <w:p w14:paraId="489BD53A" w14:textId="1D5DCA65" w:rsidR="00EE7E7C" w:rsidRPr="00294954" w:rsidRDefault="00977EF3">
      <w:pPr>
        <w:pStyle w:val="Heading2"/>
        <w:rPr>
          <w:ins w:id="1540" w:author="Tafadzwa Wilson Sedze" w:date="2024-03-30T17:45:00Z"/>
          <w:rFonts w:ascii="Times New Roman" w:hAnsi="Times New Roman" w:cs="Times New Roman"/>
          <w:b/>
          <w:bCs/>
          <w:color w:val="auto"/>
          <w:sz w:val="32"/>
          <w:szCs w:val="32"/>
          <w:rPrChange w:id="1541" w:author="Tafadzwa Wilson Sedze" w:date="2024-04-01T09:05:00Z">
            <w:rPr>
              <w:ins w:id="1542" w:author="Tafadzwa Wilson Sedze" w:date="2024-03-30T17:45:00Z"/>
              <w:rFonts w:ascii="Times New Roman" w:hAnsi="Times New Roman" w:cs="Times New Roman"/>
              <w:b/>
              <w:bCs/>
              <w:color w:val="000000" w:themeColor="text1"/>
              <w:sz w:val="24"/>
              <w:szCs w:val="24"/>
            </w:rPr>
          </w:rPrChange>
        </w:rPr>
        <w:pPrChange w:id="1543" w:author="Tafadzwa Wilson Sedze" w:date="2024-04-01T09:05:00Z">
          <w:pPr>
            <w:jc w:val="both"/>
          </w:pPr>
        </w:pPrChange>
      </w:pPr>
      <w:ins w:id="1544" w:author="Tafadzwa Wilson Sedze" w:date="2024-03-30T15:34:00Z">
        <w:r w:rsidRPr="00977EF3">
          <w:rPr>
            <w:rFonts w:ascii="Times New Roman" w:hAnsi="Times New Roman" w:cs="Times New Roman"/>
            <w:b/>
            <w:bCs/>
            <w:color w:val="auto"/>
            <w:sz w:val="32"/>
            <w:szCs w:val="32"/>
          </w:rPr>
          <w:t>3.2 ANALYSIS OF EXISTING TRADITIONAL SYSTEM</w:t>
        </w:r>
      </w:ins>
    </w:p>
    <w:p w14:paraId="40BB7ABA" w14:textId="77777777" w:rsidR="009335C6" w:rsidRDefault="009335C6" w:rsidP="00EE7E7C">
      <w:pPr>
        <w:jc w:val="both"/>
        <w:rPr>
          <w:ins w:id="1545" w:author="Tafadzwa Wilson Sedze" w:date="2024-03-30T17:45:00Z"/>
          <w:rFonts w:ascii="Times New Roman" w:hAnsi="Times New Roman" w:cs="Times New Roman"/>
          <w:b/>
          <w:bCs/>
          <w:color w:val="000000" w:themeColor="text1"/>
          <w:sz w:val="24"/>
          <w:szCs w:val="24"/>
        </w:rPr>
      </w:pPr>
    </w:p>
    <w:p w14:paraId="6F1E2972" w14:textId="5E7D5EAA" w:rsidR="009335C6" w:rsidRDefault="009335C6" w:rsidP="00EE7E7C">
      <w:pPr>
        <w:jc w:val="both"/>
        <w:rPr>
          <w:ins w:id="1546" w:author="Tafadzwa Wilson Sedze" w:date="2024-03-30T17:45:00Z"/>
          <w:rFonts w:ascii="Times New Roman" w:hAnsi="Times New Roman" w:cs="Times New Roman"/>
          <w:bCs/>
          <w:color w:val="000000" w:themeColor="text1"/>
          <w:sz w:val="24"/>
          <w:szCs w:val="24"/>
        </w:rPr>
      </w:pPr>
      <w:ins w:id="1547" w:author="Tafadzwa Wilson Sedze" w:date="2024-03-30T17:45:00Z">
        <w:r w:rsidRPr="009335C6">
          <w:rPr>
            <w:rFonts w:ascii="Times New Roman" w:hAnsi="Times New Roman" w:cs="Times New Roman"/>
            <w:bCs/>
            <w:color w:val="000000" w:themeColor="text1"/>
            <w:sz w:val="24"/>
            <w:szCs w:val="24"/>
          </w:rPr>
          <w:t xml:space="preserve">In order to understand the current state of farming practices at Zimunda Estate, it's essential to </w:t>
        </w:r>
      </w:ins>
      <w:ins w:id="1548" w:author="Tafadzwa Wilson Sedze" w:date="2024-04-01T09:40:00Z">
        <w:r w:rsidR="005A38DF" w:rsidRPr="009335C6">
          <w:rPr>
            <w:rFonts w:ascii="Times New Roman" w:hAnsi="Times New Roman" w:cs="Times New Roman"/>
            <w:bCs/>
            <w:color w:val="000000" w:themeColor="text1"/>
            <w:sz w:val="24"/>
            <w:szCs w:val="24"/>
          </w:rPr>
          <w:t>analyse</w:t>
        </w:r>
      </w:ins>
      <w:ins w:id="1549" w:author="Tafadzwa Wilson Sedze" w:date="2024-03-30T17:45:00Z">
        <w:r w:rsidRPr="009335C6">
          <w:rPr>
            <w:rFonts w:ascii="Times New Roman" w:hAnsi="Times New Roman" w:cs="Times New Roman"/>
            <w:bCs/>
            <w:color w:val="000000" w:themeColor="text1"/>
            <w:sz w:val="24"/>
            <w:szCs w:val="24"/>
          </w:rPr>
          <w:t xml:space="preserve"> the existing traditional system. This analysis involves examining the use cases, activities, and sequences within the traditional farming framework to identify strengths, weaknesses, and areas for improvement.</w:t>
        </w:r>
      </w:ins>
    </w:p>
    <w:p w14:paraId="3E492C3A" w14:textId="77777777" w:rsidR="009335C6" w:rsidRDefault="009335C6" w:rsidP="00EE7E7C">
      <w:pPr>
        <w:jc w:val="both"/>
        <w:rPr>
          <w:ins w:id="1550" w:author="Tafadzwa Wilson Sedze" w:date="2024-04-01T09:05:00Z"/>
          <w:rFonts w:ascii="Times New Roman" w:hAnsi="Times New Roman" w:cs="Times New Roman"/>
          <w:bCs/>
          <w:color w:val="000000" w:themeColor="text1"/>
          <w:sz w:val="24"/>
          <w:szCs w:val="24"/>
        </w:rPr>
      </w:pPr>
    </w:p>
    <w:p w14:paraId="1CD07BD8" w14:textId="77777777" w:rsidR="00294954" w:rsidRDefault="00294954" w:rsidP="00EE7E7C">
      <w:pPr>
        <w:jc w:val="both"/>
        <w:rPr>
          <w:ins w:id="1551" w:author="Tafadzwa Wilson Sedze" w:date="2024-04-01T09:05:00Z"/>
          <w:rFonts w:ascii="Times New Roman" w:hAnsi="Times New Roman" w:cs="Times New Roman"/>
          <w:bCs/>
          <w:color w:val="000000" w:themeColor="text1"/>
          <w:sz w:val="24"/>
          <w:szCs w:val="24"/>
        </w:rPr>
      </w:pPr>
    </w:p>
    <w:p w14:paraId="37F96C6E" w14:textId="77777777" w:rsidR="00294954" w:rsidRDefault="00294954" w:rsidP="00EE7E7C">
      <w:pPr>
        <w:jc w:val="both"/>
        <w:rPr>
          <w:ins w:id="1552" w:author="Tafadzwa Wilson Sedze" w:date="2024-04-01T09:05:00Z"/>
          <w:rFonts w:ascii="Times New Roman" w:hAnsi="Times New Roman" w:cs="Times New Roman"/>
          <w:bCs/>
          <w:color w:val="000000" w:themeColor="text1"/>
          <w:sz w:val="24"/>
          <w:szCs w:val="24"/>
        </w:rPr>
      </w:pPr>
    </w:p>
    <w:p w14:paraId="2978E41D" w14:textId="77777777" w:rsidR="00294954" w:rsidRDefault="00294954" w:rsidP="00EE7E7C">
      <w:pPr>
        <w:jc w:val="both"/>
        <w:rPr>
          <w:ins w:id="1553" w:author="Tafadzwa Wilson Sedze" w:date="2024-04-01T09:05:00Z"/>
          <w:rFonts w:ascii="Times New Roman" w:hAnsi="Times New Roman" w:cs="Times New Roman"/>
          <w:bCs/>
          <w:color w:val="000000" w:themeColor="text1"/>
          <w:sz w:val="24"/>
          <w:szCs w:val="24"/>
        </w:rPr>
      </w:pPr>
    </w:p>
    <w:p w14:paraId="1BE65F07" w14:textId="77777777" w:rsidR="00294954" w:rsidRDefault="00294954" w:rsidP="00EE7E7C">
      <w:pPr>
        <w:jc w:val="both"/>
        <w:rPr>
          <w:ins w:id="1554" w:author="Tafadzwa Wilson Sedze" w:date="2024-04-01T09:05:00Z"/>
          <w:rFonts w:ascii="Times New Roman" w:hAnsi="Times New Roman" w:cs="Times New Roman"/>
          <w:bCs/>
          <w:color w:val="000000" w:themeColor="text1"/>
          <w:sz w:val="24"/>
          <w:szCs w:val="24"/>
        </w:rPr>
      </w:pPr>
    </w:p>
    <w:p w14:paraId="47B2C08A" w14:textId="77777777" w:rsidR="00294954" w:rsidRPr="00EE7E7C" w:rsidRDefault="00294954" w:rsidP="00EE7E7C">
      <w:pPr>
        <w:jc w:val="both"/>
        <w:rPr>
          <w:ins w:id="1555" w:author="Tafadzwa Wilson Sedze" w:date="2024-03-30T15:34:00Z"/>
          <w:rFonts w:ascii="Times New Roman" w:hAnsi="Times New Roman" w:cs="Times New Roman"/>
          <w:bCs/>
          <w:color w:val="000000" w:themeColor="text1"/>
          <w:sz w:val="24"/>
          <w:szCs w:val="24"/>
        </w:rPr>
      </w:pPr>
    </w:p>
    <w:p w14:paraId="1D500038" w14:textId="2D55B7FE" w:rsidR="00EE7E7C" w:rsidRPr="00294954" w:rsidRDefault="00EE7E7C">
      <w:pPr>
        <w:pStyle w:val="Heading2"/>
        <w:rPr>
          <w:ins w:id="1556" w:author="Tafadzwa Wilson Sedze" w:date="2024-03-30T15:34:00Z"/>
          <w:rFonts w:ascii="Times New Roman" w:hAnsi="Times New Roman" w:cs="Times New Roman"/>
          <w:b/>
          <w:bCs/>
          <w:color w:val="auto"/>
          <w:sz w:val="28"/>
          <w:szCs w:val="28"/>
          <w:rPrChange w:id="1557" w:author="Tafadzwa Wilson Sedze" w:date="2024-04-01T09:05:00Z">
            <w:rPr>
              <w:ins w:id="1558" w:author="Tafadzwa Wilson Sedze" w:date="2024-03-30T15:34:00Z"/>
              <w:rFonts w:ascii="Times New Roman" w:hAnsi="Times New Roman" w:cs="Times New Roman"/>
              <w:bCs/>
              <w:color w:val="000000" w:themeColor="text1"/>
              <w:sz w:val="24"/>
              <w:szCs w:val="24"/>
            </w:rPr>
          </w:rPrChange>
        </w:rPr>
        <w:pPrChange w:id="1559" w:author="Tafadzwa Wilson Sedze" w:date="2024-04-01T09:05:00Z">
          <w:pPr>
            <w:jc w:val="both"/>
          </w:pPr>
        </w:pPrChange>
      </w:pPr>
      <w:ins w:id="1560" w:author="Tafadzwa Wilson Sedze" w:date="2024-03-30T15:34:00Z">
        <w:r w:rsidRPr="00294954">
          <w:rPr>
            <w:rFonts w:ascii="Times New Roman" w:hAnsi="Times New Roman" w:cs="Times New Roman"/>
            <w:b/>
            <w:bCs/>
            <w:color w:val="auto"/>
            <w:sz w:val="28"/>
            <w:szCs w:val="28"/>
            <w:rPrChange w:id="1561" w:author="Tafadzwa Wilson Sedze" w:date="2024-04-01T09:05:00Z">
              <w:rPr>
                <w:rFonts w:ascii="Times New Roman" w:hAnsi="Times New Roman" w:cs="Times New Roman"/>
                <w:b/>
                <w:bCs/>
                <w:color w:val="000000" w:themeColor="text1"/>
                <w:sz w:val="24"/>
                <w:szCs w:val="24"/>
              </w:rPr>
            </w:rPrChange>
          </w:rPr>
          <w:lastRenderedPageBreak/>
          <w:t xml:space="preserve">Fig 3.1 Existing </w:t>
        </w:r>
      </w:ins>
      <w:ins w:id="1562" w:author="Tafadzwa Wilson Sedze" w:date="2024-03-30T18:08:00Z">
        <w:r w:rsidR="002C27F3" w:rsidRPr="00294954">
          <w:rPr>
            <w:rFonts w:ascii="Times New Roman" w:hAnsi="Times New Roman" w:cs="Times New Roman"/>
            <w:b/>
            <w:bCs/>
            <w:color w:val="auto"/>
            <w:sz w:val="28"/>
            <w:szCs w:val="28"/>
            <w:rPrChange w:id="1563" w:author="Tafadzwa Wilson Sedze" w:date="2024-04-01T09:05:00Z">
              <w:rPr>
                <w:rFonts w:ascii="Times New Roman" w:hAnsi="Times New Roman" w:cs="Times New Roman"/>
                <w:b/>
                <w:bCs/>
                <w:color w:val="000000" w:themeColor="text1"/>
                <w:sz w:val="24"/>
                <w:szCs w:val="24"/>
              </w:rPr>
            </w:rPrChange>
          </w:rPr>
          <w:t>Use Case Diagram</w:t>
        </w:r>
      </w:ins>
    </w:p>
    <w:p w14:paraId="54237131" w14:textId="77777777" w:rsidR="00207E39" w:rsidRDefault="00207E39" w:rsidP="00F12652">
      <w:pPr>
        <w:jc w:val="both"/>
        <w:rPr>
          <w:ins w:id="1564" w:author="Tafadzwa Wilson Sedze" w:date="2024-03-30T15:34:00Z"/>
          <w:rFonts w:ascii="Times New Roman" w:hAnsi="Times New Roman" w:cs="Times New Roman"/>
          <w:bCs/>
          <w:color w:val="000000" w:themeColor="text1"/>
          <w:sz w:val="24"/>
          <w:szCs w:val="24"/>
          <w:lang w:val="en-US"/>
        </w:rPr>
      </w:pPr>
    </w:p>
    <w:p w14:paraId="5E67E39A" w14:textId="26518970" w:rsidR="000D3506" w:rsidRPr="000D3506" w:rsidRDefault="000D3506">
      <w:pPr>
        <w:spacing w:after="0" w:line="240" w:lineRule="auto"/>
        <w:jc w:val="center"/>
        <w:rPr>
          <w:ins w:id="1565" w:author="Tafadzwa Wilson Sedze" w:date="2024-03-30T18:09:00Z"/>
          <w:rFonts w:ascii="Times New Roman" w:eastAsia="Times New Roman" w:hAnsi="Times New Roman" w:cs="Times New Roman"/>
          <w:kern w:val="0"/>
          <w:sz w:val="24"/>
          <w:szCs w:val="24"/>
          <w:lang w:eastAsia="en-AE"/>
          <w14:ligatures w14:val="none"/>
        </w:rPr>
        <w:pPrChange w:id="1566" w:author="Tafadzwa Wilson Sedze" w:date="2024-03-30T18:31:00Z">
          <w:pPr>
            <w:spacing w:after="0" w:line="240" w:lineRule="auto"/>
          </w:pPr>
        </w:pPrChange>
      </w:pPr>
      <w:ins w:id="1567" w:author="Tafadzwa Wilson Sedze" w:date="2024-03-30T18:09:00Z">
        <w:r w:rsidRPr="000D3506">
          <w:rPr>
            <w:rFonts w:ascii="Times New Roman" w:eastAsia="Times New Roman" w:hAnsi="Times New Roman" w:cs="Times New Roman"/>
            <w:noProof/>
            <w:kern w:val="0"/>
            <w:sz w:val="24"/>
            <w:szCs w:val="24"/>
            <w:lang w:eastAsia="en-AE"/>
            <w14:ligatures w14:val="none"/>
          </w:rPr>
          <w:drawing>
            <wp:inline distT="0" distB="0" distL="0" distR="0" wp14:anchorId="660EBCA5" wp14:editId="072F744E">
              <wp:extent cx="3748808" cy="5610225"/>
              <wp:effectExtent l="19050" t="19050" r="23495" b="9525"/>
              <wp:docPr id="270642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9846" cy="5626744"/>
                      </a:xfrm>
                      <a:prstGeom prst="rect">
                        <a:avLst/>
                      </a:prstGeom>
                      <a:noFill/>
                      <a:ln>
                        <a:solidFill>
                          <a:schemeClr val="bg1">
                            <a:lumMod val="85000"/>
                          </a:schemeClr>
                        </a:solidFill>
                      </a:ln>
                    </pic:spPr>
                  </pic:pic>
                </a:graphicData>
              </a:graphic>
            </wp:inline>
          </w:drawing>
        </w:r>
      </w:ins>
    </w:p>
    <w:p w14:paraId="759B9864" w14:textId="2CA99D13" w:rsidR="002C27F3" w:rsidRPr="002C27F3" w:rsidRDefault="002C27F3" w:rsidP="002C27F3">
      <w:pPr>
        <w:spacing w:after="0" w:line="240" w:lineRule="auto"/>
        <w:rPr>
          <w:ins w:id="1568" w:author="Tafadzwa Wilson Sedze" w:date="2024-03-30T18:08:00Z"/>
          <w:rFonts w:ascii="Times New Roman" w:eastAsia="Times New Roman" w:hAnsi="Times New Roman" w:cs="Times New Roman"/>
          <w:kern w:val="0"/>
          <w:sz w:val="24"/>
          <w:szCs w:val="24"/>
          <w:lang w:eastAsia="en-AE"/>
          <w14:ligatures w14:val="none"/>
        </w:rPr>
      </w:pPr>
    </w:p>
    <w:p w14:paraId="2C9619A9" w14:textId="14673817" w:rsidR="002C27F3" w:rsidRPr="002C27F3" w:rsidRDefault="002C27F3" w:rsidP="002C27F3">
      <w:pPr>
        <w:spacing w:after="0" w:line="240" w:lineRule="auto"/>
        <w:rPr>
          <w:ins w:id="1569" w:author="Tafadzwa Wilson Sedze" w:date="2024-03-30T18:02:00Z"/>
          <w:rFonts w:ascii="Times New Roman" w:eastAsia="Times New Roman" w:hAnsi="Times New Roman" w:cs="Times New Roman"/>
          <w:kern w:val="0"/>
          <w:sz w:val="24"/>
          <w:szCs w:val="24"/>
          <w:lang w:eastAsia="en-AE"/>
          <w14:ligatures w14:val="none"/>
        </w:rPr>
      </w:pPr>
    </w:p>
    <w:p w14:paraId="21D7CF6D" w14:textId="5903915D" w:rsidR="00EE7E7C" w:rsidRDefault="002C27F3" w:rsidP="00F12652">
      <w:pPr>
        <w:jc w:val="both"/>
        <w:rPr>
          <w:ins w:id="1570" w:author="Tafadzwa Wilson Sedze" w:date="2024-03-30T22:07:00Z"/>
          <w:rFonts w:ascii="Times New Roman" w:hAnsi="Times New Roman" w:cs="Times New Roman"/>
          <w:bCs/>
          <w:color w:val="000000" w:themeColor="text1"/>
          <w:sz w:val="24"/>
          <w:szCs w:val="24"/>
        </w:rPr>
      </w:pPr>
      <w:ins w:id="1571" w:author="Tafadzwa Wilson Sedze" w:date="2024-03-30T18:02:00Z">
        <w:r w:rsidRPr="002C27F3">
          <w:rPr>
            <w:rFonts w:ascii="Times New Roman" w:hAnsi="Times New Roman" w:cs="Times New Roman"/>
            <w:bCs/>
            <w:color w:val="000000" w:themeColor="text1"/>
            <w:sz w:val="24"/>
            <w:szCs w:val="24"/>
          </w:rPr>
          <w:t xml:space="preserve">The </w:t>
        </w:r>
      </w:ins>
      <w:ins w:id="1572" w:author="Tafadzwa Wilson Sedze" w:date="2024-03-30T18:36:00Z">
        <w:r w:rsidR="00950F5F">
          <w:rPr>
            <w:rFonts w:ascii="Times New Roman" w:hAnsi="Times New Roman" w:cs="Times New Roman"/>
            <w:bCs/>
            <w:color w:val="000000" w:themeColor="text1"/>
            <w:sz w:val="24"/>
            <w:szCs w:val="24"/>
          </w:rPr>
          <w:t xml:space="preserve">above </w:t>
        </w:r>
      </w:ins>
      <w:ins w:id="1573" w:author="Tafadzwa Wilson Sedze" w:date="2024-03-30T18:02:00Z">
        <w:r w:rsidRPr="002C27F3">
          <w:rPr>
            <w:rFonts w:ascii="Times New Roman" w:hAnsi="Times New Roman" w:cs="Times New Roman"/>
            <w:bCs/>
            <w:color w:val="000000" w:themeColor="text1"/>
            <w:sz w:val="24"/>
            <w:szCs w:val="24"/>
          </w:rPr>
          <w:t>use case diagram illustrates the</w:t>
        </w:r>
      </w:ins>
      <w:ins w:id="1574" w:author="Tafadzwa Wilson Sedze" w:date="2024-03-30T18:36:00Z">
        <w:r w:rsidR="00950F5F">
          <w:rPr>
            <w:rFonts w:ascii="Times New Roman" w:hAnsi="Times New Roman" w:cs="Times New Roman"/>
            <w:bCs/>
            <w:color w:val="000000" w:themeColor="text1"/>
            <w:sz w:val="24"/>
            <w:szCs w:val="24"/>
          </w:rPr>
          <w:t xml:space="preserve"> traditional current</w:t>
        </w:r>
      </w:ins>
      <w:ins w:id="1575" w:author="Tafadzwa Wilson Sedze" w:date="2024-03-30T18:02:00Z">
        <w:r w:rsidRPr="002C27F3">
          <w:rPr>
            <w:rFonts w:ascii="Times New Roman" w:hAnsi="Times New Roman" w:cs="Times New Roman"/>
            <w:bCs/>
            <w:color w:val="000000" w:themeColor="text1"/>
            <w:sz w:val="24"/>
            <w:szCs w:val="24"/>
          </w:rPr>
          <w:t xml:space="preserve"> interactions between key </w:t>
        </w:r>
        <w:r>
          <w:rPr>
            <w:rFonts w:ascii="Times New Roman" w:hAnsi="Times New Roman" w:cs="Times New Roman"/>
            <w:bCs/>
            <w:color w:val="000000" w:themeColor="text1"/>
            <w:sz w:val="24"/>
            <w:szCs w:val="24"/>
          </w:rPr>
          <w:t>operators</w:t>
        </w:r>
      </w:ins>
      <w:ins w:id="1576" w:author="Tafadzwa Wilson Sedze" w:date="2024-03-30T18:03:00Z">
        <w:r>
          <w:rPr>
            <w:rFonts w:ascii="Times New Roman" w:hAnsi="Times New Roman" w:cs="Times New Roman"/>
            <w:bCs/>
            <w:color w:val="000000" w:themeColor="text1"/>
            <w:sz w:val="24"/>
            <w:szCs w:val="24"/>
          </w:rPr>
          <w:t xml:space="preserve"> </w:t>
        </w:r>
      </w:ins>
      <w:ins w:id="1577" w:author="Tafadzwa Wilson Sedze" w:date="2024-03-30T18:02:00Z">
        <w:r w:rsidRPr="002C27F3">
          <w:rPr>
            <w:rFonts w:ascii="Times New Roman" w:hAnsi="Times New Roman" w:cs="Times New Roman"/>
            <w:bCs/>
            <w:color w:val="000000" w:themeColor="text1"/>
            <w:sz w:val="24"/>
            <w:szCs w:val="24"/>
          </w:rPr>
          <w:t>(Farm Workers</w:t>
        </w:r>
      </w:ins>
      <w:ins w:id="1578" w:author="Tafadzwa Wilson Sedze" w:date="2024-03-30T18:03:00Z">
        <w:r>
          <w:rPr>
            <w:rFonts w:ascii="Times New Roman" w:hAnsi="Times New Roman" w:cs="Times New Roman"/>
            <w:bCs/>
            <w:color w:val="000000" w:themeColor="text1"/>
            <w:sz w:val="24"/>
            <w:szCs w:val="24"/>
          </w:rPr>
          <w:t xml:space="preserve"> (Pond Workers)</w:t>
        </w:r>
      </w:ins>
      <w:ins w:id="1579" w:author="Tafadzwa Wilson Sedze" w:date="2024-03-30T18:02:00Z">
        <w:r w:rsidRPr="002C27F3">
          <w:rPr>
            <w:rFonts w:ascii="Times New Roman" w:hAnsi="Times New Roman" w:cs="Times New Roman"/>
            <w:bCs/>
            <w:color w:val="000000" w:themeColor="text1"/>
            <w:sz w:val="24"/>
            <w:szCs w:val="24"/>
          </w:rPr>
          <w:t xml:space="preserve">, </w:t>
        </w:r>
      </w:ins>
      <w:ins w:id="1580" w:author="Tafadzwa Wilson Sedze" w:date="2024-03-30T18:03:00Z">
        <w:r>
          <w:rPr>
            <w:rFonts w:ascii="Times New Roman" w:hAnsi="Times New Roman" w:cs="Times New Roman"/>
            <w:bCs/>
            <w:color w:val="000000" w:themeColor="text1"/>
            <w:sz w:val="24"/>
            <w:szCs w:val="24"/>
          </w:rPr>
          <w:t xml:space="preserve">and the </w:t>
        </w:r>
      </w:ins>
      <w:ins w:id="1581" w:author="Tafadzwa Wilson Sedze" w:date="2024-03-30T18:02:00Z">
        <w:r w:rsidRPr="002C27F3">
          <w:rPr>
            <w:rFonts w:ascii="Times New Roman" w:hAnsi="Times New Roman" w:cs="Times New Roman"/>
            <w:bCs/>
            <w:color w:val="000000" w:themeColor="text1"/>
            <w:sz w:val="24"/>
            <w:szCs w:val="24"/>
          </w:rPr>
          <w:t xml:space="preserve">Farm Owners) and the Fish Farming </w:t>
        </w:r>
      </w:ins>
      <w:ins w:id="1582" w:author="Tafadzwa Wilson Sedze" w:date="2024-03-30T18:03:00Z">
        <w:r>
          <w:rPr>
            <w:rFonts w:ascii="Times New Roman" w:hAnsi="Times New Roman" w:cs="Times New Roman"/>
            <w:bCs/>
            <w:color w:val="000000" w:themeColor="text1"/>
            <w:sz w:val="24"/>
            <w:szCs w:val="24"/>
          </w:rPr>
          <w:t>Pond</w:t>
        </w:r>
      </w:ins>
      <w:ins w:id="1583" w:author="Tafadzwa Wilson Sedze" w:date="2024-03-30T18:02:00Z">
        <w:r w:rsidRPr="002C27F3">
          <w:rPr>
            <w:rFonts w:ascii="Times New Roman" w:hAnsi="Times New Roman" w:cs="Times New Roman"/>
            <w:bCs/>
            <w:color w:val="000000" w:themeColor="text1"/>
            <w:sz w:val="24"/>
            <w:szCs w:val="24"/>
          </w:rPr>
          <w:t xml:space="preserve"> at Zimunda Estate. </w:t>
        </w:r>
      </w:ins>
      <w:ins w:id="1584" w:author="Tafadzwa Wilson Sedze" w:date="2024-03-30T18:09:00Z">
        <w:r w:rsidR="000D3506">
          <w:rPr>
            <w:rFonts w:ascii="Times New Roman" w:hAnsi="Times New Roman" w:cs="Times New Roman"/>
            <w:bCs/>
            <w:color w:val="000000" w:themeColor="text1"/>
            <w:sz w:val="24"/>
            <w:szCs w:val="24"/>
          </w:rPr>
          <w:t>Pond</w:t>
        </w:r>
      </w:ins>
      <w:ins w:id="1585" w:author="Tafadzwa Wilson Sedze" w:date="2024-03-30T18:02:00Z">
        <w:r w:rsidRPr="002C27F3">
          <w:rPr>
            <w:rFonts w:ascii="Times New Roman" w:hAnsi="Times New Roman" w:cs="Times New Roman"/>
            <w:bCs/>
            <w:color w:val="000000" w:themeColor="text1"/>
            <w:sz w:val="24"/>
            <w:szCs w:val="24"/>
          </w:rPr>
          <w:t xml:space="preserve"> Workers are responsible for tasks such as feeding fish, monitoring water quality, and maintaining equipment. Fish Farmers oversee activities related to harvesting fish and monitoring fish health. </w:t>
        </w:r>
      </w:ins>
      <w:ins w:id="1586" w:author="Tafadzwa Wilson Sedze" w:date="2024-03-30T18:08:00Z">
        <w:r w:rsidR="000D3506">
          <w:rPr>
            <w:rFonts w:ascii="Times New Roman" w:hAnsi="Times New Roman" w:cs="Times New Roman"/>
            <w:bCs/>
            <w:color w:val="000000" w:themeColor="text1"/>
            <w:sz w:val="24"/>
            <w:szCs w:val="24"/>
          </w:rPr>
          <w:t>Both</w:t>
        </w:r>
      </w:ins>
      <w:ins w:id="1587" w:author="Tafadzwa Wilson Sedze" w:date="2024-03-30T18:09:00Z">
        <w:r w:rsidR="000D3506">
          <w:rPr>
            <w:rFonts w:ascii="Times New Roman" w:hAnsi="Times New Roman" w:cs="Times New Roman"/>
            <w:bCs/>
            <w:color w:val="000000" w:themeColor="text1"/>
            <w:sz w:val="24"/>
            <w:szCs w:val="24"/>
          </w:rPr>
          <w:t xml:space="preserve"> pond workers and the fish farmers are responsible </w:t>
        </w:r>
      </w:ins>
      <w:ins w:id="1588" w:author="Tafadzwa Wilson Sedze" w:date="2024-03-30T18:10:00Z">
        <w:r w:rsidR="000D3506">
          <w:rPr>
            <w:rFonts w:ascii="Times New Roman" w:hAnsi="Times New Roman" w:cs="Times New Roman"/>
            <w:bCs/>
            <w:color w:val="000000" w:themeColor="text1"/>
            <w:sz w:val="24"/>
            <w:szCs w:val="24"/>
          </w:rPr>
          <w:t xml:space="preserve">for generating reports of all their operations. </w:t>
        </w:r>
      </w:ins>
      <w:ins w:id="1589" w:author="Tafadzwa Wilson Sedze" w:date="2024-03-30T18:02:00Z">
        <w:r w:rsidRPr="002C27F3">
          <w:rPr>
            <w:rFonts w:ascii="Times New Roman" w:hAnsi="Times New Roman" w:cs="Times New Roman"/>
            <w:bCs/>
            <w:color w:val="000000" w:themeColor="text1"/>
            <w:sz w:val="24"/>
            <w:szCs w:val="24"/>
          </w:rPr>
          <w:t>Farm Owners manage resources</w:t>
        </w:r>
      </w:ins>
      <w:ins w:id="1590" w:author="Tafadzwa Wilson Sedze" w:date="2024-03-30T18:10:00Z">
        <w:r w:rsidR="000D3506">
          <w:rPr>
            <w:rFonts w:ascii="Times New Roman" w:hAnsi="Times New Roman" w:cs="Times New Roman"/>
            <w:bCs/>
            <w:color w:val="000000" w:themeColor="text1"/>
            <w:sz w:val="24"/>
            <w:szCs w:val="24"/>
          </w:rPr>
          <w:t>, read reports</w:t>
        </w:r>
      </w:ins>
      <w:ins w:id="1591" w:author="Tafadzwa Wilson Sedze" w:date="2024-03-30T18:02:00Z">
        <w:r w:rsidRPr="002C27F3">
          <w:rPr>
            <w:rFonts w:ascii="Times New Roman" w:hAnsi="Times New Roman" w:cs="Times New Roman"/>
            <w:bCs/>
            <w:color w:val="000000" w:themeColor="text1"/>
            <w:sz w:val="24"/>
            <w:szCs w:val="24"/>
          </w:rPr>
          <w:t xml:space="preserve"> and oversee the overall operation of the fish farming system.</w:t>
        </w:r>
      </w:ins>
    </w:p>
    <w:p w14:paraId="1EA2547A" w14:textId="77777777" w:rsidR="00670713" w:rsidRDefault="00670713" w:rsidP="00F12652">
      <w:pPr>
        <w:jc w:val="both"/>
        <w:rPr>
          <w:ins w:id="1592" w:author="Tafadzwa Wilson Sedze" w:date="2024-03-30T22:07:00Z"/>
          <w:rFonts w:ascii="Times New Roman" w:hAnsi="Times New Roman" w:cs="Times New Roman"/>
          <w:bCs/>
          <w:color w:val="000000" w:themeColor="text1"/>
          <w:sz w:val="24"/>
          <w:szCs w:val="24"/>
        </w:rPr>
      </w:pPr>
    </w:p>
    <w:p w14:paraId="3B6D5B2F" w14:textId="3A082D91" w:rsidR="00670713" w:rsidRPr="00294954" w:rsidRDefault="00670713">
      <w:pPr>
        <w:pStyle w:val="Heading2"/>
        <w:rPr>
          <w:ins w:id="1593" w:author="Tafadzwa Wilson Sedze" w:date="2024-03-30T22:07:00Z"/>
          <w:rFonts w:ascii="Times New Roman" w:hAnsi="Times New Roman" w:cs="Times New Roman"/>
          <w:b/>
          <w:bCs/>
          <w:color w:val="auto"/>
          <w:sz w:val="28"/>
          <w:szCs w:val="28"/>
          <w:rPrChange w:id="1594" w:author="Tafadzwa Wilson Sedze" w:date="2024-04-01T09:06:00Z">
            <w:rPr>
              <w:ins w:id="1595" w:author="Tafadzwa Wilson Sedze" w:date="2024-03-30T22:07:00Z"/>
              <w:rFonts w:ascii="Times New Roman" w:hAnsi="Times New Roman" w:cs="Times New Roman"/>
              <w:bCs/>
              <w:color w:val="000000" w:themeColor="text1"/>
              <w:sz w:val="24"/>
              <w:szCs w:val="24"/>
            </w:rPr>
          </w:rPrChange>
        </w:rPr>
        <w:pPrChange w:id="1596" w:author="Tafadzwa Wilson Sedze" w:date="2024-04-01T09:06:00Z">
          <w:pPr>
            <w:jc w:val="both"/>
          </w:pPr>
        </w:pPrChange>
      </w:pPr>
      <w:ins w:id="1597" w:author="Tafadzwa Wilson Sedze" w:date="2024-03-30T22:07:00Z">
        <w:r w:rsidRPr="00294954">
          <w:rPr>
            <w:rFonts w:ascii="Times New Roman" w:hAnsi="Times New Roman" w:cs="Times New Roman"/>
            <w:b/>
            <w:bCs/>
            <w:color w:val="auto"/>
            <w:sz w:val="28"/>
            <w:szCs w:val="28"/>
            <w:rPrChange w:id="1598" w:author="Tafadzwa Wilson Sedze" w:date="2024-04-01T09:06:00Z">
              <w:rPr>
                <w:rFonts w:ascii="Times New Roman" w:hAnsi="Times New Roman" w:cs="Times New Roman"/>
                <w:b/>
                <w:bCs/>
                <w:color w:val="000000" w:themeColor="text1"/>
                <w:sz w:val="24"/>
                <w:szCs w:val="24"/>
              </w:rPr>
            </w:rPrChange>
          </w:rPr>
          <w:lastRenderedPageBreak/>
          <w:t>Fig 3.2: Existing Activity Diagram</w:t>
        </w:r>
      </w:ins>
    </w:p>
    <w:p w14:paraId="35863920" w14:textId="36F13732" w:rsidR="00670713" w:rsidRPr="00670713" w:rsidRDefault="00670713">
      <w:pPr>
        <w:spacing w:after="0" w:line="240" w:lineRule="auto"/>
        <w:jc w:val="center"/>
        <w:rPr>
          <w:ins w:id="1599" w:author="Tafadzwa Wilson Sedze" w:date="2024-03-30T22:07:00Z"/>
          <w:rFonts w:ascii="Times New Roman" w:eastAsia="Times New Roman" w:hAnsi="Times New Roman" w:cs="Times New Roman"/>
          <w:kern w:val="0"/>
          <w:sz w:val="24"/>
          <w:szCs w:val="24"/>
          <w:lang w:eastAsia="en-AE"/>
          <w14:ligatures w14:val="none"/>
        </w:rPr>
        <w:pPrChange w:id="1600" w:author="Tafadzwa Wilson Sedze" w:date="2024-03-30T22:09:00Z">
          <w:pPr>
            <w:spacing w:after="0" w:line="240" w:lineRule="auto"/>
          </w:pPr>
        </w:pPrChange>
      </w:pPr>
      <w:ins w:id="1601" w:author="Tafadzwa Wilson Sedze" w:date="2024-03-30T22:07:00Z">
        <w:r w:rsidRPr="00670713">
          <w:rPr>
            <w:rFonts w:ascii="Times New Roman" w:eastAsia="Times New Roman" w:hAnsi="Times New Roman" w:cs="Times New Roman"/>
            <w:noProof/>
            <w:kern w:val="0"/>
            <w:sz w:val="24"/>
            <w:szCs w:val="24"/>
            <w:lang w:eastAsia="en-AE"/>
            <w14:ligatures w14:val="none"/>
          </w:rPr>
          <w:drawing>
            <wp:inline distT="0" distB="0" distL="0" distR="0" wp14:anchorId="1A04643D" wp14:editId="06B87B38">
              <wp:extent cx="4189220" cy="4887311"/>
              <wp:effectExtent l="0" t="0" r="0" b="0"/>
              <wp:docPr id="1044753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719" cy="4890226"/>
                      </a:xfrm>
                      <a:prstGeom prst="rect">
                        <a:avLst/>
                      </a:prstGeom>
                      <a:noFill/>
                      <a:ln>
                        <a:noFill/>
                      </a:ln>
                    </pic:spPr>
                  </pic:pic>
                </a:graphicData>
              </a:graphic>
            </wp:inline>
          </w:drawing>
        </w:r>
      </w:ins>
    </w:p>
    <w:p w14:paraId="2DFCD8D0" w14:textId="7E36DE16" w:rsidR="00670713" w:rsidRDefault="00670713" w:rsidP="00F12652">
      <w:pPr>
        <w:jc w:val="both"/>
        <w:rPr>
          <w:ins w:id="1602" w:author="Tafadzwa Wilson Sedze" w:date="2024-03-30T22:09:00Z"/>
          <w:rFonts w:ascii="Times New Roman" w:hAnsi="Times New Roman" w:cs="Times New Roman"/>
          <w:bCs/>
          <w:color w:val="000000" w:themeColor="text1"/>
          <w:sz w:val="24"/>
          <w:szCs w:val="24"/>
        </w:rPr>
      </w:pPr>
      <w:ins w:id="1603" w:author="Tafadzwa Wilson Sedze" w:date="2024-03-30T22:07:00Z">
        <w:r w:rsidRPr="00670713">
          <w:rPr>
            <w:rFonts w:ascii="Times New Roman" w:hAnsi="Times New Roman" w:cs="Times New Roman"/>
            <w:bCs/>
            <w:color w:val="000000" w:themeColor="text1"/>
            <w:sz w:val="24"/>
            <w:szCs w:val="24"/>
          </w:rPr>
          <w:t>The activity diagram outlines the sequential steps involved in the daily operations of fish farming at Zimunda Estate. Farm workers identify tasks for feeding fish and prepare the fish feed accordingly. They then feed the fish according to the predetermined schedule. If the water quality is acceptable, fish health is monitored, and observations are recorded. If the water quality is not acceptable, adjustments are made to water parameters, and water quality is rechecked</w:t>
        </w:r>
      </w:ins>
      <w:ins w:id="1604" w:author="Tafadzwa Wilson Sedze" w:date="2024-03-30T22:08:00Z">
        <w:r>
          <w:rPr>
            <w:rFonts w:ascii="Times New Roman" w:hAnsi="Times New Roman" w:cs="Times New Roman"/>
            <w:bCs/>
            <w:color w:val="000000" w:themeColor="text1"/>
            <w:sz w:val="24"/>
            <w:szCs w:val="24"/>
          </w:rPr>
          <w:t xml:space="preserve">, and this is </w:t>
        </w:r>
      </w:ins>
      <w:ins w:id="1605" w:author="Tafadzwa Wilson Sedze" w:date="2024-03-30T22:09:00Z">
        <w:r>
          <w:rPr>
            <w:rFonts w:ascii="Times New Roman" w:hAnsi="Times New Roman" w:cs="Times New Roman"/>
            <w:bCs/>
            <w:color w:val="000000" w:themeColor="text1"/>
            <w:sz w:val="24"/>
            <w:szCs w:val="24"/>
          </w:rPr>
          <w:t xml:space="preserve">all </w:t>
        </w:r>
      </w:ins>
      <w:ins w:id="1606" w:author="Tafadzwa Wilson Sedze" w:date="2024-03-30T22:08:00Z">
        <w:r>
          <w:rPr>
            <w:rFonts w:ascii="Times New Roman" w:hAnsi="Times New Roman" w:cs="Times New Roman"/>
            <w:bCs/>
            <w:color w:val="000000" w:themeColor="text1"/>
            <w:sz w:val="24"/>
            <w:szCs w:val="24"/>
          </w:rPr>
          <w:t>done manually b</w:t>
        </w:r>
      </w:ins>
      <w:ins w:id="1607" w:author="Tafadzwa Wilson Sedze" w:date="2024-03-30T22:09:00Z">
        <w:r>
          <w:rPr>
            <w:rFonts w:ascii="Times New Roman" w:hAnsi="Times New Roman" w:cs="Times New Roman"/>
            <w:bCs/>
            <w:color w:val="000000" w:themeColor="text1"/>
            <w:sz w:val="24"/>
            <w:szCs w:val="24"/>
          </w:rPr>
          <w:t>y the farm workers</w:t>
        </w:r>
      </w:ins>
      <w:ins w:id="1608" w:author="Tafadzwa Wilson Sedze" w:date="2024-03-30T22:07:00Z">
        <w:r w:rsidRPr="00670713">
          <w:rPr>
            <w:rFonts w:ascii="Times New Roman" w:hAnsi="Times New Roman" w:cs="Times New Roman"/>
            <w:bCs/>
            <w:color w:val="000000" w:themeColor="text1"/>
            <w:sz w:val="24"/>
            <w:szCs w:val="24"/>
          </w:rPr>
          <w:t>. Additionally, routine equipment maintenance is performed to ensure smooth operation.</w:t>
        </w:r>
      </w:ins>
    </w:p>
    <w:p w14:paraId="72E61C28" w14:textId="77777777" w:rsidR="00670713" w:rsidRDefault="00670713" w:rsidP="00F12652">
      <w:pPr>
        <w:jc w:val="both"/>
        <w:rPr>
          <w:ins w:id="1609" w:author="Tafadzwa Wilson Sedze" w:date="2024-04-01T09:07:00Z"/>
          <w:rFonts w:ascii="Times New Roman" w:hAnsi="Times New Roman" w:cs="Times New Roman"/>
          <w:bCs/>
          <w:color w:val="000000" w:themeColor="text1"/>
          <w:sz w:val="24"/>
          <w:szCs w:val="24"/>
        </w:rPr>
      </w:pPr>
    </w:p>
    <w:p w14:paraId="6B48A99C" w14:textId="77777777" w:rsidR="00A22B8A" w:rsidRDefault="00A22B8A" w:rsidP="00F12652">
      <w:pPr>
        <w:jc w:val="both"/>
        <w:rPr>
          <w:ins w:id="1610" w:author="Tafadzwa Wilson Sedze" w:date="2024-04-01T09:07:00Z"/>
          <w:rFonts w:ascii="Times New Roman" w:hAnsi="Times New Roman" w:cs="Times New Roman"/>
          <w:bCs/>
          <w:color w:val="000000" w:themeColor="text1"/>
          <w:sz w:val="24"/>
          <w:szCs w:val="24"/>
        </w:rPr>
      </w:pPr>
    </w:p>
    <w:p w14:paraId="710357EB" w14:textId="77777777" w:rsidR="00A22B8A" w:rsidRDefault="00A22B8A" w:rsidP="00F12652">
      <w:pPr>
        <w:jc w:val="both"/>
        <w:rPr>
          <w:ins w:id="1611" w:author="Tafadzwa Wilson Sedze" w:date="2024-04-01T09:07:00Z"/>
          <w:rFonts w:ascii="Times New Roman" w:hAnsi="Times New Roman" w:cs="Times New Roman"/>
          <w:bCs/>
          <w:color w:val="000000" w:themeColor="text1"/>
          <w:sz w:val="24"/>
          <w:szCs w:val="24"/>
        </w:rPr>
      </w:pPr>
    </w:p>
    <w:p w14:paraId="61B5535A" w14:textId="77777777" w:rsidR="00A22B8A" w:rsidRDefault="00A22B8A" w:rsidP="00F12652">
      <w:pPr>
        <w:jc w:val="both"/>
        <w:rPr>
          <w:ins w:id="1612" w:author="Tafadzwa Wilson Sedze" w:date="2024-04-01T09:07:00Z"/>
          <w:rFonts w:ascii="Times New Roman" w:hAnsi="Times New Roman" w:cs="Times New Roman"/>
          <w:bCs/>
          <w:color w:val="000000" w:themeColor="text1"/>
          <w:sz w:val="24"/>
          <w:szCs w:val="24"/>
        </w:rPr>
      </w:pPr>
    </w:p>
    <w:p w14:paraId="595A8B1A" w14:textId="77777777" w:rsidR="00A22B8A" w:rsidRDefault="00A22B8A" w:rsidP="00F12652">
      <w:pPr>
        <w:jc w:val="both"/>
        <w:rPr>
          <w:ins w:id="1613" w:author="Tafadzwa Wilson Sedze" w:date="2024-04-01T09:07:00Z"/>
          <w:rFonts w:ascii="Times New Roman" w:hAnsi="Times New Roman" w:cs="Times New Roman"/>
          <w:bCs/>
          <w:color w:val="000000" w:themeColor="text1"/>
          <w:sz w:val="24"/>
          <w:szCs w:val="24"/>
        </w:rPr>
      </w:pPr>
    </w:p>
    <w:p w14:paraId="55EB94EE" w14:textId="77777777" w:rsidR="00A22B8A" w:rsidRDefault="00A22B8A" w:rsidP="00F12652">
      <w:pPr>
        <w:jc w:val="both"/>
        <w:rPr>
          <w:ins w:id="1614" w:author="Tafadzwa Wilson Sedze" w:date="2024-04-01T09:07:00Z"/>
          <w:rFonts w:ascii="Times New Roman" w:hAnsi="Times New Roman" w:cs="Times New Roman"/>
          <w:bCs/>
          <w:color w:val="000000" w:themeColor="text1"/>
          <w:sz w:val="24"/>
          <w:szCs w:val="24"/>
        </w:rPr>
      </w:pPr>
    </w:p>
    <w:p w14:paraId="637C3B97" w14:textId="77777777" w:rsidR="00A22B8A" w:rsidRDefault="00A22B8A" w:rsidP="00F12652">
      <w:pPr>
        <w:jc w:val="both"/>
        <w:rPr>
          <w:ins w:id="1615" w:author="Tafadzwa Wilson Sedze" w:date="2024-03-30T22:09:00Z"/>
          <w:rFonts w:ascii="Times New Roman" w:hAnsi="Times New Roman" w:cs="Times New Roman"/>
          <w:bCs/>
          <w:color w:val="000000" w:themeColor="text1"/>
          <w:sz w:val="24"/>
          <w:szCs w:val="24"/>
        </w:rPr>
      </w:pPr>
    </w:p>
    <w:p w14:paraId="255A72EA" w14:textId="701270AB" w:rsidR="00670713" w:rsidRPr="00294954" w:rsidRDefault="00670713">
      <w:pPr>
        <w:pStyle w:val="Heading2"/>
        <w:rPr>
          <w:ins w:id="1616" w:author="Tafadzwa Wilson Sedze" w:date="2024-03-30T22:09:00Z"/>
          <w:rFonts w:ascii="Times New Roman" w:hAnsi="Times New Roman" w:cs="Times New Roman"/>
          <w:b/>
          <w:bCs/>
          <w:color w:val="auto"/>
          <w:sz w:val="28"/>
          <w:szCs w:val="28"/>
          <w:rPrChange w:id="1617" w:author="Tafadzwa Wilson Sedze" w:date="2024-04-01T09:06:00Z">
            <w:rPr>
              <w:ins w:id="1618" w:author="Tafadzwa Wilson Sedze" w:date="2024-03-30T22:09:00Z"/>
              <w:rFonts w:ascii="Times New Roman" w:hAnsi="Times New Roman" w:cs="Times New Roman"/>
              <w:b/>
              <w:bCs/>
              <w:color w:val="000000" w:themeColor="text1"/>
              <w:sz w:val="24"/>
              <w:szCs w:val="24"/>
            </w:rPr>
          </w:rPrChange>
        </w:rPr>
        <w:pPrChange w:id="1619" w:author="Tafadzwa Wilson Sedze" w:date="2024-04-01T09:06:00Z">
          <w:pPr>
            <w:jc w:val="both"/>
          </w:pPr>
        </w:pPrChange>
      </w:pPr>
      <w:ins w:id="1620" w:author="Tafadzwa Wilson Sedze" w:date="2024-03-30T22:09:00Z">
        <w:r w:rsidRPr="00294954">
          <w:rPr>
            <w:rFonts w:ascii="Times New Roman" w:hAnsi="Times New Roman" w:cs="Times New Roman"/>
            <w:b/>
            <w:bCs/>
            <w:color w:val="auto"/>
            <w:sz w:val="28"/>
            <w:szCs w:val="28"/>
            <w:rPrChange w:id="1621" w:author="Tafadzwa Wilson Sedze" w:date="2024-04-01T09:06:00Z">
              <w:rPr>
                <w:rFonts w:ascii="Times New Roman" w:hAnsi="Times New Roman" w:cs="Times New Roman"/>
                <w:b/>
                <w:bCs/>
                <w:color w:val="000000" w:themeColor="text1"/>
                <w:sz w:val="24"/>
                <w:szCs w:val="24"/>
              </w:rPr>
            </w:rPrChange>
          </w:rPr>
          <w:lastRenderedPageBreak/>
          <w:t>Fig 3.3: Existing Sequence Diagram</w:t>
        </w:r>
      </w:ins>
    </w:p>
    <w:p w14:paraId="6B083F5B" w14:textId="77777777" w:rsidR="00670713" w:rsidRDefault="00670713" w:rsidP="00F12652">
      <w:pPr>
        <w:jc w:val="both"/>
        <w:rPr>
          <w:ins w:id="1622" w:author="Tafadzwa Wilson Sedze" w:date="2024-03-30T22:09:00Z"/>
          <w:rFonts w:ascii="Times New Roman" w:hAnsi="Times New Roman" w:cs="Times New Roman"/>
          <w:b/>
          <w:bCs/>
          <w:color w:val="000000" w:themeColor="text1"/>
          <w:sz w:val="24"/>
          <w:szCs w:val="24"/>
        </w:rPr>
      </w:pPr>
    </w:p>
    <w:p w14:paraId="278D9B2C" w14:textId="66E8F2F8" w:rsidR="00670713" w:rsidRPr="00670713" w:rsidRDefault="00670713" w:rsidP="00670713">
      <w:pPr>
        <w:spacing w:after="0" w:line="240" w:lineRule="auto"/>
        <w:rPr>
          <w:ins w:id="1623" w:author="Tafadzwa Wilson Sedze" w:date="2024-03-30T22:16:00Z"/>
          <w:rFonts w:ascii="Times New Roman" w:eastAsia="Times New Roman" w:hAnsi="Times New Roman" w:cs="Times New Roman"/>
          <w:kern w:val="0"/>
          <w:sz w:val="24"/>
          <w:szCs w:val="24"/>
          <w:lang w:eastAsia="en-AE"/>
          <w14:ligatures w14:val="none"/>
        </w:rPr>
      </w:pPr>
      <w:ins w:id="1624" w:author="Tafadzwa Wilson Sedze" w:date="2024-03-30T22:16:00Z">
        <w:r w:rsidRPr="00670713">
          <w:rPr>
            <w:rFonts w:ascii="Times New Roman" w:eastAsia="Times New Roman" w:hAnsi="Times New Roman" w:cs="Times New Roman"/>
            <w:noProof/>
            <w:kern w:val="0"/>
            <w:sz w:val="24"/>
            <w:szCs w:val="24"/>
            <w:lang w:eastAsia="en-AE"/>
            <w14:ligatures w14:val="none"/>
          </w:rPr>
          <w:drawing>
            <wp:inline distT="0" distB="0" distL="0" distR="0" wp14:anchorId="5C5AEEF2" wp14:editId="4486DDB4">
              <wp:extent cx="6058091" cy="5849006"/>
              <wp:effectExtent l="19050" t="19050" r="19050" b="18415"/>
              <wp:docPr id="948072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2345" cy="5862768"/>
                      </a:xfrm>
                      <a:prstGeom prst="rect">
                        <a:avLst/>
                      </a:prstGeom>
                      <a:noFill/>
                      <a:ln>
                        <a:solidFill>
                          <a:schemeClr val="bg1">
                            <a:lumMod val="75000"/>
                          </a:schemeClr>
                        </a:solidFill>
                      </a:ln>
                    </pic:spPr>
                  </pic:pic>
                </a:graphicData>
              </a:graphic>
            </wp:inline>
          </w:drawing>
        </w:r>
      </w:ins>
    </w:p>
    <w:p w14:paraId="2D22981C" w14:textId="453B0233" w:rsidR="00670713" w:rsidRDefault="00670713" w:rsidP="00670713">
      <w:pPr>
        <w:spacing w:after="0" w:line="240" w:lineRule="auto"/>
        <w:jc w:val="center"/>
        <w:rPr>
          <w:ins w:id="1625" w:author="Tafadzwa Wilson Sedze" w:date="2024-03-30T22:13:00Z"/>
          <w:rFonts w:ascii="Times New Roman" w:eastAsia="Times New Roman" w:hAnsi="Times New Roman" w:cs="Times New Roman"/>
          <w:kern w:val="0"/>
          <w:sz w:val="24"/>
          <w:szCs w:val="24"/>
          <w:lang w:eastAsia="en-AE"/>
          <w14:ligatures w14:val="none"/>
        </w:rPr>
      </w:pPr>
    </w:p>
    <w:p w14:paraId="4F18C6B8" w14:textId="77777777" w:rsidR="00670713" w:rsidRDefault="00670713" w:rsidP="00670713">
      <w:pPr>
        <w:spacing w:after="0" w:line="240" w:lineRule="auto"/>
        <w:jc w:val="center"/>
        <w:rPr>
          <w:ins w:id="1626" w:author="Tafadzwa Wilson Sedze" w:date="2024-03-30T22:13:00Z"/>
          <w:rFonts w:ascii="Times New Roman" w:eastAsia="Times New Roman" w:hAnsi="Times New Roman" w:cs="Times New Roman"/>
          <w:kern w:val="0"/>
          <w:sz w:val="24"/>
          <w:szCs w:val="24"/>
          <w:lang w:eastAsia="en-AE"/>
          <w14:ligatures w14:val="none"/>
        </w:rPr>
      </w:pPr>
    </w:p>
    <w:p w14:paraId="43BDF61E" w14:textId="5B389264" w:rsidR="00670713" w:rsidRDefault="002158DC" w:rsidP="00F12652">
      <w:pPr>
        <w:jc w:val="both"/>
        <w:rPr>
          <w:ins w:id="1627" w:author="Tafadzwa Wilson Sedze" w:date="2024-03-30T22:21:00Z"/>
          <w:rFonts w:ascii="Times New Roman" w:eastAsia="Times New Roman" w:hAnsi="Times New Roman" w:cs="Times New Roman"/>
          <w:kern w:val="0"/>
          <w:sz w:val="24"/>
          <w:szCs w:val="24"/>
          <w:lang w:eastAsia="en-AE"/>
          <w14:ligatures w14:val="none"/>
        </w:rPr>
      </w:pPr>
      <w:ins w:id="1628" w:author="Tafadzwa Wilson Sedze" w:date="2024-03-30T22:21:00Z">
        <w:r w:rsidRPr="002158DC">
          <w:rPr>
            <w:rFonts w:ascii="Times New Roman" w:eastAsia="Times New Roman" w:hAnsi="Times New Roman" w:cs="Times New Roman"/>
            <w:kern w:val="0"/>
            <w:sz w:val="24"/>
            <w:szCs w:val="24"/>
            <w:lang w:eastAsia="en-AE"/>
            <w14:ligatures w14:val="none"/>
          </w:rPr>
          <w:br/>
          <w:t>The sequence diagram demonstrates the manual nature of operations within Zimunda Estate's fish farming system. Pond Workers manually handle tasks like feeding fish, monitoring water quality, maintaining equipment, and generating reports. They initiate feeding, monitor water quality, conduct equipment maintenance, and generate reports manually. Feedback on successful feeding, water quality status, equipment maintenance, and generated reports is provided by the Fish Farming System (Manual) to Pond Workers. This manual approach highlights the reliance on human labo</w:t>
        </w:r>
        <w:r>
          <w:rPr>
            <w:rFonts w:ascii="Times New Roman" w:eastAsia="Times New Roman" w:hAnsi="Times New Roman" w:cs="Times New Roman"/>
            <w:kern w:val="0"/>
            <w:sz w:val="24"/>
            <w:szCs w:val="24"/>
            <w:lang w:eastAsia="en-AE"/>
            <w14:ligatures w14:val="none"/>
          </w:rPr>
          <w:t>u</w:t>
        </w:r>
        <w:r w:rsidRPr="002158DC">
          <w:rPr>
            <w:rFonts w:ascii="Times New Roman" w:eastAsia="Times New Roman" w:hAnsi="Times New Roman" w:cs="Times New Roman"/>
            <w:kern w:val="0"/>
            <w:sz w:val="24"/>
            <w:szCs w:val="24"/>
            <w:lang w:eastAsia="en-AE"/>
            <w14:ligatures w14:val="none"/>
          </w:rPr>
          <w:t>r for essential farm operations and underscores the potential for improvement through automation.</w:t>
        </w:r>
      </w:ins>
    </w:p>
    <w:p w14:paraId="5A4F6A29" w14:textId="77777777" w:rsidR="002158DC" w:rsidRDefault="002158DC" w:rsidP="00F12652">
      <w:pPr>
        <w:jc w:val="both"/>
        <w:rPr>
          <w:ins w:id="1629" w:author="Tafadzwa Wilson Sedze" w:date="2024-03-30T22:21:00Z"/>
          <w:rFonts w:ascii="Times New Roman" w:eastAsia="Times New Roman" w:hAnsi="Times New Roman" w:cs="Times New Roman"/>
          <w:kern w:val="0"/>
          <w:sz w:val="24"/>
          <w:szCs w:val="24"/>
          <w:lang w:eastAsia="en-AE"/>
          <w14:ligatures w14:val="none"/>
        </w:rPr>
      </w:pPr>
    </w:p>
    <w:p w14:paraId="5425FF1C" w14:textId="5AF2C1C4" w:rsidR="00902717" w:rsidRDefault="00902717" w:rsidP="00294954">
      <w:pPr>
        <w:pStyle w:val="Heading2"/>
        <w:rPr>
          <w:ins w:id="1630" w:author="Tafadzwa Wilson Sedze" w:date="2024-04-01T09:08:00Z"/>
          <w:rFonts w:ascii="Times New Roman" w:hAnsi="Times New Roman" w:cs="Times New Roman"/>
          <w:b/>
          <w:bCs/>
          <w:color w:val="auto"/>
          <w:sz w:val="32"/>
          <w:szCs w:val="32"/>
        </w:rPr>
      </w:pPr>
      <w:ins w:id="1631" w:author="Tafadzwa Wilson Sedze" w:date="2024-03-31T10:10:00Z">
        <w:r w:rsidRPr="00294954">
          <w:rPr>
            <w:rFonts w:ascii="Times New Roman" w:hAnsi="Times New Roman" w:cs="Times New Roman"/>
            <w:b/>
            <w:bCs/>
            <w:color w:val="auto"/>
            <w:sz w:val="32"/>
            <w:szCs w:val="32"/>
            <w:rPrChange w:id="1632" w:author="Tafadzwa Wilson Sedze" w:date="2024-04-01T09:06:00Z">
              <w:rPr>
                <w:rFonts w:ascii="Times New Roman" w:hAnsi="Times New Roman" w:cs="Times New Roman"/>
                <w:b/>
                <w:bCs/>
                <w:color w:val="000000" w:themeColor="text1"/>
                <w:sz w:val="24"/>
                <w:szCs w:val="24"/>
              </w:rPr>
            </w:rPrChange>
          </w:rPr>
          <w:lastRenderedPageBreak/>
          <w:t>3.</w:t>
        </w:r>
        <w:r w:rsidR="00977EF3" w:rsidRPr="00977EF3">
          <w:rPr>
            <w:rFonts w:ascii="Times New Roman" w:hAnsi="Times New Roman" w:cs="Times New Roman"/>
            <w:b/>
            <w:bCs/>
            <w:color w:val="auto"/>
            <w:sz w:val="28"/>
            <w:szCs w:val="28"/>
            <w:rPrChange w:id="1633" w:author="Tafadzwa Wilson Sedze" w:date="2024-04-01T09:34:00Z">
              <w:rPr>
                <w:rFonts w:ascii="Times New Roman" w:hAnsi="Times New Roman" w:cs="Times New Roman"/>
                <w:b/>
                <w:bCs/>
                <w:color w:val="auto"/>
                <w:sz w:val="32"/>
                <w:szCs w:val="32"/>
              </w:rPr>
            </w:rPrChange>
          </w:rPr>
          <w:t>3 EVALUATION OF ALTERNATIVES TO THE CURRENT SYSTEM</w:t>
        </w:r>
      </w:ins>
      <w:ins w:id="1634" w:author="Tafadzwa Wilson Sedze" w:date="2024-03-31T10:15:00Z">
        <w:r w:rsidR="00977EF3" w:rsidRPr="00977EF3">
          <w:rPr>
            <w:rFonts w:ascii="Times New Roman" w:hAnsi="Times New Roman" w:cs="Times New Roman"/>
            <w:b/>
            <w:bCs/>
            <w:color w:val="auto"/>
            <w:sz w:val="28"/>
            <w:szCs w:val="28"/>
            <w:rPrChange w:id="1635" w:author="Tafadzwa Wilson Sedze" w:date="2024-04-01T09:34:00Z">
              <w:rPr>
                <w:rFonts w:ascii="Times New Roman" w:hAnsi="Times New Roman" w:cs="Times New Roman"/>
                <w:b/>
                <w:bCs/>
                <w:color w:val="auto"/>
                <w:sz w:val="32"/>
                <w:szCs w:val="32"/>
              </w:rPr>
            </w:rPrChange>
          </w:rPr>
          <w:t>S</w:t>
        </w:r>
      </w:ins>
    </w:p>
    <w:p w14:paraId="0F831699" w14:textId="77777777" w:rsidR="008838DB" w:rsidRPr="008838DB" w:rsidRDefault="008838DB">
      <w:pPr>
        <w:rPr>
          <w:ins w:id="1636" w:author="Tafadzwa Wilson Sedze" w:date="2024-03-31T10:10:00Z"/>
          <w:rPrChange w:id="1637" w:author="Tafadzwa Wilson Sedze" w:date="2024-04-01T09:08:00Z">
            <w:rPr>
              <w:ins w:id="1638" w:author="Tafadzwa Wilson Sedze" w:date="2024-03-31T10:10:00Z"/>
              <w:rFonts w:ascii="Times New Roman" w:hAnsi="Times New Roman" w:cs="Times New Roman"/>
              <w:bCs/>
              <w:color w:val="000000" w:themeColor="text1"/>
              <w:sz w:val="24"/>
              <w:szCs w:val="24"/>
            </w:rPr>
          </w:rPrChange>
        </w:rPr>
        <w:pPrChange w:id="1639" w:author="Tafadzwa Wilson Sedze" w:date="2024-04-01T09:08:00Z">
          <w:pPr>
            <w:jc w:val="both"/>
          </w:pPr>
        </w:pPrChange>
      </w:pPr>
    </w:p>
    <w:p w14:paraId="21D8976D" w14:textId="4037DFFB" w:rsidR="008838DB" w:rsidRPr="00902717" w:rsidRDefault="00902717" w:rsidP="00902717">
      <w:pPr>
        <w:jc w:val="both"/>
        <w:rPr>
          <w:ins w:id="1640" w:author="Tafadzwa Wilson Sedze" w:date="2024-03-31T10:10:00Z"/>
          <w:rFonts w:ascii="Times New Roman" w:hAnsi="Times New Roman" w:cs="Times New Roman"/>
          <w:bCs/>
          <w:color w:val="000000" w:themeColor="text1"/>
          <w:sz w:val="24"/>
          <w:szCs w:val="24"/>
        </w:rPr>
      </w:pPr>
      <w:ins w:id="1641" w:author="Tafadzwa Wilson Sedze" w:date="2024-03-31T10:10:00Z">
        <w:r w:rsidRPr="00902717">
          <w:rPr>
            <w:rFonts w:ascii="Times New Roman" w:hAnsi="Times New Roman" w:cs="Times New Roman"/>
            <w:bCs/>
            <w:color w:val="000000" w:themeColor="text1"/>
            <w:sz w:val="24"/>
            <w:szCs w:val="24"/>
          </w:rPr>
          <w:t>In evaluating alternatives to the current manual fish farming system at Zimunda Estate, two primary options are considered: adopting an off-the-shelf system and transitioning to a fully automated system.</w:t>
        </w:r>
      </w:ins>
    </w:p>
    <w:p w14:paraId="5752C0F1" w14:textId="77777777" w:rsidR="00902717" w:rsidRPr="009776C9" w:rsidRDefault="00902717">
      <w:pPr>
        <w:pStyle w:val="Heading2"/>
        <w:numPr>
          <w:ilvl w:val="0"/>
          <w:numId w:val="37"/>
        </w:numPr>
        <w:rPr>
          <w:ins w:id="1642" w:author="Tafadzwa Wilson Sedze" w:date="2024-03-31T10:10:00Z"/>
          <w:rFonts w:ascii="Times New Roman" w:hAnsi="Times New Roman" w:cs="Times New Roman"/>
          <w:b/>
          <w:bCs/>
          <w:color w:val="auto"/>
          <w:sz w:val="28"/>
          <w:szCs w:val="28"/>
          <w:rPrChange w:id="1643" w:author="Tafadzwa Wilson Sedze" w:date="2024-04-01T09:37:00Z">
            <w:rPr>
              <w:ins w:id="1644" w:author="Tafadzwa Wilson Sedze" w:date="2024-03-31T10:10:00Z"/>
              <w:rFonts w:ascii="Times New Roman" w:hAnsi="Times New Roman" w:cs="Times New Roman"/>
              <w:bCs/>
              <w:color w:val="000000" w:themeColor="text1"/>
              <w:sz w:val="24"/>
              <w:szCs w:val="24"/>
            </w:rPr>
          </w:rPrChange>
        </w:rPr>
        <w:pPrChange w:id="1645" w:author="Tafadzwa Wilson Sedze" w:date="2024-04-01T09:37:00Z">
          <w:pPr>
            <w:numPr>
              <w:numId w:val="30"/>
            </w:numPr>
            <w:tabs>
              <w:tab w:val="num" w:pos="720"/>
            </w:tabs>
            <w:ind w:left="720" w:hanging="360"/>
            <w:jc w:val="both"/>
          </w:pPr>
        </w:pPrChange>
      </w:pPr>
      <w:ins w:id="1646" w:author="Tafadzwa Wilson Sedze" w:date="2024-03-31T10:10:00Z">
        <w:r w:rsidRPr="009776C9">
          <w:rPr>
            <w:rFonts w:ascii="Times New Roman" w:hAnsi="Times New Roman" w:cs="Times New Roman"/>
            <w:b/>
            <w:bCs/>
            <w:color w:val="auto"/>
            <w:sz w:val="28"/>
            <w:szCs w:val="28"/>
            <w:rPrChange w:id="1647" w:author="Tafadzwa Wilson Sedze" w:date="2024-04-01T09:37:00Z">
              <w:rPr>
                <w:rFonts w:ascii="Times New Roman" w:hAnsi="Times New Roman" w:cs="Times New Roman"/>
                <w:b/>
                <w:bCs/>
                <w:color w:val="000000" w:themeColor="text1"/>
                <w:sz w:val="24"/>
                <w:szCs w:val="24"/>
              </w:rPr>
            </w:rPrChange>
          </w:rPr>
          <w:t>Off-the-Shelf System:</w:t>
        </w:r>
      </w:ins>
    </w:p>
    <w:p w14:paraId="1CC0CEFF" w14:textId="77777777" w:rsidR="00902717" w:rsidRDefault="00902717" w:rsidP="00902717">
      <w:pPr>
        <w:jc w:val="both"/>
        <w:rPr>
          <w:ins w:id="1648" w:author="Tafadzwa Wilson Sedze" w:date="2024-03-31T10:11:00Z"/>
          <w:rFonts w:ascii="Times New Roman" w:hAnsi="Times New Roman" w:cs="Times New Roman"/>
          <w:bCs/>
          <w:color w:val="000000" w:themeColor="text1"/>
          <w:sz w:val="24"/>
          <w:szCs w:val="24"/>
        </w:rPr>
      </w:pPr>
      <w:ins w:id="1649" w:author="Tafadzwa Wilson Sedze" w:date="2024-03-31T10:10:00Z">
        <w:r w:rsidRPr="00902717">
          <w:rPr>
            <w:rFonts w:ascii="Times New Roman" w:hAnsi="Times New Roman" w:cs="Times New Roman"/>
            <w:bCs/>
            <w:color w:val="000000" w:themeColor="text1"/>
            <w:sz w:val="24"/>
            <w:szCs w:val="24"/>
          </w:rPr>
          <w:t>An off-the-shelf system refers to pre-built software or hardware solutions readily available in the market. These systems are designed to address common needs and are typically accessible to a wide range of users. Implementing an off-the-shelf system involves selecting a solution that best aligns with the farm's requirements and deploying it without extensive customization.</w:t>
        </w:r>
      </w:ins>
    </w:p>
    <w:p w14:paraId="351E0DD3" w14:textId="77777777" w:rsidR="00902717" w:rsidRPr="00902717" w:rsidRDefault="00902717">
      <w:pPr>
        <w:jc w:val="both"/>
        <w:rPr>
          <w:ins w:id="1650" w:author="Tafadzwa Wilson Sedze" w:date="2024-03-31T10:11:00Z"/>
          <w:rFonts w:ascii="Times New Roman" w:hAnsi="Times New Roman" w:cs="Times New Roman"/>
          <w:bCs/>
          <w:color w:val="000000" w:themeColor="text1"/>
          <w:sz w:val="24"/>
          <w:szCs w:val="24"/>
        </w:rPr>
        <w:pPrChange w:id="1651" w:author="Tafadzwa Wilson Sedze" w:date="2024-03-31T10:11:00Z">
          <w:pPr>
            <w:numPr>
              <w:numId w:val="31"/>
            </w:numPr>
            <w:tabs>
              <w:tab w:val="num" w:pos="720"/>
            </w:tabs>
            <w:ind w:left="720" w:hanging="360"/>
            <w:jc w:val="both"/>
          </w:pPr>
        </w:pPrChange>
      </w:pPr>
      <w:ins w:id="1652" w:author="Tafadzwa Wilson Sedze" w:date="2024-03-31T10:11:00Z">
        <w:r w:rsidRPr="00902717">
          <w:rPr>
            <w:rFonts w:ascii="Times New Roman" w:hAnsi="Times New Roman" w:cs="Times New Roman"/>
            <w:bCs/>
            <w:i/>
            <w:iCs/>
            <w:color w:val="000000" w:themeColor="text1"/>
            <w:sz w:val="24"/>
            <w:szCs w:val="24"/>
          </w:rPr>
          <w:t>Advantages:</w:t>
        </w:r>
      </w:ins>
    </w:p>
    <w:p w14:paraId="5D053144" w14:textId="77777777" w:rsidR="00902717" w:rsidRPr="00902717" w:rsidRDefault="00902717">
      <w:pPr>
        <w:numPr>
          <w:ilvl w:val="0"/>
          <w:numId w:val="31"/>
        </w:numPr>
        <w:jc w:val="both"/>
        <w:rPr>
          <w:ins w:id="1653" w:author="Tafadzwa Wilson Sedze" w:date="2024-03-31T10:11:00Z"/>
          <w:rFonts w:ascii="Times New Roman" w:hAnsi="Times New Roman" w:cs="Times New Roman"/>
          <w:bCs/>
          <w:color w:val="000000" w:themeColor="text1"/>
          <w:sz w:val="24"/>
          <w:szCs w:val="24"/>
        </w:rPr>
        <w:pPrChange w:id="1654" w:author="Tafadzwa Wilson Sedze" w:date="2024-03-31T10:11:00Z">
          <w:pPr>
            <w:numPr>
              <w:ilvl w:val="1"/>
              <w:numId w:val="31"/>
            </w:numPr>
            <w:tabs>
              <w:tab w:val="num" w:pos="1440"/>
            </w:tabs>
            <w:ind w:left="1440" w:hanging="360"/>
            <w:jc w:val="both"/>
          </w:pPr>
        </w:pPrChange>
      </w:pPr>
      <w:ins w:id="1655" w:author="Tafadzwa Wilson Sedze" w:date="2024-03-31T10:11:00Z">
        <w:r w:rsidRPr="00902717">
          <w:rPr>
            <w:rFonts w:ascii="Times New Roman" w:hAnsi="Times New Roman" w:cs="Times New Roman"/>
            <w:bCs/>
            <w:color w:val="000000" w:themeColor="text1"/>
            <w:sz w:val="24"/>
            <w:szCs w:val="24"/>
          </w:rPr>
          <w:t>Accessibility: Off-the-shelf systems are readily available and can be quickly implemented, minimizing development time.</w:t>
        </w:r>
      </w:ins>
    </w:p>
    <w:p w14:paraId="4CA13122" w14:textId="77777777" w:rsidR="00902717" w:rsidRPr="00902717" w:rsidRDefault="00902717">
      <w:pPr>
        <w:numPr>
          <w:ilvl w:val="0"/>
          <w:numId w:val="31"/>
        </w:numPr>
        <w:jc w:val="both"/>
        <w:rPr>
          <w:ins w:id="1656" w:author="Tafadzwa Wilson Sedze" w:date="2024-03-31T10:11:00Z"/>
          <w:rFonts w:ascii="Times New Roman" w:hAnsi="Times New Roman" w:cs="Times New Roman"/>
          <w:bCs/>
          <w:color w:val="000000" w:themeColor="text1"/>
          <w:sz w:val="24"/>
          <w:szCs w:val="24"/>
        </w:rPr>
        <w:pPrChange w:id="1657" w:author="Tafadzwa Wilson Sedze" w:date="2024-03-31T10:11:00Z">
          <w:pPr>
            <w:numPr>
              <w:ilvl w:val="1"/>
              <w:numId w:val="31"/>
            </w:numPr>
            <w:tabs>
              <w:tab w:val="num" w:pos="1440"/>
            </w:tabs>
            <w:ind w:left="1440" w:hanging="360"/>
            <w:jc w:val="both"/>
          </w:pPr>
        </w:pPrChange>
      </w:pPr>
      <w:ins w:id="1658" w:author="Tafadzwa Wilson Sedze" w:date="2024-03-31T10:11:00Z">
        <w:r w:rsidRPr="00902717">
          <w:rPr>
            <w:rFonts w:ascii="Times New Roman" w:hAnsi="Times New Roman" w:cs="Times New Roman"/>
            <w:bCs/>
            <w:color w:val="000000" w:themeColor="text1"/>
            <w:sz w:val="24"/>
            <w:szCs w:val="24"/>
          </w:rPr>
          <w:t>Scalability: Many off-the-shelf systems are scalable, allowing for future expansion and adaptation as farm needs evolve.</w:t>
        </w:r>
      </w:ins>
    </w:p>
    <w:p w14:paraId="5EE6B274" w14:textId="77777777" w:rsidR="00902717" w:rsidRPr="00902717" w:rsidRDefault="00902717">
      <w:pPr>
        <w:jc w:val="both"/>
        <w:rPr>
          <w:ins w:id="1659" w:author="Tafadzwa Wilson Sedze" w:date="2024-03-31T10:11:00Z"/>
          <w:rFonts w:ascii="Times New Roman" w:hAnsi="Times New Roman" w:cs="Times New Roman"/>
          <w:bCs/>
          <w:color w:val="000000" w:themeColor="text1"/>
          <w:sz w:val="24"/>
          <w:szCs w:val="24"/>
        </w:rPr>
        <w:pPrChange w:id="1660" w:author="Tafadzwa Wilson Sedze" w:date="2024-03-31T10:11:00Z">
          <w:pPr>
            <w:numPr>
              <w:numId w:val="31"/>
            </w:numPr>
            <w:tabs>
              <w:tab w:val="num" w:pos="720"/>
            </w:tabs>
            <w:ind w:left="720" w:hanging="360"/>
            <w:jc w:val="both"/>
          </w:pPr>
        </w:pPrChange>
      </w:pPr>
      <w:ins w:id="1661" w:author="Tafadzwa Wilson Sedze" w:date="2024-03-31T10:11:00Z">
        <w:r w:rsidRPr="00902717">
          <w:rPr>
            <w:rFonts w:ascii="Times New Roman" w:hAnsi="Times New Roman" w:cs="Times New Roman"/>
            <w:bCs/>
            <w:i/>
            <w:iCs/>
            <w:color w:val="000000" w:themeColor="text1"/>
            <w:sz w:val="24"/>
            <w:szCs w:val="24"/>
          </w:rPr>
          <w:t>Disadvantages:</w:t>
        </w:r>
      </w:ins>
    </w:p>
    <w:p w14:paraId="5358E275" w14:textId="77777777" w:rsidR="00902717" w:rsidRPr="00902717" w:rsidRDefault="00902717">
      <w:pPr>
        <w:numPr>
          <w:ilvl w:val="0"/>
          <w:numId w:val="31"/>
        </w:numPr>
        <w:jc w:val="both"/>
        <w:rPr>
          <w:ins w:id="1662" w:author="Tafadzwa Wilson Sedze" w:date="2024-03-31T10:11:00Z"/>
          <w:rFonts w:ascii="Times New Roman" w:hAnsi="Times New Roman" w:cs="Times New Roman"/>
          <w:bCs/>
          <w:color w:val="000000" w:themeColor="text1"/>
          <w:sz w:val="24"/>
          <w:szCs w:val="24"/>
        </w:rPr>
        <w:pPrChange w:id="1663" w:author="Tafadzwa Wilson Sedze" w:date="2024-03-31T10:11:00Z">
          <w:pPr>
            <w:numPr>
              <w:ilvl w:val="1"/>
              <w:numId w:val="31"/>
            </w:numPr>
            <w:tabs>
              <w:tab w:val="num" w:pos="1440"/>
            </w:tabs>
            <w:ind w:left="1440" w:hanging="360"/>
            <w:jc w:val="both"/>
          </w:pPr>
        </w:pPrChange>
      </w:pPr>
      <w:ins w:id="1664" w:author="Tafadzwa Wilson Sedze" w:date="2024-03-31T10:11:00Z">
        <w:r w:rsidRPr="00902717">
          <w:rPr>
            <w:rFonts w:ascii="Times New Roman" w:hAnsi="Times New Roman" w:cs="Times New Roman"/>
            <w:bCs/>
            <w:color w:val="000000" w:themeColor="text1"/>
            <w:sz w:val="24"/>
            <w:szCs w:val="24"/>
          </w:rPr>
          <w:t>Limited Customization: Off-the-shelf systems may lack customization options, limiting their suitability for specific farm requirements.</w:t>
        </w:r>
      </w:ins>
    </w:p>
    <w:p w14:paraId="13F485F0" w14:textId="77777777" w:rsidR="00902717" w:rsidRPr="00902717" w:rsidRDefault="00902717">
      <w:pPr>
        <w:numPr>
          <w:ilvl w:val="0"/>
          <w:numId w:val="31"/>
        </w:numPr>
        <w:jc w:val="both"/>
        <w:rPr>
          <w:ins w:id="1665" w:author="Tafadzwa Wilson Sedze" w:date="2024-03-31T10:11:00Z"/>
          <w:rFonts w:ascii="Times New Roman" w:hAnsi="Times New Roman" w:cs="Times New Roman"/>
          <w:bCs/>
          <w:color w:val="000000" w:themeColor="text1"/>
          <w:sz w:val="24"/>
          <w:szCs w:val="24"/>
        </w:rPr>
        <w:pPrChange w:id="1666" w:author="Tafadzwa Wilson Sedze" w:date="2024-03-31T10:11:00Z">
          <w:pPr>
            <w:numPr>
              <w:ilvl w:val="1"/>
              <w:numId w:val="31"/>
            </w:numPr>
            <w:tabs>
              <w:tab w:val="num" w:pos="1440"/>
            </w:tabs>
            <w:ind w:left="1440" w:hanging="360"/>
            <w:jc w:val="both"/>
          </w:pPr>
        </w:pPrChange>
      </w:pPr>
      <w:ins w:id="1667" w:author="Tafadzwa Wilson Sedze" w:date="2024-03-31T10:11:00Z">
        <w:r w:rsidRPr="00902717">
          <w:rPr>
            <w:rFonts w:ascii="Times New Roman" w:hAnsi="Times New Roman" w:cs="Times New Roman"/>
            <w:bCs/>
            <w:color w:val="000000" w:themeColor="text1"/>
            <w:sz w:val="24"/>
            <w:szCs w:val="24"/>
          </w:rPr>
          <w:t>Dependency on Vendor: Reliance on third-party vendors for support and updates may result in potential service disruptions or compatibility issues.</w:t>
        </w:r>
      </w:ins>
    </w:p>
    <w:p w14:paraId="71A74973" w14:textId="7E60061F" w:rsidR="00902717" w:rsidRPr="00902717" w:rsidRDefault="00902717" w:rsidP="00902717">
      <w:pPr>
        <w:numPr>
          <w:ilvl w:val="0"/>
          <w:numId w:val="31"/>
        </w:numPr>
        <w:jc w:val="both"/>
        <w:rPr>
          <w:ins w:id="1668" w:author="Tafadzwa Wilson Sedze" w:date="2024-03-31T10:12:00Z"/>
          <w:rFonts w:ascii="Times New Roman" w:hAnsi="Times New Roman" w:cs="Times New Roman"/>
          <w:bCs/>
          <w:color w:val="000000" w:themeColor="text1"/>
          <w:sz w:val="24"/>
          <w:szCs w:val="24"/>
        </w:rPr>
      </w:pPr>
      <w:ins w:id="1669" w:author="Tafadzwa Wilson Sedze" w:date="2024-03-31T10:13:00Z">
        <w:r>
          <w:rPr>
            <w:rFonts w:ascii="Times New Roman" w:hAnsi="Times New Roman" w:cs="Times New Roman"/>
            <w:bCs/>
            <w:color w:val="000000" w:themeColor="text1"/>
            <w:sz w:val="24"/>
            <w:szCs w:val="24"/>
          </w:rPr>
          <w:t xml:space="preserve">High </w:t>
        </w:r>
      </w:ins>
      <w:ins w:id="1670" w:author="Tafadzwa Wilson Sedze" w:date="2024-03-31T10:12:00Z">
        <w:r w:rsidRPr="00902717">
          <w:rPr>
            <w:rFonts w:ascii="Times New Roman" w:hAnsi="Times New Roman" w:cs="Times New Roman"/>
            <w:bCs/>
            <w:color w:val="000000" w:themeColor="text1"/>
            <w:sz w:val="24"/>
            <w:szCs w:val="24"/>
          </w:rPr>
          <w:t xml:space="preserve">Cost: These systems often </w:t>
        </w:r>
        <w:r>
          <w:rPr>
            <w:rFonts w:ascii="Times New Roman" w:hAnsi="Times New Roman" w:cs="Times New Roman"/>
            <w:bCs/>
            <w:color w:val="000000" w:themeColor="text1"/>
            <w:sz w:val="24"/>
            <w:szCs w:val="24"/>
          </w:rPr>
          <w:t>cost significantly</w:t>
        </w:r>
      </w:ins>
      <w:ins w:id="1671" w:author="Tafadzwa Wilson Sedze" w:date="2024-03-31T10:13:00Z">
        <w:r>
          <w:rPr>
            <w:rFonts w:ascii="Times New Roman" w:hAnsi="Times New Roman" w:cs="Times New Roman"/>
            <w:bCs/>
            <w:color w:val="000000" w:themeColor="text1"/>
            <w:sz w:val="24"/>
            <w:szCs w:val="24"/>
          </w:rPr>
          <w:t xml:space="preserve"> high</w:t>
        </w:r>
      </w:ins>
      <w:ins w:id="1672" w:author="Tafadzwa Wilson Sedze" w:date="2024-03-31T10:12:00Z">
        <w:r>
          <w:rPr>
            <w:rFonts w:ascii="Times New Roman" w:hAnsi="Times New Roman" w:cs="Times New Roman"/>
            <w:bCs/>
            <w:color w:val="000000" w:themeColor="text1"/>
            <w:sz w:val="24"/>
            <w:szCs w:val="24"/>
          </w:rPr>
          <w:t xml:space="preserve"> </w:t>
        </w:r>
        <w:r w:rsidRPr="00902717">
          <w:rPr>
            <w:rFonts w:ascii="Times New Roman" w:hAnsi="Times New Roman" w:cs="Times New Roman"/>
            <w:bCs/>
            <w:color w:val="000000" w:themeColor="text1"/>
            <w:sz w:val="24"/>
            <w:szCs w:val="24"/>
          </w:rPr>
          <w:t xml:space="preserve">compared to custom-built alternatives, reducing </w:t>
        </w:r>
      </w:ins>
      <w:ins w:id="1673" w:author="Tafadzwa Wilson Sedze" w:date="2024-03-31T10:13:00Z">
        <w:r>
          <w:rPr>
            <w:rFonts w:ascii="Times New Roman" w:hAnsi="Times New Roman" w:cs="Times New Roman"/>
            <w:bCs/>
            <w:color w:val="000000" w:themeColor="text1"/>
            <w:sz w:val="24"/>
            <w:szCs w:val="24"/>
          </w:rPr>
          <w:t>making them</w:t>
        </w:r>
      </w:ins>
      <w:ins w:id="1674" w:author="Tafadzwa Wilson Sedze" w:date="2024-03-31T10:12:00Z">
        <w:r w:rsidRPr="00902717">
          <w:rPr>
            <w:rFonts w:ascii="Times New Roman" w:hAnsi="Times New Roman" w:cs="Times New Roman"/>
            <w:bCs/>
            <w:color w:val="000000" w:themeColor="text1"/>
            <w:sz w:val="24"/>
            <w:szCs w:val="24"/>
          </w:rPr>
          <w:t xml:space="preserve"> </w:t>
        </w:r>
      </w:ins>
      <w:ins w:id="1675" w:author="Tafadzwa Wilson Sedze" w:date="2024-03-31T10:13:00Z">
        <w:r>
          <w:rPr>
            <w:rFonts w:ascii="Times New Roman" w:hAnsi="Times New Roman" w:cs="Times New Roman"/>
            <w:bCs/>
            <w:color w:val="000000" w:themeColor="text1"/>
            <w:sz w:val="24"/>
            <w:szCs w:val="24"/>
          </w:rPr>
          <w:t>much expensive</w:t>
        </w:r>
      </w:ins>
      <w:ins w:id="1676" w:author="Tafadzwa Wilson Sedze" w:date="2024-03-31T10:12:00Z">
        <w:r w:rsidRPr="00902717">
          <w:rPr>
            <w:rFonts w:ascii="Times New Roman" w:hAnsi="Times New Roman" w:cs="Times New Roman"/>
            <w:bCs/>
            <w:color w:val="000000" w:themeColor="text1"/>
            <w:sz w:val="24"/>
            <w:szCs w:val="24"/>
          </w:rPr>
          <w:t>.</w:t>
        </w:r>
      </w:ins>
    </w:p>
    <w:p w14:paraId="65AB892A" w14:textId="77777777" w:rsidR="00902717" w:rsidRPr="00902717" w:rsidRDefault="00902717" w:rsidP="00902717">
      <w:pPr>
        <w:jc w:val="both"/>
        <w:rPr>
          <w:ins w:id="1677" w:author="Tafadzwa Wilson Sedze" w:date="2024-03-31T10:10:00Z"/>
          <w:rFonts w:ascii="Times New Roman" w:hAnsi="Times New Roman" w:cs="Times New Roman"/>
          <w:bCs/>
          <w:color w:val="000000" w:themeColor="text1"/>
          <w:sz w:val="24"/>
          <w:szCs w:val="24"/>
        </w:rPr>
      </w:pPr>
    </w:p>
    <w:p w14:paraId="2BD1C044" w14:textId="77777777" w:rsidR="00902717" w:rsidRDefault="00902717" w:rsidP="00097972">
      <w:pPr>
        <w:pStyle w:val="Heading2"/>
        <w:numPr>
          <w:ilvl w:val="0"/>
          <w:numId w:val="37"/>
        </w:numPr>
        <w:rPr>
          <w:ins w:id="1678" w:author="Tafadzwa Wilson Sedze" w:date="2024-04-01T09:38:00Z"/>
          <w:rFonts w:ascii="Times New Roman" w:hAnsi="Times New Roman" w:cs="Times New Roman"/>
          <w:b/>
          <w:bCs/>
          <w:color w:val="auto"/>
          <w:sz w:val="28"/>
          <w:szCs w:val="28"/>
        </w:rPr>
      </w:pPr>
      <w:ins w:id="1679" w:author="Tafadzwa Wilson Sedze" w:date="2024-03-31T10:10:00Z">
        <w:r w:rsidRPr="00097972">
          <w:rPr>
            <w:rFonts w:ascii="Times New Roman" w:hAnsi="Times New Roman" w:cs="Times New Roman"/>
            <w:b/>
            <w:bCs/>
            <w:color w:val="auto"/>
            <w:sz w:val="28"/>
            <w:szCs w:val="28"/>
            <w:rPrChange w:id="1680" w:author="Tafadzwa Wilson Sedze" w:date="2024-04-01T09:37:00Z">
              <w:rPr>
                <w:rFonts w:ascii="Times New Roman" w:hAnsi="Times New Roman" w:cs="Times New Roman"/>
                <w:b/>
                <w:bCs/>
                <w:color w:val="000000" w:themeColor="text1"/>
                <w:sz w:val="24"/>
                <w:szCs w:val="24"/>
              </w:rPr>
            </w:rPrChange>
          </w:rPr>
          <w:t>Fully Automated System:</w:t>
        </w:r>
      </w:ins>
    </w:p>
    <w:p w14:paraId="62DBFA31" w14:textId="77777777" w:rsidR="00097972" w:rsidRPr="00097972" w:rsidRDefault="00097972">
      <w:pPr>
        <w:rPr>
          <w:ins w:id="1681" w:author="Tafadzwa Wilson Sedze" w:date="2024-03-31T10:10:00Z"/>
          <w:rPrChange w:id="1682" w:author="Tafadzwa Wilson Sedze" w:date="2024-04-01T09:38:00Z">
            <w:rPr>
              <w:ins w:id="1683" w:author="Tafadzwa Wilson Sedze" w:date="2024-03-31T10:10:00Z"/>
              <w:rFonts w:ascii="Times New Roman" w:hAnsi="Times New Roman" w:cs="Times New Roman"/>
              <w:bCs/>
              <w:color w:val="000000" w:themeColor="text1"/>
              <w:sz w:val="24"/>
              <w:szCs w:val="24"/>
            </w:rPr>
          </w:rPrChange>
        </w:rPr>
        <w:pPrChange w:id="1684" w:author="Tafadzwa Wilson Sedze" w:date="2024-04-01T09:38:00Z">
          <w:pPr>
            <w:numPr>
              <w:numId w:val="30"/>
            </w:numPr>
            <w:tabs>
              <w:tab w:val="num" w:pos="720"/>
            </w:tabs>
            <w:ind w:left="720" w:hanging="360"/>
            <w:jc w:val="both"/>
          </w:pPr>
        </w:pPrChange>
      </w:pPr>
    </w:p>
    <w:p w14:paraId="28C9A9F3" w14:textId="77777777" w:rsidR="00902717" w:rsidRPr="00902717" w:rsidRDefault="00902717" w:rsidP="00902717">
      <w:pPr>
        <w:jc w:val="both"/>
        <w:rPr>
          <w:ins w:id="1685" w:author="Tafadzwa Wilson Sedze" w:date="2024-03-31T10:10:00Z"/>
          <w:rFonts w:ascii="Times New Roman" w:hAnsi="Times New Roman" w:cs="Times New Roman"/>
          <w:bCs/>
          <w:color w:val="000000" w:themeColor="text1"/>
          <w:sz w:val="24"/>
          <w:szCs w:val="24"/>
        </w:rPr>
      </w:pPr>
      <w:ins w:id="1686" w:author="Tafadzwa Wilson Sedze" w:date="2024-03-31T10:10:00Z">
        <w:r w:rsidRPr="00902717">
          <w:rPr>
            <w:rFonts w:ascii="Times New Roman" w:hAnsi="Times New Roman" w:cs="Times New Roman"/>
            <w:bCs/>
            <w:color w:val="000000" w:themeColor="text1"/>
            <w:sz w:val="24"/>
            <w:szCs w:val="24"/>
          </w:rPr>
          <w:t>A fully automated system involves the integration of advanced technologies such as sensors, actuators, and control systems to automate various aspects of fish farming operations. In a fully automated system, tasks such as feeding fish, monitoring water quality, and controlling equipment are performed autonomously without direct human intervention.</w:t>
        </w:r>
      </w:ins>
    </w:p>
    <w:p w14:paraId="61E0A175" w14:textId="77777777" w:rsidR="00902717" w:rsidRPr="00902717" w:rsidRDefault="00902717">
      <w:pPr>
        <w:jc w:val="both"/>
        <w:rPr>
          <w:ins w:id="1687" w:author="Tafadzwa Wilson Sedze" w:date="2024-03-31T10:14:00Z"/>
          <w:rFonts w:ascii="Times New Roman" w:hAnsi="Times New Roman" w:cs="Times New Roman"/>
          <w:bCs/>
          <w:color w:val="000000" w:themeColor="text1"/>
          <w:sz w:val="24"/>
          <w:szCs w:val="24"/>
        </w:rPr>
        <w:pPrChange w:id="1688" w:author="Tafadzwa Wilson Sedze" w:date="2024-03-31T10:14:00Z">
          <w:pPr>
            <w:numPr>
              <w:numId w:val="32"/>
            </w:numPr>
            <w:tabs>
              <w:tab w:val="num" w:pos="720"/>
            </w:tabs>
            <w:ind w:left="720" w:hanging="360"/>
            <w:jc w:val="both"/>
          </w:pPr>
        </w:pPrChange>
      </w:pPr>
      <w:ins w:id="1689" w:author="Tafadzwa Wilson Sedze" w:date="2024-03-31T10:14:00Z">
        <w:r w:rsidRPr="00902717">
          <w:rPr>
            <w:rFonts w:ascii="Times New Roman" w:hAnsi="Times New Roman" w:cs="Times New Roman"/>
            <w:bCs/>
            <w:i/>
            <w:iCs/>
            <w:color w:val="000000" w:themeColor="text1"/>
            <w:sz w:val="24"/>
            <w:szCs w:val="24"/>
          </w:rPr>
          <w:t>Advantages:</w:t>
        </w:r>
      </w:ins>
    </w:p>
    <w:p w14:paraId="019EEE7C" w14:textId="77777777" w:rsidR="00902717" w:rsidRPr="00902717" w:rsidRDefault="00902717">
      <w:pPr>
        <w:numPr>
          <w:ilvl w:val="0"/>
          <w:numId w:val="32"/>
        </w:numPr>
        <w:jc w:val="both"/>
        <w:rPr>
          <w:ins w:id="1690" w:author="Tafadzwa Wilson Sedze" w:date="2024-03-31T10:14:00Z"/>
          <w:rFonts w:ascii="Times New Roman" w:hAnsi="Times New Roman" w:cs="Times New Roman"/>
          <w:bCs/>
          <w:color w:val="000000" w:themeColor="text1"/>
          <w:sz w:val="24"/>
          <w:szCs w:val="24"/>
        </w:rPr>
        <w:pPrChange w:id="1691" w:author="Tafadzwa Wilson Sedze" w:date="2024-03-31T10:15:00Z">
          <w:pPr>
            <w:numPr>
              <w:ilvl w:val="1"/>
              <w:numId w:val="32"/>
            </w:numPr>
            <w:tabs>
              <w:tab w:val="num" w:pos="1440"/>
            </w:tabs>
            <w:ind w:left="1440" w:hanging="360"/>
            <w:jc w:val="both"/>
          </w:pPr>
        </w:pPrChange>
      </w:pPr>
      <w:ins w:id="1692" w:author="Tafadzwa Wilson Sedze" w:date="2024-03-31T10:14:00Z">
        <w:r w:rsidRPr="00902717">
          <w:rPr>
            <w:rFonts w:ascii="Times New Roman" w:hAnsi="Times New Roman" w:cs="Times New Roman"/>
            <w:bCs/>
            <w:color w:val="000000" w:themeColor="text1"/>
            <w:sz w:val="24"/>
            <w:szCs w:val="24"/>
          </w:rPr>
          <w:t>Precision and Efficiency: Fully automated systems offer precise control over fish farming processes, optimizing feed distribution, water quality management, and equipment operation.</w:t>
        </w:r>
      </w:ins>
    </w:p>
    <w:p w14:paraId="492FAA84" w14:textId="7C4909E6" w:rsidR="00902717" w:rsidRPr="00902717" w:rsidRDefault="00902717">
      <w:pPr>
        <w:numPr>
          <w:ilvl w:val="0"/>
          <w:numId w:val="32"/>
        </w:numPr>
        <w:jc w:val="both"/>
        <w:rPr>
          <w:ins w:id="1693" w:author="Tafadzwa Wilson Sedze" w:date="2024-03-31T10:14:00Z"/>
          <w:rFonts w:ascii="Times New Roman" w:hAnsi="Times New Roman" w:cs="Times New Roman"/>
          <w:bCs/>
          <w:color w:val="000000" w:themeColor="text1"/>
          <w:sz w:val="24"/>
          <w:szCs w:val="24"/>
        </w:rPr>
        <w:pPrChange w:id="1694" w:author="Tafadzwa Wilson Sedze" w:date="2024-03-31T10:15:00Z">
          <w:pPr>
            <w:numPr>
              <w:ilvl w:val="1"/>
              <w:numId w:val="32"/>
            </w:numPr>
            <w:tabs>
              <w:tab w:val="num" w:pos="1440"/>
            </w:tabs>
            <w:ind w:left="1440" w:hanging="360"/>
            <w:jc w:val="both"/>
          </w:pPr>
        </w:pPrChange>
      </w:pPr>
      <w:proofErr w:type="spellStart"/>
      <w:ins w:id="1695" w:author="Tafadzwa Wilson Sedze" w:date="2024-03-31T10:14:00Z">
        <w:r w:rsidRPr="00902717">
          <w:rPr>
            <w:rFonts w:ascii="Times New Roman" w:hAnsi="Times New Roman" w:cs="Times New Roman"/>
            <w:bCs/>
            <w:color w:val="000000" w:themeColor="text1"/>
            <w:sz w:val="24"/>
            <w:szCs w:val="24"/>
          </w:rPr>
          <w:t>Labor</w:t>
        </w:r>
        <w:proofErr w:type="spellEnd"/>
        <w:r w:rsidRPr="00902717">
          <w:rPr>
            <w:rFonts w:ascii="Times New Roman" w:hAnsi="Times New Roman" w:cs="Times New Roman"/>
            <w:bCs/>
            <w:color w:val="000000" w:themeColor="text1"/>
            <w:sz w:val="24"/>
            <w:szCs w:val="24"/>
          </w:rPr>
          <w:t xml:space="preserve"> Savings: Automation reduces dependency on manual labo</w:t>
        </w:r>
      </w:ins>
      <w:ins w:id="1696" w:author="Tafadzwa Wilson Sedze" w:date="2024-03-31T10:15:00Z">
        <w:r w:rsidR="00F9343B">
          <w:rPr>
            <w:rFonts w:ascii="Times New Roman" w:hAnsi="Times New Roman" w:cs="Times New Roman"/>
            <w:bCs/>
            <w:color w:val="000000" w:themeColor="text1"/>
            <w:sz w:val="24"/>
            <w:szCs w:val="24"/>
          </w:rPr>
          <w:t>u</w:t>
        </w:r>
      </w:ins>
      <w:ins w:id="1697" w:author="Tafadzwa Wilson Sedze" w:date="2024-03-31T10:14:00Z">
        <w:r w:rsidRPr="00902717">
          <w:rPr>
            <w:rFonts w:ascii="Times New Roman" w:hAnsi="Times New Roman" w:cs="Times New Roman"/>
            <w:bCs/>
            <w:color w:val="000000" w:themeColor="text1"/>
            <w:sz w:val="24"/>
            <w:szCs w:val="24"/>
          </w:rPr>
          <w:t>r, minimizing operational costs associated with staffing and human error.</w:t>
        </w:r>
      </w:ins>
    </w:p>
    <w:p w14:paraId="44AD6EE2" w14:textId="77777777" w:rsidR="00902717" w:rsidRPr="00902717" w:rsidRDefault="00902717">
      <w:pPr>
        <w:numPr>
          <w:ilvl w:val="0"/>
          <w:numId w:val="32"/>
        </w:numPr>
        <w:jc w:val="both"/>
        <w:rPr>
          <w:ins w:id="1698" w:author="Tafadzwa Wilson Sedze" w:date="2024-03-31T10:14:00Z"/>
          <w:rFonts w:ascii="Times New Roman" w:hAnsi="Times New Roman" w:cs="Times New Roman"/>
          <w:bCs/>
          <w:color w:val="000000" w:themeColor="text1"/>
          <w:sz w:val="24"/>
          <w:szCs w:val="24"/>
        </w:rPr>
        <w:pPrChange w:id="1699" w:author="Tafadzwa Wilson Sedze" w:date="2024-03-31T10:15:00Z">
          <w:pPr>
            <w:numPr>
              <w:ilvl w:val="1"/>
              <w:numId w:val="32"/>
            </w:numPr>
            <w:tabs>
              <w:tab w:val="num" w:pos="1440"/>
            </w:tabs>
            <w:ind w:left="1440" w:hanging="360"/>
            <w:jc w:val="both"/>
          </w:pPr>
        </w:pPrChange>
      </w:pPr>
      <w:ins w:id="1700" w:author="Tafadzwa Wilson Sedze" w:date="2024-03-31T10:14:00Z">
        <w:r w:rsidRPr="00902717">
          <w:rPr>
            <w:rFonts w:ascii="Times New Roman" w:hAnsi="Times New Roman" w:cs="Times New Roman"/>
            <w:bCs/>
            <w:color w:val="000000" w:themeColor="text1"/>
            <w:sz w:val="24"/>
            <w:szCs w:val="24"/>
          </w:rPr>
          <w:t>Data-Driven Decision-Making: Automated systems collect real-time data, enabling informed decision-making and proactive management of farm operations.</w:t>
        </w:r>
      </w:ins>
    </w:p>
    <w:p w14:paraId="4C83ACBE" w14:textId="77777777" w:rsidR="00902717" w:rsidRPr="00902717" w:rsidRDefault="00902717">
      <w:pPr>
        <w:jc w:val="both"/>
        <w:rPr>
          <w:ins w:id="1701" w:author="Tafadzwa Wilson Sedze" w:date="2024-03-31T10:14:00Z"/>
          <w:rFonts w:ascii="Times New Roman" w:hAnsi="Times New Roman" w:cs="Times New Roman"/>
          <w:bCs/>
          <w:color w:val="000000" w:themeColor="text1"/>
          <w:sz w:val="24"/>
          <w:szCs w:val="24"/>
        </w:rPr>
        <w:pPrChange w:id="1702" w:author="Tafadzwa Wilson Sedze" w:date="2024-03-31T10:15:00Z">
          <w:pPr>
            <w:numPr>
              <w:numId w:val="32"/>
            </w:numPr>
            <w:tabs>
              <w:tab w:val="num" w:pos="720"/>
            </w:tabs>
            <w:ind w:left="720" w:hanging="360"/>
            <w:jc w:val="both"/>
          </w:pPr>
        </w:pPrChange>
      </w:pPr>
      <w:ins w:id="1703" w:author="Tafadzwa Wilson Sedze" w:date="2024-03-31T10:14:00Z">
        <w:r w:rsidRPr="00902717">
          <w:rPr>
            <w:rFonts w:ascii="Times New Roman" w:hAnsi="Times New Roman" w:cs="Times New Roman"/>
            <w:bCs/>
            <w:i/>
            <w:iCs/>
            <w:color w:val="000000" w:themeColor="text1"/>
            <w:sz w:val="24"/>
            <w:szCs w:val="24"/>
          </w:rPr>
          <w:lastRenderedPageBreak/>
          <w:t>Disadvantages:</w:t>
        </w:r>
      </w:ins>
    </w:p>
    <w:p w14:paraId="7286CA4A" w14:textId="77777777" w:rsidR="00902717" w:rsidRPr="00902717" w:rsidRDefault="00902717">
      <w:pPr>
        <w:numPr>
          <w:ilvl w:val="0"/>
          <w:numId w:val="32"/>
        </w:numPr>
        <w:jc w:val="both"/>
        <w:rPr>
          <w:ins w:id="1704" w:author="Tafadzwa Wilson Sedze" w:date="2024-03-31T10:14:00Z"/>
          <w:rFonts w:ascii="Times New Roman" w:hAnsi="Times New Roman" w:cs="Times New Roman"/>
          <w:bCs/>
          <w:color w:val="000000" w:themeColor="text1"/>
          <w:sz w:val="24"/>
          <w:szCs w:val="24"/>
        </w:rPr>
        <w:pPrChange w:id="1705" w:author="Tafadzwa Wilson Sedze" w:date="2024-03-31T10:15:00Z">
          <w:pPr>
            <w:numPr>
              <w:ilvl w:val="1"/>
              <w:numId w:val="32"/>
            </w:numPr>
            <w:tabs>
              <w:tab w:val="num" w:pos="1440"/>
            </w:tabs>
            <w:ind w:left="1440" w:hanging="360"/>
            <w:jc w:val="both"/>
          </w:pPr>
        </w:pPrChange>
      </w:pPr>
      <w:ins w:id="1706" w:author="Tafadzwa Wilson Sedze" w:date="2024-03-31T10:14:00Z">
        <w:r w:rsidRPr="00902717">
          <w:rPr>
            <w:rFonts w:ascii="Times New Roman" w:hAnsi="Times New Roman" w:cs="Times New Roman"/>
            <w:bCs/>
            <w:color w:val="000000" w:themeColor="text1"/>
            <w:sz w:val="24"/>
            <w:szCs w:val="24"/>
          </w:rPr>
          <w:t>Initial Investment: Transitioning to a fully automated system requires significant upfront investment in technology and infrastructure.</w:t>
        </w:r>
      </w:ins>
    </w:p>
    <w:p w14:paraId="28A6D10C" w14:textId="0F5B9A9A" w:rsidR="002158DC" w:rsidRPr="00F9343B" w:rsidRDefault="00902717" w:rsidP="00F9343B">
      <w:pPr>
        <w:numPr>
          <w:ilvl w:val="0"/>
          <w:numId w:val="32"/>
        </w:numPr>
        <w:jc w:val="both"/>
        <w:rPr>
          <w:ins w:id="1707" w:author="Tafadzwa Wilson Sedze" w:date="2024-03-31T10:17:00Z"/>
          <w:rFonts w:ascii="Times New Roman" w:hAnsi="Times New Roman" w:cs="Times New Roman"/>
          <w:bCs/>
          <w:color w:val="000000" w:themeColor="text1"/>
          <w:sz w:val="24"/>
          <w:szCs w:val="24"/>
          <w:lang w:val="en-US"/>
          <w:rPrChange w:id="1708" w:author="Tafadzwa Wilson Sedze" w:date="2024-03-31T10:17:00Z">
            <w:rPr>
              <w:ins w:id="1709" w:author="Tafadzwa Wilson Sedze" w:date="2024-03-31T10:17:00Z"/>
              <w:rFonts w:ascii="Times New Roman" w:hAnsi="Times New Roman" w:cs="Times New Roman"/>
              <w:bCs/>
              <w:color w:val="000000" w:themeColor="text1"/>
              <w:sz w:val="24"/>
              <w:szCs w:val="24"/>
            </w:rPr>
          </w:rPrChange>
        </w:rPr>
      </w:pPr>
      <w:ins w:id="1710" w:author="Tafadzwa Wilson Sedze" w:date="2024-03-31T10:14:00Z">
        <w:r w:rsidRPr="00902717">
          <w:rPr>
            <w:rFonts w:ascii="Times New Roman" w:hAnsi="Times New Roman" w:cs="Times New Roman"/>
            <w:bCs/>
            <w:color w:val="000000" w:themeColor="text1"/>
            <w:sz w:val="24"/>
            <w:szCs w:val="24"/>
          </w:rPr>
          <w:t>Technical Complexity: Implementing and maintaining automated systems may require specialized technical expertise, potentially posing challenges for farm staff.</w:t>
        </w:r>
      </w:ins>
    </w:p>
    <w:p w14:paraId="2AD0A782" w14:textId="77777777" w:rsidR="00F9343B" w:rsidRDefault="00F9343B">
      <w:pPr>
        <w:ind w:left="720"/>
        <w:jc w:val="both"/>
        <w:rPr>
          <w:ins w:id="1711" w:author="Tafadzwa Wilson Sedze" w:date="2024-03-31T10:16:00Z"/>
          <w:rFonts w:ascii="Times New Roman" w:hAnsi="Times New Roman" w:cs="Times New Roman"/>
          <w:bCs/>
          <w:color w:val="000000" w:themeColor="text1"/>
          <w:sz w:val="24"/>
          <w:szCs w:val="24"/>
          <w:lang w:val="en-US"/>
        </w:rPr>
        <w:pPrChange w:id="1712" w:author="Tafadzwa Wilson Sedze" w:date="2024-03-31T10:17:00Z">
          <w:pPr>
            <w:jc w:val="both"/>
          </w:pPr>
        </w:pPrChange>
      </w:pPr>
    </w:p>
    <w:p w14:paraId="6724AA0E" w14:textId="09693B35" w:rsidR="00F9343B" w:rsidRDefault="00F9343B" w:rsidP="00F12652">
      <w:pPr>
        <w:jc w:val="both"/>
        <w:rPr>
          <w:ins w:id="1713" w:author="Tafadzwa Wilson Sedze" w:date="2024-03-31T10:19:00Z"/>
          <w:rFonts w:ascii="Times New Roman" w:hAnsi="Times New Roman" w:cs="Times New Roman"/>
          <w:bCs/>
          <w:color w:val="000000" w:themeColor="text1"/>
          <w:sz w:val="24"/>
          <w:szCs w:val="24"/>
        </w:rPr>
      </w:pPr>
      <w:ins w:id="1714" w:author="Tafadzwa Wilson Sedze" w:date="2024-03-31T10:16:00Z">
        <w:r w:rsidRPr="00F9343B">
          <w:rPr>
            <w:rFonts w:ascii="Times New Roman" w:hAnsi="Times New Roman" w:cs="Times New Roman"/>
            <w:bCs/>
            <w:color w:val="000000" w:themeColor="text1"/>
            <w:sz w:val="24"/>
            <w:szCs w:val="24"/>
          </w:rPr>
          <w:t>While both options offer distinct advantages, the fully automated system emerges as the optimal choice for Zimunda Estate. Despite the initial investment and technical complexities, the long-term benefits of precision, efficiency, and labo</w:t>
        </w:r>
      </w:ins>
      <w:ins w:id="1715" w:author="Tafadzwa Wilson Sedze" w:date="2024-03-31T10:19:00Z">
        <w:r w:rsidR="00D0524E">
          <w:rPr>
            <w:rFonts w:ascii="Times New Roman" w:hAnsi="Times New Roman" w:cs="Times New Roman"/>
            <w:bCs/>
            <w:color w:val="000000" w:themeColor="text1"/>
            <w:sz w:val="24"/>
            <w:szCs w:val="24"/>
          </w:rPr>
          <w:t>u</w:t>
        </w:r>
      </w:ins>
      <w:ins w:id="1716" w:author="Tafadzwa Wilson Sedze" w:date="2024-03-31T10:16:00Z">
        <w:r w:rsidRPr="00F9343B">
          <w:rPr>
            <w:rFonts w:ascii="Times New Roman" w:hAnsi="Times New Roman" w:cs="Times New Roman"/>
            <w:bCs/>
            <w:color w:val="000000" w:themeColor="text1"/>
            <w:sz w:val="24"/>
            <w:szCs w:val="24"/>
          </w:rPr>
          <w:t>r savings outweigh the drawbacks. By embracing automation, Zimunda Estate can enhance productivity, maximize resource utilization, and position itself as a leader in sustainable and technologically advanced fish farming practices.</w:t>
        </w:r>
      </w:ins>
    </w:p>
    <w:p w14:paraId="6021B02D" w14:textId="77777777" w:rsidR="00D0524E" w:rsidRDefault="00D0524E" w:rsidP="00F12652">
      <w:pPr>
        <w:jc w:val="both"/>
        <w:rPr>
          <w:ins w:id="1717" w:author="Tafadzwa Wilson Sedze" w:date="2024-03-31T10:19:00Z"/>
          <w:rFonts w:ascii="Times New Roman" w:hAnsi="Times New Roman" w:cs="Times New Roman"/>
          <w:bCs/>
          <w:color w:val="000000" w:themeColor="text1"/>
          <w:sz w:val="24"/>
          <w:szCs w:val="24"/>
        </w:rPr>
      </w:pPr>
    </w:p>
    <w:p w14:paraId="7C4C7313" w14:textId="77777777" w:rsidR="00D0524E" w:rsidRDefault="00D0524E" w:rsidP="00F12652">
      <w:pPr>
        <w:jc w:val="both"/>
        <w:rPr>
          <w:ins w:id="1718" w:author="Tafadzwa Wilson Sedze" w:date="2024-04-01T09:09:00Z"/>
          <w:rFonts w:ascii="Times New Roman" w:hAnsi="Times New Roman" w:cs="Times New Roman"/>
          <w:bCs/>
          <w:color w:val="000000" w:themeColor="text1"/>
          <w:sz w:val="24"/>
          <w:szCs w:val="24"/>
        </w:rPr>
      </w:pPr>
    </w:p>
    <w:p w14:paraId="3A5B55D3" w14:textId="77777777" w:rsidR="008838DB" w:rsidRDefault="008838DB" w:rsidP="00F12652">
      <w:pPr>
        <w:jc w:val="both"/>
        <w:rPr>
          <w:ins w:id="1719" w:author="Tafadzwa Wilson Sedze" w:date="2024-04-01T09:09:00Z"/>
          <w:rFonts w:ascii="Times New Roman" w:hAnsi="Times New Roman" w:cs="Times New Roman"/>
          <w:bCs/>
          <w:color w:val="000000" w:themeColor="text1"/>
          <w:sz w:val="24"/>
          <w:szCs w:val="24"/>
        </w:rPr>
      </w:pPr>
    </w:p>
    <w:p w14:paraId="6A0F9D79" w14:textId="77777777" w:rsidR="008838DB" w:rsidRDefault="008838DB" w:rsidP="00F12652">
      <w:pPr>
        <w:jc w:val="both"/>
        <w:rPr>
          <w:ins w:id="1720" w:author="Tafadzwa Wilson Sedze" w:date="2024-04-01T09:09:00Z"/>
          <w:rFonts w:ascii="Times New Roman" w:hAnsi="Times New Roman" w:cs="Times New Roman"/>
          <w:bCs/>
          <w:color w:val="000000" w:themeColor="text1"/>
          <w:sz w:val="24"/>
          <w:szCs w:val="24"/>
        </w:rPr>
      </w:pPr>
    </w:p>
    <w:p w14:paraId="78F88478" w14:textId="77777777" w:rsidR="008838DB" w:rsidRDefault="008838DB" w:rsidP="00F12652">
      <w:pPr>
        <w:jc w:val="both"/>
        <w:rPr>
          <w:ins w:id="1721" w:author="Tafadzwa Wilson Sedze" w:date="2024-03-31T10:19:00Z"/>
          <w:rFonts w:ascii="Times New Roman" w:hAnsi="Times New Roman" w:cs="Times New Roman"/>
          <w:bCs/>
          <w:color w:val="000000" w:themeColor="text1"/>
          <w:sz w:val="24"/>
          <w:szCs w:val="24"/>
        </w:rPr>
      </w:pPr>
    </w:p>
    <w:p w14:paraId="357B9F96" w14:textId="342C7CEC" w:rsidR="00D7270F" w:rsidRDefault="008838DB" w:rsidP="008838DB">
      <w:pPr>
        <w:pStyle w:val="Heading2"/>
        <w:rPr>
          <w:ins w:id="1722" w:author="Tafadzwa Wilson Sedze" w:date="2024-04-01T09:09:00Z"/>
          <w:rFonts w:ascii="Times New Roman" w:hAnsi="Times New Roman" w:cs="Times New Roman"/>
          <w:b/>
          <w:bCs/>
          <w:color w:val="auto"/>
          <w:sz w:val="32"/>
          <w:szCs w:val="32"/>
        </w:rPr>
      </w:pPr>
      <w:ins w:id="1723" w:author="Tafadzwa Wilson Sedze" w:date="2024-03-31T10:23:00Z">
        <w:r w:rsidRPr="008838DB">
          <w:rPr>
            <w:rFonts w:ascii="Times New Roman" w:hAnsi="Times New Roman" w:cs="Times New Roman"/>
            <w:b/>
            <w:bCs/>
            <w:color w:val="auto"/>
            <w:sz w:val="32"/>
            <w:szCs w:val="32"/>
          </w:rPr>
          <w:t xml:space="preserve">3.4 </w:t>
        </w:r>
      </w:ins>
      <w:ins w:id="1724" w:author="Tafadzwa Wilson Sedze" w:date="2024-03-31T10:19:00Z">
        <w:r w:rsidRPr="008838DB">
          <w:rPr>
            <w:rFonts w:ascii="Times New Roman" w:hAnsi="Times New Roman" w:cs="Times New Roman"/>
            <w:b/>
            <w:bCs/>
            <w:color w:val="auto"/>
            <w:sz w:val="32"/>
            <w:szCs w:val="32"/>
          </w:rPr>
          <w:t>SUMMARY:</w:t>
        </w:r>
      </w:ins>
    </w:p>
    <w:p w14:paraId="1E3023BC" w14:textId="77777777" w:rsidR="008838DB" w:rsidRPr="008838DB" w:rsidRDefault="008838DB">
      <w:pPr>
        <w:rPr>
          <w:ins w:id="1725" w:author="Tafadzwa Wilson Sedze" w:date="2024-03-31T10:19:00Z"/>
          <w:rPrChange w:id="1726" w:author="Tafadzwa Wilson Sedze" w:date="2024-04-01T09:09:00Z">
            <w:rPr>
              <w:ins w:id="1727" w:author="Tafadzwa Wilson Sedze" w:date="2024-03-31T10:19:00Z"/>
              <w:rFonts w:ascii="Times New Roman" w:hAnsi="Times New Roman" w:cs="Times New Roman"/>
              <w:bCs/>
              <w:color w:val="000000" w:themeColor="text1"/>
              <w:sz w:val="24"/>
              <w:szCs w:val="24"/>
            </w:rPr>
          </w:rPrChange>
        </w:rPr>
        <w:pPrChange w:id="1728" w:author="Tafadzwa Wilson Sedze" w:date="2024-04-01T09:09:00Z">
          <w:pPr>
            <w:jc w:val="both"/>
          </w:pPr>
        </w:pPrChange>
      </w:pPr>
    </w:p>
    <w:p w14:paraId="62A60443" w14:textId="6F88EEA9" w:rsidR="00D7270F" w:rsidRPr="00D7270F" w:rsidRDefault="00D7270F" w:rsidP="00D7270F">
      <w:pPr>
        <w:jc w:val="both"/>
        <w:rPr>
          <w:ins w:id="1729" w:author="Tafadzwa Wilson Sedze" w:date="2024-03-31T10:19:00Z"/>
          <w:rFonts w:ascii="Times New Roman" w:hAnsi="Times New Roman" w:cs="Times New Roman"/>
          <w:bCs/>
          <w:color w:val="000000" w:themeColor="text1"/>
          <w:sz w:val="24"/>
          <w:szCs w:val="24"/>
        </w:rPr>
      </w:pPr>
      <w:ins w:id="1730" w:author="Tafadzwa Wilson Sedze" w:date="2024-03-31T10:21:00Z">
        <w:r>
          <w:rPr>
            <w:rFonts w:ascii="Times New Roman" w:hAnsi="Times New Roman" w:cs="Times New Roman"/>
            <w:bCs/>
            <w:color w:val="000000" w:themeColor="text1"/>
            <w:sz w:val="24"/>
            <w:szCs w:val="24"/>
          </w:rPr>
          <w:t>O</w:t>
        </w:r>
      </w:ins>
      <w:ins w:id="1731" w:author="Tafadzwa Wilson Sedze" w:date="2024-03-31T10:20:00Z">
        <w:r>
          <w:rPr>
            <w:rFonts w:ascii="Times New Roman" w:hAnsi="Times New Roman" w:cs="Times New Roman"/>
            <w:bCs/>
            <w:color w:val="000000" w:themeColor="text1"/>
            <w:sz w:val="24"/>
            <w:szCs w:val="24"/>
          </w:rPr>
          <w:t>n</w:t>
        </w:r>
      </w:ins>
      <w:ins w:id="1732" w:author="Tafadzwa Wilson Sedze" w:date="2024-03-31T10:19:00Z">
        <w:r w:rsidRPr="00D7270F">
          <w:rPr>
            <w:rFonts w:ascii="Times New Roman" w:hAnsi="Times New Roman" w:cs="Times New Roman"/>
            <w:bCs/>
            <w:color w:val="000000" w:themeColor="text1"/>
            <w:sz w:val="24"/>
            <w:szCs w:val="24"/>
          </w:rPr>
          <w:t xml:space="preserve"> the analysis phase of the project, </w:t>
        </w:r>
      </w:ins>
      <w:ins w:id="1733" w:author="Tafadzwa Wilson Sedze" w:date="2024-03-31T10:21:00Z">
        <w:r>
          <w:rPr>
            <w:rFonts w:ascii="Times New Roman" w:hAnsi="Times New Roman" w:cs="Times New Roman"/>
            <w:bCs/>
            <w:color w:val="000000" w:themeColor="text1"/>
            <w:sz w:val="24"/>
            <w:szCs w:val="24"/>
          </w:rPr>
          <w:t xml:space="preserve">we </w:t>
        </w:r>
      </w:ins>
      <w:ins w:id="1734" w:author="Tafadzwa Wilson Sedze" w:date="2024-03-31T10:19:00Z">
        <w:r w:rsidRPr="00D7270F">
          <w:rPr>
            <w:rFonts w:ascii="Times New Roman" w:hAnsi="Times New Roman" w:cs="Times New Roman"/>
            <w:bCs/>
            <w:color w:val="000000" w:themeColor="text1"/>
            <w:sz w:val="24"/>
            <w:szCs w:val="24"/>
          </w:rPr>
          <w:t>focu</w:t>
        </w:r>
      </w:ins>
      <w:ins w:id="1735" w:author="Tafadzwa Wilson Sedze" w:date="2024-03-31T10:22:00Z">
        <w:r>
          <w:rPr>
            <w:rFonts w:ascii="Times New Roman" w:hAnsi="Times New Roman" w:cs="Times New Roman"/>
            <w:bCs/>
            <w:color w:val="000000" w:themeColor="text1"/>
            <w:sz w:val="24"/>
            <w:szCs w:val="24"/>
          </w:rPr>
          <w:t>sed</w:t>
        </w:r>
      </w:ins>
      <w:ins w:id="1736" w:author="Tafadzwa Wilson Sedze" w:date="2024-03-31T10:19:00Z">
        <w:r w:rsidRPr="00D7270F">
          <w:rPr>
            <w:rFonts w:ascii="Times New Roman" w:hAnsi="Times New Roman" w:cs="Times New Roman"/>
            <w:bCs/>
            <w:color w:val="000000" w:themeColor="text1"/>
            <w:sz w:val="24"/>
            <w:szCs w:val="24"/>
          </w:rPr>
          <w:t xml:space="preserve"> on</w:t>
        </w:r>
      </w:ins>
      <w:ins w:id="1737" w:author="Tafadzwa Wilson Sedze" w:date="2024-03-31T10:22:00Z">
        <w:r w:rsidR="00261743">
          <w:rPr>
            <w:rFonts w:ascii="Times New Roman" w:hAnsi="Times New Roman" w:cs="Times New Roman"/>
            <w:bCs/>
            <w:color w:val="000000" w:themeColor="text1"/>
            <w:sz w:val="24"/>
            <w:szCs w:val="24"/>
          </w:rPr>
          <w:t xml:space="preserve"> the</w:t>
        </w:r>
      </w:ins>
      <w:ins w:id="1738" w:author="Tafadzwa Wilson Sedze" w:date="2024-03-31T10:19:00Z">
        <w:r w:rsidRPr="00D7270F">
          <w:rPr>
            <w:rFonts w:ascii="Times New Roman" w:hAnsi="Times New Roman" w:cs="Times New Roman"/>
            <w:bCs/>
            <w:color w:val="000000" w:themeColor="text1"/>
            <w:sz w:val="24"/>
            <w:szCs w:val="24"/>
          </w:rPr>
          <w:t xml:space="preserve"> information gathering techniques and the evaluation of alternatives to the current manual fish farming system at Zimunda Estate. Through face-to-face interviews, insights were gained from stakeholders, including pond workers and farm owners, shedding light on the intricacies of the existing system and the challenges faced. Additionally, site visits to other farms provided valuable </w:t>
        </w:r>
        <w:proofErr w:type="spellStart"/>
        <w:r w:rsidRPr="00D7270F">
          <w:rPr>
            <w:rFonts w:ascii="Times New Roman" w:hAnsi="Times New Roman" w:cs="Times New Roman"/>
            <w:bCs/>
            <w:color w:val="000000" w:themeColor="text1"/>
            <w:sz w:val="24"/>
            <w:szCs w:val="24"/>
          </w:rPr>
          <w:t>firsthand</w:t>
        </w:r>
        <w:proofErr w:type="spellEnd"/>
        <w:r w:rsidRPr="00D7270F">
          <w:rPr>
            <w:rFonts w:ascii="Times New Roman" w:hAnsi="Times New Roman" w:cs="Times New Roman"/>
            <w:bCs/>
            <w:color w:val="000000" w:themeColor="text1"/>
            <w:sz w:val="24"/>
            <w:szCs w:val="24"/>
          </w:rPr>
          <w:t xml:space="preserve"> observations and comparisons. The chapter also presented diagrams illustrating the current manual processes, emphasizing the need for improvement. Furthermore, the evaluation of alternatives highlighted the potential benefits and drawbacks of leveraging off-the-shelf systems versus transitioning to fully automated solutions. This comprehensive analysis lays the groundwork for informed decision-making and sets the stage for the subsequent phases of the project, aiming to revolutionize fish farming practices at Zimunda Estate.</w:t>
        </w:r>
      </w:ins>
    </w:p>
    <w:p w14:paraId="758F1270" w14:textId="77777777" w:rsidR="00D0524E" w:rsidRDefault="00D0524E" w:rsidP="00F12652">
      <w:pPr>
        <w:jc w:val="both"/>
        <w:rPr>
          <w:ins w:id="1739" w:author="Tafadzwa Wilson Sedze" w:date="2024-04-01T09:09:00Z"/>
          <w:rFonts w:ascii="Times New Roman" w:hAnsi="Times New Roman" w:cs="Times New Roman"/>
          <w:bCs/>
          <w:color w:val="000000" w:themeColor="text1"/>
          <w:sz w:val="24"/>
          <w:szCs w:val="24"/>
          <w:lang w:val="en-US"/>
        </w:rPr>
      </w:pPr>
    </w:p>
    <w:p w14:paraId="19DA7EC3" w14:textId="77777777" w:rsidR="008838DB" w:rsidRDefault="008838DB" w:rsidP="00F12652">
      <w:pPr>
        <w:jc w:val="both"/>
        <w:rPr>
          <w:ins w:id="1740" w:author="Tafadzwa Wilson Sedze" w:date="2024-04-01T09:09:00Z"/>
          <w:rFonts w:ascii="Times New Roman" w:hAnsi="Times New Roman" w:cs="Times New Roman"/>
          <w:bCs/>
          <w:color w:val="000000" w:themeColor="text1"/>
          <w:sz w:val="24"/>
          <w:szCs w:val="24"/>
          <w:lang w:val="en-US"/>
        </w:rPr>
      </w:pPr>
    </w:p>
    <w:p w14:paraId="721E78B8" w14:textId="77777777" w:rsidR="008838DB" w:rsidRDefault="008838DB" w:rsidP="00F12652">
      <w:pPr>
        <w:jc w:val="both"/>
        <w:rPr>
          <w:ins w:id="1741" w:author="Tafadzwa Wilson Sedze" w:date="2024-04-01T09:09:00Z"/>
          <w:rFonts w:ascii="Times New Roman" w:hAnsi="Times New Roman" w:cs="Times New Roman"/>
          <w:bCs/>
          <w:color w:val="000000" w:themeColor="text1"/>
          <w:sz w:val="24"/>
          <w:szCs w:val="24"/>
          <w:lang w:val="en-US"/>
        </w:rPr>
      </w:pPr>
    </w:p>
    <w:p w14:paraId="3A97DA08" w14:textId="77777777" w:rsidR="008838DB" w:rsidRDefault="008838DB" w:rsidP="00F12652">
      <w:pPr>
        <w:jc w:val="both"/>
        <w:rPr>
          <w:ins w:id="1742" w:author="Tafadzwa Wilson Sedze" w:date="2024-04-01T09:09:00Z"/>
          <w:rFonts w:ascii="Times New Roman" w:hAnsi="Times New Roman" w:cs="Times New Roman"/>
          <w:bCs/>
          <w:color w:val="000000" w:themeColor="text1"/>
          <w:sz w:val="24"/>
          <w:szCs w:val="24"/>
          <w:lang w:val="en-US"/>
        </w:rPr>
      </w:pPr>
    </w:p>
    <w:p w14:paraId="0F17FD64" w14:textId="77777777" w:rsidR="008838DB" w:rsidRDefault="008838DB" w:rsidP="00F12652">
      <w:pPr>
        <w:jc w:val="both"/>
        <w:rPr>
          <w:ins w:id="1743" w:author="Tafadzwa Wilson Sedze" w:date="2024-03-31T10:22:00Z"/>
          <w:rFonts w:ascii="Times New Roman" w:hAnsi="Times New Roman" w:cs="Times New Roman"/>
          <w:bCs/>
          <w:color w:val="000000" w:themeColor="text1"/>
          <w:sz w:val="24"/>
          <w:szCs w:val="24"/>
          <w:lang w:val="en-US"/>
        </w:rPr>
      </w:pPr>
    </w:p>
    <w:p w14:paraId="7FDBEA74" w14:textId="77777777" w:rsidR="00261743" w:rsidRDefault="00261743" w:rsidP="00F12652">
      <w:pPr>
        <w:jc w:val="both"/>
        <w:rPr>
          <w:ins w:id="1744" w:author="Tafadzwa Wilson Sedze" w:date="2024-03-31T10:22:00Z"/>
          <w:rFonts w:ascii="Times New Roman" w:hAnsi="Times New Roman" w:cs="Times New Roman"/>
          <w:bCs/>
          <w:color w:val="000000" w:themeColor="text1"/>
          <w:sz w:val="24"/>
          <w:szCs w:val="24"/>
          <w:lang w:val="en-US"/>
        </w:rPr>
      </w:pPr>
    </w:p>
    <w:p w14:paraId="02AF44EE" w14:textId="77777777" w:rsidR="00CC1B0B" w:rsidRDefault="00CC1B0B" w:rsidP="008838DB">
      <w:pPr>
        <w:pStyle w:val="Heading1"/>
        <w:rPr>
          <w:ins w:id="1745" w:author="Tafadzwa Wilson Sedze" w:date="2024-04-01T09:10:00Z"/>
          <w:rFonts w:ascii="Times New Roman" w:hAnsi="Times New Roman" w:cs="Times New Roman"/>
          <w:color w:val="auto"/>
          <w:sz w:val="36"/>
          <w:szCs w:val="36"/>
          <w:lang w:val="en-US"/>
        </w:rPr>
      </w:pPr>
      <w:ins w:id="1746" w:author="Tafadzwa Wilson Sedze" w:date="2024-03-31T10:28:00Z">
        <w:r w:rsidRPr="008838DB">
          <w:rPr>
            <w:rFonts w:ascii="Times New Roman" w:hAnsi="Times New Roman" w:cs="Times New Roman"/>
            <w:b/>
            <w:bCs/>
            <w:color w:val="auto"/>
            <w:sz w:val="36"/>
            <w:szCs w:val="36"/>
            <w:lang w:val="en-US"/>
            <w:rPrChange w:id="1747" w:author="Tafadzwa Wilson Sedze" w:date="2024-04-01T09:10:00Z">
              <w:rPr>
                <w:rFonts w:ascii="Times New Roman" w:hAnsi="Times New Roman" w:cs="Times New Roman"/>
                <w:bCs/>
                <w:color w:val="000000" w:themeColor="text1"/>
                <w:sz w:val="24"/>
                <w:szCs w:val="24"/>
              </w:rPr>
            </w:rPrChange>
          </w:rPr>
          <w:lastRenderedPageBreak/>
          <w:t xml:space="preserve">CHAPTER 4: </w:t>
        </w:r>
        <w:r w:rsidRPr="008838DB">
          <w:rPr>
            <w:rFonts w:ascii="Times New Roman" w:hAnsi="Times New Roman" w:cs="Times New Roman"/>
            <w:color w:val="auto"/>
            <w:sz w:val="36"/>
            <w:szCs w:val="36"/>
            <w:lang w:val="en-US"/>
            <w:rPrChange w:id="1748" w:author="Tafadzwa Wilson Sedze" w:date="2024-04-01T09:10:00Z">
              <w:rPr>
                <w:rFonts w:ascii="Times New Roman" w:hAnsi="Times New Roman" w:cs="Times New Roman"/>
                <w:bCs/>
                <w:color w:val="000000" w:themeColor="text1"/>
                <w:sz w:val="24"/>
                <w:szCs w:val="24"/>
              </w:rPr>
            </w:rPrChange>
          </w:rPr>
          <w:t>DESIGN PHASE</w:t>
        </w:r>
      </w:ins>
    </w:p>
    <w:p w14:paraId="0E13F830" w14:textId="77777777" w:rsidR="008838DB" w:rsidRPr="008838DB" w:rsidRDefault="008838DB">
      <w:pPr>
        <w:rPr>
          <w:ins w:id="1749" w:author="Tafadzwa Wilson Sedze" w:date="2024-03-31T10:28:00Z"/>
          <w:lang w:val="en-US"/>
          <w:rPrChange w:id="1750" w:author="Tafadzwa Wilson Sedze" w:date="2024-04-01T09:10:00Z">
            <w:rPr>
              <w:ins w:id="1751" w:author="Tafadzwa Wilson Sedze" w:date="2024-03-31T10:28:00Z"/>
              <w:rFonts w:ascii="Times New Roman" w:hAnsi="Times New Roman" w:cs="Times New Roman"/>
              <w:bCs/>
              <w:color w:val="000000" w:themeColor="text1"/>
              <w:sz w:val="24"/>
              <w:szCs w:val="24"/>
            </w:rPr>
          </w:rPrChange>
        </w:rPr>
        <w:pPrChange w:id="1752" w:author="Tafadzwa Wilson Sedze" w:date="2024-04-01T09:10:00Z">
          <w:pPr>
            <w:jc w:val="both"/>
          </w:pPr>
        </w:pPrChange>
      </w:pPr>
    </w:p>
    <w:p w14:paraId="18F40264" w14:textId="1CA76D5B" w:rsidR="00CC1B0B" w:rsidRDefault="00CC1B0B" w:rsidP="00CC1B0B">
      <w:pPr>
        <w:jc w:val="both"/>
        <w:rPr>
          <w:ins w:id="1753" w:author="Tafadzwa Wilson Sedze" w:date="2024-03-31T10:29:00Z"/>
          <w:rFonts w:ascii="Times New Roman" w:hAnsi="Times New Roman" w:cs="Times New Roman"/>
          <w:bCs/>
          <w:color w:val="000000" w:themeColor="text1"/>
          <w:sz w:val="24"/>
          <w:szCs w:val="24"/>
        </w:rPr>
      </w:pPr>
      <w:ins w:id="1754" w:author="Tafadzwa Wilson Sedze" w:date="2024-03-31T10:28:00Z">
        <w:r>
          <w:rPr>
            <w:rFonts w:ascii="Times New Roman" w:hAnsi="Times New Roman" w:cs="Times New Roman"/>
            <w:bCs/>
            <w:color w:val="000000" w:themeColor="text1"/>
            <w:sz w:val="24"/>
            <w:szCs w:val="24"/>
          </w:rPr>
          <w:t xml:space="preserve">Here we </w:t>
        </w:r>
        <w:r w:rsidRPr="00CC1B0B">
          <w:rPr>
            <w:rFonts w:ascii="Times New Roman" w:hAnsi="Times New Roman" w:cs="Times New Roman"/>
            <w:bCs/>
            <w:color w:val="000000" w:themeColor="text1"/>
            <w:sz w:val="24"/>
            <w:szCs w:val="24"/>
          </w:rPr>
          <w:t xml:space="preserve">delve into the design phase of the </w:t>
        </w:r>
      </w:ins>
      <w:ins w:id="1755" w:author="Tafadzwa Wilson Sedze" w:date="2024-04-01T22:28:00Z">
        <w:r w:rsidR="00AD5817">
          <w:rPr>
            <w:rFonts w:ascii="Times New Roman" w:hAnsi="Times New Roman" w:cs="Times New Roman"/>
            <w:bCs/>
            <w:color w:val="000000" w:themeColor="text1"/>
            <w:sz w:val="24"/>
            <w:szCs w:val="24"/>
          </w:rPr>
          <w:t xml:space="preserve">Smart </w:t>
        </w:r>
        <w:r w:rsidR="00AD5817" w:rsidRPr="00CC1B0B">
          <w:rPr>
            <w:rFonts w:ascii="Times New Roman" w:hAnsi="Times New Roman" w:cs="Times New Roman"/>
            <w:bCs/>
            <w:color w:val="000000" w:themeColor="text1"/>
            <w:sz w:val="24"/>
            <w:szCs w:val="24"/>
          </w:rPr>
          <w:t>project</w:t>
        </w:r>
      </w:ins>
      <w:ins w:id="1756" w:author="Tafadzwa Wilson Sedze" w:date="2024-03-31T10:28:00Z">
        <w:r w:rsidRPr="00CC1B0B">
          <w:rPr>
            <w:rFonts w:ascii="Times New Roman" w:hAnsi="Times New Roman" w:cs="Times New Roman"/>
            <w:bCs/>
            <w:color w:val="000000" w:themeColor="text1"/>
            <w:sz w:val="24"/>
            <w:szCs w:val="24"/>
          </w:rPr>
          <w:t>, where the focus shifts towards analy</w:t>
        </w:r>
      </w:ins>
      <w:ins w:id="1757" w:author="Tafadzwa Wilson Sedze" w:date="2024-03-31T10:29:00Z">
        <w:r>
          <w:rPr>
            <w:rFonts w:ascii="Times New Roman" w:hAnsi="Times New Roman" w:cs="Times New Roman"/>
            <w:bCs/>
            <w:color w:val="000000" w:themeColor="text1"/>
            <w:sz w:val="24"/>
            <w:szCs w:val="24"/>
          </w:rPr>
          <w:t>s</w:t>
        </w:r>
      </w:ins>
      <w:ins w:id="1758" w:author="Tafadzwa Wilson Sedze" w:date="2024-03-31T10:28:00Z">
        <w:r w:rsidRPr="00CC1B0B">
          <w:rPr>
            <w:rFonts w:ascii="Times New Roman" w:hAnsi="Times New Roman" w:cs="Times New Roman"/>
            <w:bCs/>
            <w:color w:val="000000" w:themeColor="text1"/>
            <w:sz w:val="24"/>
            <w:szCs w:val="24"/>
          </w:rPr>
          <w:t>ing the new system's architecture and interface design. This phase entails the creation of various UML diagrams, including use case diagrams and activity diagrams, to enhance the current manual system used by students and staff at Zimunda Estate. The chapter emphasizes the importance of these UML diagrams in visualizing system functionalities and interactions. Additionally, it explores the intricacies of interface design, aiming to create user-friendly interfaces that facilitate seamless interaction with the system. Furthermore, architectural design considerations are addressed to ensure scalability, reliability, and efficiency of the new system. Through meticulous planning and design, this chapter sets the foundation for the implementation phase, bringing the vision of an advanced and efficient farming system at Zimunda Estate one step closer to reality.</w:t>
        </w:r>
      </w:ins>
    </w:p>
    <w:p w14:paraId="01DD415C" w14:textId="77777777" w:rsidR="00CC1B0B" w:rsidRDefault="00CC1B0B" w:rsidP="00CC1B0B">
      <w:pPr>
        <w:jc w:val="both"/>
        <w:rPr>
          <w:ins w:id="1759" w:author="Tafadzwa Wilson Sedze" w:date="2024-04-01T09:16:00Z"/>
          <w:rFonts w:ascii="Times New Roman" w:hAnsi="Times New Roman" w:cs="Times New Roman"/>
          <w:bCs/>
          <w:color w:val="000000" w:themeColor="text1"/>
          <w:sz w:val="24"/>
          <w:szCs w:val="24"/>
        </w:rPr>
      </w:pPr>
    </w:p>
    <w:p w14:paraId="7A8963B2" w14:textId="77777777" w:rsidR="007E3B0E" w:rsidRDefault="007E3B0E" w:rsidP="00CC1B0B">
      <w:pPr>
        <w:jc w:val="both"/>
        <w:rPr>
          <w:ins w:id="1760" w:author="Tafadzwa Wilson Sedze" w:date="2024-04-01T09:16:00Z"/>
          <w:rFonts w:ascii="Times New Roman" w:hAnsi="Times New Roman" w:cs="Times New Roman"/>
          <w:bCs/>
          <w:color w:val="000000" w:themeColor="text1"/>
          <w:sz w:val="24"/>
          <w:szCs w:val="24"/>
        </w:rPr>
      </w:pPr>
    </w:p>
    <w:p w14:paraId="59DA03D3" w14:textId="77777777" w:rsidR="007E3B0E" w:rsidRDefault="007E3B0E" w:rsidP="00CC1B0B">
      <w:pPr>
        <w:jc w:val="both"/>
        <w:rPr>
          <w:ins w:id="1761" w:author="Tafadzwa Wilson Sedze" w:date="2024-03-31T10:29:00Z"/>
          <w:rFonts w:ascii="Times New Roman" w:hAnsi="Times New Roman" w:cs="Times New Roman"/>
          <w:bCs/>
          <w:color w:val="000000" w:themeColor="text1"/>
          <w:sz w:val="24"/>
          <w:szCs w:val="24"/>
        </w:rPr>
      </w:pPr>
    </w:p>
    <w:p w14:paraId="5FD02BD5" w14:textId="00BA8882" w:rsidR="0053522B" w:rsidRDefault="008838DB" w:rsidP="008838DB">
      <w:pPr>
        <w:pStyle w:val="Heading2"/>
        <w:rPr>
          <w:ins w:id="1762" w:author="Tafadzwa Wilson Sedze" w:date="2024-04-01T09:10:00Z"/>
          <w:rFonts w:ascii="Times New Roman" w:hAnsi="Times New Roman" w:cs="Times New Roman"/>
          <w:b/>
          <w:bCs/>
          <w:color w:val="auto"/>
          <w:sz w:val="32"/>
          <w:szCs w:val="32"/>
        </w:rPr>
      </w:pPr>
      <w:ins w:id="1763" w:author="Tafadzwa Wilson Sedze" w:date="2024-03-31T10:51:00Z">
        <w:r w:rsidRPr="008838DB">
          <w:rPr>
            <w:rFonts w:ascii="Times New Roman" w:hAnsi="Times New Roman" w:cs="Times New Roman"/>
            <w:b/>
            <w:bCs/>
            <w:color w:val="auto"/>
            <w:sz w:val="32"/>
            <w:szCs w:val="32"/>
          </w:rPr>
          <w:t>4.2 ANALYSIS OF THE NEW SYSTEM</w:t>
        </w:r>
      </w:ins>
    </w:p>
    <w:p w14:paraId="6E3CAC38" w14:textId="77777777" w:rsidR="008838DB" w:rsidRDefault="008838DB" w:rsidP="008838DB">
      <w:pPr>
        <w:rPr>
          <w:ins w:id="1764" w:author="Tafadzwa Wilson Sedze" w:date="2024-04-01T09:16:00Z"/>
        </w:rPr>
      </w:pPr>
    </w:p>
    <w:p w14:paraId="23C39D8B" w14:textId="77777777" w:rsidR="007E3B0E" w:rsidRDefault="007E3B0E" w:rsidP="008838DB">
      <w:pPr>
        <w:rPr>
          <w:ins w:id="1765" w:author="Tafadzwa Wilson Sedze" w:date="2024-04-01T09:16:00Z"/>
        </w:rPr>
      </w:pPr>
    </w:p>
    <w:p w14:paraId="6C5EA6B0" w14:textId="77777777" w:rsidR="007E3B0E" w:rsidRDefault="007E3B0E" w:rsidP="008838DB">
      <w:pPr>
        <w:rPr>
          <w:ins w:id="1766" w:author="Tafadzwa Wilson Sedze" w:date="2024-04-01T09:16:00Z"/>
        </w:rPr>
      </w:pPr>
    </w:p>
    <w:p w14:paraId="30FE2675" w14:textId="77777777" w:rsidR="007E3B0E" w:rsidRDefault="007E3B0E" w:rsidP="008838DB">
      <w:pPr>
        <w:rPr>
          <w:ins w:id="1767" w:author="Tafadzwa Wilson Sedze" w:date="2024-04-01T09:16:00Z"/>
        </w:rPr>
      </w:pPr>
    </w:p>
    <w:p w14:paraId="2C54C5FC" w14:textId="77777777" w:rsidR="007E3B0E" w:rsidRDefault="007E3B0E" w:rsidP="008838DB">
      <w:pPr>
        <w:rPr>
          <w:ins w:id="1768" w:author="Tafadzwa Wilson Sedze" w:date="2024-04-01T09:16:00Z"/>
        </w:rPr>
      </w:pPr>
    </w:p>
    <w:p w14:paraId="0BA65556" w14:textId="77777777" w:rsidR="007E3B0E" w:rsidRDefault="007E3B0E" w:rsidP="008838DB">
      <w:pPr>
        <w:rPr>
          <w:ins w:id="1769" w:author="Tafadzwa Wilson Sedze" w:date="2024-04-01T09:16:00Z"/>
        </w:rPr>
      </w:pPr>
    </w:p>
    <w:p w14:paraId="742C23EE" w14:textId="77777777" w:rsidR="007E3B0E" w:rsidRDefault="007E3B0E" w:rsidP="008838DB">
      <w:pPr>
        <w:rPr>
          <w:ins w:id="1770" w:author="Tafadzwa Wilson Sedze" w:date="2024-04-01T09:16:00Z"/>
        </w:rPr>
      </w:pPr>
    </w:p>
    <w:p w14:paraId="5DB042BD" w14:textId="77777777" w:rsidR="007E3B0E" w:rsidRDefault="007E3B0E" w:rsidP="008838DB">
      <w:pPr>
        <w:rPr>
          <w:ins w:id="1771" w:author="Tafadzwa Wilson Sedze" w:date="2024-04-01T09:16:00Z"/>
        </w:rPr>
      </w:pPr>
    </w:p>
    <w:p w14:paraId="3DCA299B" w14:textId="77777777" w:rsidR="007E3B0E" w:rsidRDefault="007E3B0E" w:rsidP="008838DB">
      <w:pPr>
        <w:rPr>
          <w:ins w:id="1772" w:author="Tafadzwa Wilson Sedze" w:date="2024-04-01T09:16:00Z"/>
        </w:rPr>
      </w:pPr>
    </w:p>
    <w:p w14:paraId="1B1CC072" w14:textId="77777777" w:rsidR="007E3B0E" w:rsidRDefault="007E3B0E" w:rsidP="008838DB">
      <w:pPr>
        <w:rPr>
          <w:ins w:id="1773" w:author="Tafadzwa Wilson Sedze" w:date="2024-04-01T09:16:00Z"/>
        </w:rPr>
      </w:pPr>
    </w:p>
    <w:p w14:paraId="6094F3DB" w14:textId="77777777" w:rsidR="007E3B0E" w:rsidRDefault="007E3B0E" w:rsidP="008838DB">
      <w:pPr>
        <w:rPr>
          <w:ins w:id="1774" w:author="Tafadzwa Wilson Sedze" w:date="2024-04-01T09:16:00Z"/>
        </w:rPr>
      </w:pPr>
    </w:p>
    <w:p w14:paraId="5558F3DE" w14:textId="77777777" w:rsidR="007E3B0E" w:rsidRDefault="007E3B0E" w:rsidP="008838DB">
      <w:pPr>
        <w:rPr>
          <w:ins w:id="1775" w:author="Tafadzwa Wilson Sedze" w:date="2024-04-01T09:16:00Z"/>
        </w:rPr>
      </w:pPr>
    </w:p>
    <w:p w14:paraId="581E4F99" w14:textId="77777777" w:rsidR="007E3B0E" w:rsidRDefault="007E3B0E" w:rsidP="008838DB">
      <w:pPr>
        <w:rPr>
          <w:ins w:id="1776" w:author="Tafadzwa Wilson Sedze" w:date="2024-04-01T09:16:00Z"/>
        </w:rPr>
      </w:pPr>
    </w:p>
    <w:p w14:paraId="70DA2F01" w14:textId="77777777" w:rsidR="007E3B0E" w:rsidRDefault="007E3B0E" w:rsidP="008838DB">
      <w:pPr>
        <w:rPr>
          <w:ins w:id="1777" w:author="Tafadzwa Wilson Sedze" w:date="2024-04-01T09:16:00Z"/>
        </w:rPr>
      </w:pPr>
    </w:p>
    <w:p w14:paraId="6D374844" w14:textId="77777777" w:rsidR="007E3B0E" w:rsidRDefault="007E3B0E" w:rsidP="008838DB">
      <w:pPr>
        <w:rPr>
          <w:ins w:id="1778" w:author="Tafadzwa Wilson Sedze" w:date="2024-04-01T09:16:00Z"/>
        </w:rPr>
      </w:pPr>
    </w:p>
    <w:p w14:paraId="3904AA8E" w14:textId="77777777" w:rsidR="007E3B0E" w:rsidRPr="008838DB" w:rsidRDefault="007E3B0E">
      <w:pPr>
        <w:rPr>
          <w:ins w:id="1779" w:author="Tafadzwa Wilson Sedze" w:date="2024-03-31T10:51:00Z"/>
          <w:rPrChange w:id="1780" w:author="Tafadzwa Wilson Sedze" w:date="2024-04-01T09:10:00Z">
            <w:rPr>
              <w:ins w:id="1781" w:author="Tafadzwa Wilson Sedze" w:date="2024-03-31T10:51:00Z"/>
              <w:rFonts w:ascii="Times New Roman" w:hAnsi="Times New Roman" w:cs="Times New Roman"/>
              <w:bCs/>
              <w:color w:val="000000" w:themeColor="text1"/>
              <w:sz w:val="24"/>
              <w:szCs w:val="24"/>
            </w:rPr>
          </w:rPrChange>
        </w:rPr>
        <w:pPrChange w:id="1782" w:author="Tafadzwa Wilson Sedze" w:date="2024-04-01T09:10:00Z">
          <w:pPr>
            <w:jc w:val="both"/>
          </w:pPr>
        </w:pPrChange>
      </w:pPr>
    </w:p>
    <w:p w14:paraId="502E6318" w14:textId="3B080730" w:rsidR="0053522B" w:rsidRPr="008838DB" w:rsidRDefault="0053522B">
      <w:pPr>
        <w:pStyle w:val="Heading2"/>
        <w:rPr>
          <w:ins w:id="1783" w:author="Tafadzwa Wilson Sedze" w:date="2024-03-31T10:51:00Z"/>
          <w:rFonts w:ascii="Times New Roman" w:hAnsi="Times New Roman" w:cs="Times New Roman"/>
          <w:b/>
          <w:bCs/>
          <w:color w:val="auto"/>
          <w:sz w:val="32"/>
          <w:szCs w:val="32"/>
          <w:rPrChange w:id="1784" w:author="Tafadzwa Wilson Sedze" w:date="2024-04-01T09:10:00Z">
            <w:rPr>
              <w:ins w:id="1785" w:author="Tafadzwa Wilson Sedze" w:date="2024-03-31T10:51:00Z"/>
              <w:rFonts w:ascii="Times New Roman" w:hAnsi="Times New Roman" w:cs="Times New Roman"/>
              <w:bCs/>
              <w:color w:val="000000" w:themeColor="text1"/>
              <w:sz w:val="24"/>
              <w:szCs w:val="24"/>
            </w:rPr>
          </w:rPrChange>
        </w:rPr>
        <w:pPrChange w:id="1786" w:author="Tafadzwa Wilson Sedze" w:date="2024-04-01T09:10:00Z">
          <w:pPr>
            <w:jc w:val="both"/>
          </w:pPr>
        </w:pPrChange>
      </w:pPr>
      <w:ins w:id="1787" w:author="Tafadzwa Wilson Sedze" w:date="2024-03-31T10:51:00Z">
        <w:r w:rsidRPr="008838DB">
          <w:rPr>
            <w:rFonts w:ascii="Times New Roman" w:hAnsi="Times New Roman" w:cs="Times New Roman"/>
            <w:b/>
            <w:bCs/>
            <w:color w:val="auto"/>
            <w:sz w:val="32"/>
            <w:szCs w:val="32"/>
            <w:rPrChange w:id="1788" w:author="Tafadzwa Wilson Sedze" w:date="2024-04-01T09:10:00Z">
              <w:rPr>
                <w:rFonts w:ascii="Times New Roman" w:hAnsi="Times New Roman" w:cs="Times New Roman"/>
                <w:b/>
                <w:bCs/>
                <w:color w:val="000000" w:themeColor="text1"/>
                <w:sz w:val="24"/>
                <w:szCs w:val="24"/>
              </w:rPr>
            </w:rPrChange>
          </w:rPr>
          <w:lastRenderedPageBreak/>
          <w:t>Fig 4.1 New System Use Case Diagram:</w:t>
        </w:r>
      </w:ins>
    </w:p>
    <w:p w14:paraId="39D360DF" w14:textId="77777777" w:rsidR="00CC1B0B" w:rsidRPr="00CC1B0B" w:rsidRDefault="00CC1B0B" w:rsidP="00CC1B0B">
      <w:pPr>
        <w:jc w:val="both"/>
        <w:rPr>
          <w:ins w:id="1789" w:author="Tafadzwa Wilson Sedze" w:date="2024-03-31T10:28:00Z"/>
          <w:rFonts w:ascii="Times New Roman" w:hAnsi="Times New Roman" w:cs="Times New Roman"/>
          <w:bCs/>
          <w:color w:val="000000" w:themeColor="text1"/>
          <w:sz w:val="24"/>
          <w:szCs w:val="24"/>
        </w:rPr>
      </w:pPr>
    </w:p>
    <w:p w14:paraId="3C5C075E" w14:textId="50788EB9" w:rsidR="0053522B" w:rsidRDefault="0053522B" w:rsidP="007E3B0E">
      <w:pPr>
        <w:spacing w:after="0" w:line="240" w:lineRule="auto"/>
        <w:jc w:val="center"/>
        <w:rPr>
          <w:ins w:id="1790" w:author="Tafadzwa Wilson Sedze" w:date="2024-04-01T09:17:00Z"/>
          <w:rFonts w:ascii="Times New Roman" w:eastAsia="Times New Roman" w:hAnsi="Times New Roman" w:cs="Times New Roman"/>
          <w:kern w:val="0"/>
          <w:sz w:val="24"/>
          <w:szCs w:val="24"/>
          <w:lang w:eastAsia="en-AE"/>
          <w14:ligatures w14:val="none"/>
        </w:rPr>
      </w:pPr>
      <w:ins w:id="1791" w:author="Tafadzwa Wilson Sedze" w:date="2024-03-31T10:51:00Z">
        <w:r w:rsidRPr="0053522B">
          <w:rPr>
            <w:rFonts w:ascii="Times New Roman" w:eastAsia="Times New Roman" w:hAnsi="Times New Roman" w:cs="Times New Roman"/>
            <w:noProof/>
            <w:kern w:val="0"/>
            <w:sz w:val="24"/>
            <w:szCs w:val="24"/>
            <w:lang w:eastAsia="en-AE"/>
            <w14:ligatures w14:val="none"/>
          </w:rPr>
          <w:drawing>
            <wp:inline distT="0" distB="0" distL="0" distR="0" wp14:anchorId="17413A08" wp14:editId="0446E1D4">
              <wp:extent cx="5029544" cy="5908784"/>
              <wp:effectExtent l="19050" t="19050" r="19050" b="15875"/>
              <wp:docPr id="1874269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1574" cy="5911169"/>
                      </a:xfrm>
                      <a:prstGeom prst="rect">
                        <a:avLst/>
                      </a:prstGeom>
                      <a:noFill/>
                      <a:ln>
                        <a:solidFill>
                          <a:schemeClr val="bg1">
                            <a:lumMod val="75000"/>
                          </a:schemeClr>
                        </a:solidFill>
                      </a:ln>
                    </pic:spPr>
                  </pic:pic>
                </a:graphicData>
              </a:graphic>
            </wp:inline>
          </w:drawing>
        </w:r>
      </w:ins>
    </w:p>
    <w:p w14:paraId="0E7EF8D1" w14:textId="77777777" w:rsidR="007E3B0E" w:rsidRDefault="007E3B0E">
      <w:pPr>
        <w:spacing w:after="0" w:line="240" w:lineRule="auto"/>
        <w:jc w:val="center"/>
        <w:rPr>
          <w:ins w:id="1792" w:author="Tafadzwa Wilson Sedze" w:date="2024-03-31T10:52:00Z"/>
          <w:rFonts w:ascii="Times New Roman" w:eastAsia="Times New Roman" w:hAnsi="Times New Roman" w:cs="Times New Roman"/>
          <w:kern w:val="0"/>
          <w:sz w:val="24"/>
          <w:szCs w:val="24"/>
          <w:lang w:eastAsia="en-AE"/>
          <w14:ligatures w14:val="none"/>
        </w:rPr>
        <w:pPrChange w:id="1793" w:author="Tafadzwa Wilson Sedze" w:date="2024-04-01T09:17:00Z">
          <w:pPr>
            <w:spacing w:after="0" w:line="240" w:lineRule="auto"/>
          </w:pPr>
        </w:pPrChange>
      </w:pPr>
    </w:p>
    <w:p w14:paraId="17D8EB92" w14:textId="77777777" w:rsidR="0053522B" w:rsidRPr="0053522B" w:rsidRDefault="0053522B" w:rsidP="0053522B">
      <w:pPr>
        <w:spacing w:after="0" w:line="240" w:lineRule="auto"/>
        <w:rPr>
          <w:ins w:id="1794" w:author="Tafadzwa Wilson Sedze" w:date="2024-03-31T10:51:00Z"/>
          <w:rFonts w:ascii="Times New Roman" w:eastAsia="Times New Roman" w:hAnsi="Times New Roman" w:cs="Times New Roman"/>
          <w:kern w:val="0"/>
          <w:sz w:val="24"/>
          <w:szCs w:val="24"/>
          <w:lang w:eastAsia="en-AE"/>
          <w14:ligatures w14:val="none"/>
        </w:rPr>
      </w:pPr>
    </w:p>
    <w:p w14:paraId="067274C8" w14:textId="09B6B1A7" w:rsidR="00261743" w:rsidRDefault="0053522B" w:rsidP="00F12652">
      <w:pPr>
        <w:jc w:val="both"/>
        <w:rPr>
          <w:ins w:id="1795" w:author="Tafadzwa Wilson Sedze" w:date="2024-04-01T09:17:00Z"/>
          <w:rFonts w:ascii="Times New Roman" w:hAnsi="Times New Roman" w:cs="Times New Roman"/>
          <w:bCs/>
          <w:color w:val="000000" w:themeColor="text1"/>
          <w:sz w:val="24"/>
          <w:szCs w:val="24"/>
        </w:rPr>
      </w:pPr>
      <w:ins w:id="1796" w:author="Tafadzwa Wilson Sedze" w:date="2024-03-31T10:52:00Z">
        <w:r w:rsidRPr="0053522B">
          <w:rPr>
            <w:rFonts w:ascii="Times New Roman" w:hAnsi="Times New Roman" w:cs="Times New Roman"/>
            <w:bCs/>
            <w:color w:val="000000" w:themeColor="text1"/>
            <w:sz w:val="24"/>
            <w:szCs w:val="24"/>
          </w:rPr>
          <w:t xml:space="preserve">The use case diagram presents an intricate network of interactions within the </w:t>
        </w:r>
        <w:del w:id="1797" w:author="Wilson Centaurus" w:date="2024-05-26T16:38:00Z">
          <w:r w:rsidRPr="0053522B" w:rsidDel="00EA56E7">
            <w:rPr>
              <w:rFonts w:ascii="Times New Roman" w:hAnsi="Times New Roman" w:cs="Times New Roman"/>
              <w:bCs/>
              <w:color w:val="000000" w:themeColor="text1"/>
              <w:sz w:val="24"/>
              <w:szCs w:val="24"/>
            </w:rPr>
            <w:delText>Smart Farming System</w:delText>
          </w:r>
        </w:del>
      </w:ins>
      <w:ins w:id="1798" w:author="Wilson Centaurus" w:date="2024-05-26T16:38:00Z">
        <w:r w:rsidR="00EA56E7">
          <w:rPr>
            <w:rFonts w:ascii="Times New Roman" w:hAnsi="Times New Roman" w:cs="Times New Roman"/>
            <w:bCs/>
            <w:color w:val="000000" w:themeColor="text1"/>
            <w:sz w:val="24"/>
            <w:szCs w:val="24"/>
          </w:rPr>
          <w:t>Aquaponics-Integrated Smart Farming System</w:t>
        </w:r>
      </w:ins>
      <w:ins w:id="1799" w:author="Tafadzwa Wilson Sedze" w:date="2024-03-31T10:52:00Z">
        <w:r w:rsidRPr="0053522B">
          <w:rPr>
            <w:rFonts w:ascii="Times New Roman" w:hAnsi="Times New Roman" w:cs="Times New Roman"/>
            <w:bCs/>
            <w:color w:val="000000" w:themeColor="text1"/>
            <w:sz w:val="24"/>
            <w:szCs w:val="24"/>
          </w:rPr>
          <w:t xml:space="preserve"> at Zimunda Estate, involving multiple actors with diverse roles and responsibilities. Farm Owner, Farm Manager, Pond Worker, and System Administrator engage with various system functionalities tailored to their specific tasks. The diagram highlights the system's versatility in catering to the needs of different stakeholders, from overseeing farm operations and managing crop cultivation to monitoring environmental conditions, fish health, water quality, and system maintenance.</w:t>
        </w:r>
      </w:ins>
    </w:p>
    <w:p w14:paraId="3E645FC2" w14:textId="77777777" w:rsidR="007E3B0E" w:rsidRDefault="007E3B0E" w:rsidP="00F12652">
      <w:pPr>
        <w:jc w:val="both"/>
        <w:rPr>
          <w:ins w:id="1800" w:author="Tafadzwa Wilson Sedze" w:date="2024-04-01T09:17:00Z"/>
          <w:rFonts w:ascii="Times New Roman" w:hAnsi="Times New Roman" w:cs="Times New Roman"/>
          <w:bCs/>
          <w:color w:val="000000" w:themeColor="text1"/>
          <w:sz w:val="24"/>
          <w:szCs w:val="24"/>
        </w:rPr>
      </w:pPr>
    </w:p>
    <w:p w14:paraId="00A5E1A2" w14:textId="77777777" w:rsidR="007E3B0E" w:rsidRDefault="007E3B0E" w:rsidP="00F12652">
      <w:pPr>
        <w:jc w:val="both"/>
        <w:rPr>
          <w:ins w:id="1801" w:author="Tafadzwa Wilson Sedze" w:date="2024-03-31T10:52:00Z"/>
          <w:rFonts w:ascii="Times New Roman" w:hAnsi="Times New Roman" w:cs="Times New Roman"/>
          <w:bCs/>
          <w:color w:val="000000" w:themeColor="text1"/>
          <w:sz w:val="24"/>
          <w:szCs w:val="24"/>
        </w:rPr>
      </w:pPr>
    </w:p>
    <w:p w14:paraId="2BEDF6E1" w14:textId="0FDA3915" w:rsidR="0053522B" w:rsidRDefault="0053522B" w:rsidP="007E3B0E">
      <w:pPr>
        <w:pStyle w:val="Heading2"/>
        <w:rPr>
          <w:ins w:id="1802" w:author="Tafadzwa Wilson Sedze" w:date="2024-04-01T09:24:00Z"/>
          <w:rFonts w:ascii="Times New Roman" w:hAnsi="Times New Roman" w:cs="Times New Roman"/>
          <w:b/>
          <w:bCs/>
          <w:color w:val="auto"/>
          <w:sz w:val="32"/>
          <w:szCs w:val="32"/>
        </w:rPr>
      </w:pPr>
      <w:ins w:id="1803" w:author="Tafadzwa Wilson Sedze" w:date="2024-03-31T10:52:00Z">
        <w:r w:rsidRPr="007E3B0E">
          <w:rPr>
            <w:rFonts w:ascii="Times New Roman" w:hAnsi="Times New Roman" w:cs="Times New Roman"/>
            <w:b/>
            <w:bCs/>
            <w:color w:val="auto"/>
            <w:sz w:val="32"/>
            <w:szCs w:val="32"/>
            <w:rPrChange w:id="1804" w:author="Tafadzwa Wilson Sedze" w:date="2024-04-01T09:17:00Z">
              <w:rPr>
                <w:rFonts w:ascii="Times New Roman" w:hAnsi="Times New Roman" w:cs="Times New Roman"/>
                <w:b/>
                <w:bCs/>
                <w:color w:val="000000" w:themeColor="text1"/>
                <w:sz w:val="24"/>
                <w:szCs w:val="24"/>
              </w:rPr>
            </w:rPrChange>
          </w:rPr>
          <w:lastRenderedPageBreak/>
          <w:t>Fig 3.2 New System Activity Diagram:</w:t>
        </w:r>
      </w:ins>
    </w:p>
    <w:p w14:paraId="08085E36" w14:textId="77777777" w:rsidR="00372E9E" w:rsidRPr="00372E9E" w:rsidRDefault="00372E9E">
      <w:pPr>
        <w:rPr>
          <w:ins w:id="1805" w:author="Tafadzwa Wilson Sedze" w:date="2024-03-31T10:52:00Z"/>
          <w:rPrChange w:id="1806" w:author="Tafadzwa Wilson Sedze" w:date="2024-04-01T09:24:00Z">
            <w:rPr>
              <w:ins w:id="1807" w:author="Tafadzwa Wilson Sedze" w:date="2024-03-31T10:52:00Z"/>
              <w:rFonts w:ascii="Times New Roman" w:hAnsi="Times New Roman" w:cs="Times New Roman"/>
              <w:b/>
              <w:bCs/>
              <w:color w:val="000000" w:themeColor="text1"/>
              <w:sz w:val="24"/>
              <w:szCs w:val="24"/>
            </w:rPr>
          </w:rPrChange>
        </w:rPr>
        <w:pPrChange w:id="1808" w:author="Tafadzwa Wilson Sedze" w:date="2024-04-01T09:24:00Z">
          <w:pPr>
            <w:jc w:val="both"/>
          </w:pPr>
        </w:pPrChange>
      </w:pPr>
    </w:p>
    <w:p w14:paraId="36E9B000" w14:textId="77777777" w:rsidR="00372E9E" w:rsidRDefault="0053522B">
      <w:pPr>
        <w:spacing w:after="0" w:line="240" w:lineRule="auto"/>
        <w:jc w:val="center"/>
        <w:rPr>
          <w:ins w:id="1809" w:author="Tafadzwa Wilson Sedze" w:date="2024-04-01T09:24:00Z"/>
          <w:rFonts w:ascii="Times New Roman" w:hAnsi="Times New Roman" w:cs="Times New Roman"/>
          <w:color w:val="000000" w:themeColor="text1"/>
          <w:sz w:val="24"/>
          <w:szCs w:val="24"/>
        </w:rPr>
        <w:pPrChange w:id="1810" w:author="Tafadzwa Wilson Sedze" w:date="2024-04-01T09:24:00Z">
          <w:pPr>
            <w:spacing w:after="0" w:line="240" w:lineRule="auto"/>
          </w:pPr>
        </w:pPrChange>
      </w:pPr>
      <w:ins w:id="1811" w:author="Tafadzwa Wilson Sedze" w:date="2024-03-31T10:57:00Z">
        <w:r w:rsidRPr="0053522B">
          <w:rPr>
            <w:rFonts w:ascii="Times New Roman" w:eastAsia="Times New Roman" w:hAnsi="Times New Roman" w:cs="Times New Roman"/>
            <w:noProof/>
            <w:kern w:val="0"/>
            <w:sz w:val="24"/>
            <w:szCs w:val="24"/>
            <w:lang w:eastAsia="en-AE"/>
            <w14:ligatures w14:val="none"/>
          </w:rPr>
          <w:drawing>
            <wp:inline distT="0" distB="0" distL="0" distR="0" wp14:anchorId="2AEBDC3D" wp14:editId="28C661A2">
              <wp:extent cx="6386310" cy="4616650"/>
              <wp:effectExtent l="0" t="0" r="0" b="0"/>
              <wp:docPr id="1095082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2888" cy="4643092"/>
                      </a:xfrm>
                      <a:prstGeom prst="rect">
                        <a:avLst/>
                      </a:prstGeom>
                      <a:noFill/>
                      <a:ln>
                        <a:noFill/>
                      </a:ln>
                    </pic:spPr>
                  </pic:pic>
                </a:graphicData>
              </a:graphic>
            </wp:inline>
          </w:drawing>
        </w:r>
      </w:ins>
    </w:p>
    <w:p w14:paraId="6C180AFB" w14:textId="77777777" w:rsidR="00372E9E" w:rsidRDefault="00372E9E" w:rsidP="00372E9E">
      <w:pPr>
        <w:spacing w:after="0" w:line="240" w:lineRule="auto"/>
        <w:rPr>
          <w:ins w:id="1812" w:author="Tafadzwa Wilson Sedze" w:date="2024-04-01T09:25:00Z"/>
          <w:rFonts w:ascii="Times New Roman" w:hAnsi="Times New Roman" w:cs="Times New Roman"/>
          <w:color w:val="000000" w:themeColor="text1"/>
          <w:sz w:val="24"/>
          <w:szCs w:val="24"/>
        </w:rPr>
      </w:pPr>
    </w:p>
    <w:p w14:paraId="1C059916" w14:textId="77777777" w:rsidR="00372E9E" w:rsidRDefault="00372E9E" w:rsidP="00372E9E">
      <w:pPr>
        <w:spacing w:after="0" w:line="240" w:lineRule="auto"/>
        <w:rPr>
          <w:ins w:id="1813" w:author="Tafadzwa Wilson Sedze" w:date="2024-04-01T09:25:00Z"/>
          <w:rFonts w:ascii="Times New Roman" w:hAnsi="Times New Roman" w:cs="Times New Roman"/>
          <w:color w:val="000000" w:themeColor="text1"/>
          <w:sz w:val="24"/>
          <w:szCs w:val="24"/>
        </w:rPr>
      </w:pPr>
    </w:p>
    <w:p w14:paraId="77E1BB33" w14:textId="1B95DA1F" w:rsidR="0053522B" w:rsidRPr="00372E9E" w:rsidRDefault="0053522B">
      <w:pPr>
        <w:spacing w:after="0" w:line="240" w:lineRule="auto"/>
        <w:rPr>
          <w:ins w:id="1814" w:author="Tafadzwa Wilson Sedze" w:date="2024-03-31T10:58:00Z"/>
          <w:rFonts w:ascii="Times New Roman" w:eastAsia="Times New Roman" w:hAnsi="Times New Roman" w:cs="Times New Roman"/>
          <w:kern w:val="0"/>
          <w:sz w:val="24"/>
          <w:szCs w:val="24"/>
          <w:lang w:eastAsia="en-AE"/>
          <w14:ligatures w14:val="none"/>
          <w:rPrChange w:id="1815" w:author="Tafadzwa Wilson Sedze" w:date="2024-04-01T09:24:00Z">
            <w:rPr>
              <w:ins w:id="1816" w:author="Tafadzwa Wilson Sedze" w:date="2024-03-31T10:58:00Z"/>
              <w:rFonts w:ascii="Times New Roman" w:hAnsi="Times New Roman" w:cs="Times New Roman"/>
              <w:color w:val="000000" w:themeColor="text1"/>
              <w:sz w:val="24"/>
              <w:szCs w:val="24"/>
            </w:rPr>
          </w:rPrChange>
        </w:rPr>
        <w:pPrChange w:id="1817" w:author="Tafadzwa Wilson Sedze" w:date="2024-04-01T09:24:00Z">
          <w:pPr>
            <w:jc w:val="both"/>
          </w:pPr>
        </w:pPrChange>
      </w:pPr>
      <w:ins w:id="1818" w:author="Tafadzwa Wilson Sedze" w:date="2024-03-31T10:58:00Z">
        <w:r w:rsidRPr="0053522B">
          <w:rPr>
            <w:rFonts w:ascii="Times New Roman" w:hAnsi="Times New Roman" w:cs="Times New Roman"/>
            <w:color w:val="000000" w:themeColor="text1"/>
            <w:sz w:val="24"/>
            <w:szCs w:val="24"/>
            <w:rPrChange w:id="1819" w:author="Tafadzwa Wilson Sedze" w:date="2024-03-31T10:58:00Z">
              <w:rPr>
                <w:rFonts w:ascii="Times New Roman" w:hAnsi="Times New Roman" w:cs="Times New Roman"/>
                <w:b/>
                <w:bCs/>
                <w:color w:val="000000" w:themeColor="text1"/>
                <w:sz w:val="24"/>
                <w:szCs w:val="24"/>
              </w:rPr>
            </w:rPrChange>
          </w:rPr>
          <w:t xml:space="preserve">The activity diagram illustrates the intricate processes of the Smart Automated Fish Farming Pond System at Zimunda Estate. After the Pond Worker monitors fish health and water quality, the system automatically tests parameters such as pH, temperature, and others using sensors. Upon receiving sensor data, the system </w:t>
        </w:r>
      </w:ins>
      <w:ins w:id="1820" w:author="Tafadzwa Wilson Sedze" w:date="2024-04-01T09:28:00Z">
        <w:r w:rsidR="007C412D">
          <w:rPr>
            <w:rFonts w:ascii="Times New Roman" w:hAnsi="Times New Roman" w:cs="Times New Roman"/>
            <w:color w:val="000000" w:themeColor="text1"/>
            <w:sz w:val="24"/>
            <w:szCs w:val="24"/>
          </w:rPr>
          <w:t>a</w:t>
        </w:r>
      </w:ins>
      <w:ins w:id="1821" w:author="Tafadzwa Wilson Sedze" w:date="2024-04-01T09:18:00Z">
        <w:r w:rsidR="007E3B0E">
          <w:rPr>
            <w:rFonts w:ascii="Times New Roman" w:hAnsi="Times New Roman" w:cs="Times New Roman"/>
            <w:color w:val="000000" w:themeColor="text1"/>
            <w:sz w:val="24"/>
            <w:szCs w:val="24"/>
          </w:rPr>
          <w:t>nalyses</w:t>
        </w:r>
      </w:ins>
      <w:ins w:id="1822" w:author="Tafadzwa Wilson Sedze" w:date="2024-03-31T10:58:00Z">
        <w:r w:rsidRPr="0053522B">
          <w:rPr>
            <w:rFonts w:ascii="Times New Roman" w:hAnsi="Times New Roman" w:cs="Times New Roman"/>
            <w:color w:val="000000" w:themeColor="text1"/>
            <w:sz w:val="24"/>
            <w:szCs w:val="24"/>
            <w:rPrChange w:id="1823" w:author="Tafadzwa Wilson Sedze" w:date="2024-03-31T10:58:00Z">
              <w:rPr>
                <w:rFonts w:ascii="Times New Roman" w:hAnsi="Times New Roman" w:cs="Times New Roman"/>
                <w:b/>
                <w:bCs/>
                <w:color w:val="000000" w:themeColor="text1"/>
                <w:sz w:val="24"/>
                <w:szCs w:val="24"/>
              </w:rPr>
            </w:rPrChange>
          </w:rPr>
          <w:t xml:space="preserve"> it to determine the appropriate actions. If conditions are </w:t>
        </w:r>
      </w:ins>
      <w:ins w:id="1824" w:author="Tafadzwa Wilson Sedze" w:date="2024-04-01T09:40:00Z">
        <w:r w:rsidR="005A38DF" w:rsidRPr="005A38DF">
          <w:rPr>
            <w:rFonts w:ascii="Times New Roman" w:hAnsi="Times New Roman" w:cs="Times New Roman"/>
            <w:color w:val="000000" w:themeColor="text1"/>
            <w:sz w:val="24"/>
            <w:szCs w:val="24"/>
          </w:rPr>
          <w:t>favourable</w:t>
        </w:r>
      </w:ins>
      <w:ins w:id="1825" w:author="Tafadzwa Wilson Sedze" w:date="2024-03-31T10:58:00Z">
        <w:r w:rsidRPr="0053522B">
          <w:rPr>
            <w:rFonts w:ascii="Times New Roman" w:hAnsi="Times New Roman" w:cs="Times New Roman"/>
            <w:color w:val="000000" w:themeColor="text1"/>
            <w:sz w:val="24"/>
            <w:szCs w:val="24"/>
            <w:rPrChange w:id="1826" w:author="Tafadzwa Wilson Sedze" w:date="2024-03-31T10:58:00Z">
              <w:rPr>
                <w:rFonts w:ascii="Times New Roman" w:hAnsi="Times New Roman" w:cs="Times New Roman"/>
                <w:b/>
                <w:bCs/>
                <w:color w:val="000000" w:themeColor="text1"/>
                <w:sz w:val="24"/>
                <w:szCs w:val="24"/>
              </w:rPr>
            </w:rPrChange>
          </w:rPr>
          <w:t>, the system automates feeding. Subsequently, the system logs data, generates reports, or adjusts parameters based on the analysis. In case of any issues or anomalies, the system alerts the Pond Worker or Administrator for further intervention. This complex flow showcases the advanced capabilities of the smart automated fish farming pond system, enabled by sensor technology and autonomous decision-making processes.</w:t>
        </w:r>
      </w:ins>
    </w:p>
    <w:p w14:paraId="38A8FF7D" w14:textId="77777777" w:rsidR="0053522B" w:rsidRPr="0053522B" w:rsidRDefault="0053522B" w:rsidP="00F12652">
      <w:pPr>
        <w:jc w:val="both"/>
        <w:rPr>
          <w:ins w:id="1827" w:author="Tafadzwa Wilson Sedze" w:date="2024-03-31T10:52:00Z"/>
          <w:rFonts w:ascii="Times New Roman" w:hAnsi="Times New Roman" w:cs="Times New Roman"/>
          <w:color w:val="000000" w:themeColor="text1"/>
          <w:sz w:val="24"/>
          <w:szCs w:val="24"/>
          <w:rPrChange w:id="1828" w:author="Tafadzwa Wilson Sedze" w:date="2024-03-31T10:58:00Z">
            <w:rPr>
              <w:ins w:id="1829" w:author="Tafadzwa Wilson Sedze" w:date="2024-03-31T10:52:00Z"/>
              <w:rFonts w:ascii="Times New Roman" w:hAnsi="Times New Roman" w:cs="Times New Roman"/>
              <w:b/>
              <w:bCs/>
              <w:color w:val="000000" w:themeColor="text1"/>
              <w:sz w:val="24"/>
              <w:szCs w:val="24"/>
            </w:rPr>
          </w:rPrChange>
        </w:rPr>
      </w:pPr>
    </w:p>
    <w:p w14:paraId="494DA639" w14:textId="77777777" w:rsidR="007E3B0E" w:rsidRDefault="007E3B0E" w:rsidP="00F12652">
      <w:pPr>
        <w:jc w:val="both"/>
        <w:rPr>
          <w:ins w:id="1830" w:author="Tafadzwa Wilson Sedze" w:date="2024-04-01T09:18:00Z"/>
          <w:rFonts w:ascii="Times New Roman" w:eastAsiaTheme="majorEastAsia" w:hAnsi="Times New Roman" w:cs="Times New Roman"/>
          <w:b/>
          <w:bCs/>
          <w:sz w:val="32"/>
          <w:szCs w:val="32"/>
        </w:rPr>
      </w:pPr>
    </w:p>
    <w:p w14:paraId="4D808C95" w14:textId="77777777" w:rsidR="007E3B0E" w:rsidRDefault="007E3B0E" w:rsidP="00F12652">
      <w:pPr>
        <w:jc w:val="both"/>
        <w:rPr>
          <w:ins w:id="1831" w:author="Tafadzwa Wilson Sedze" w:date="2024-04-01T09:18:00Z"/>
          <w:rFonts w:ascii="Times New Roman" w:eastAsiaTheme="majorEastAsia" w:hAnsi="Times New Roman" w:cs="Times New Roman"/>
          <w:b/>
          <w:bCs/>
          <w:sz w:val="32"/>
          <w:szCs w:val="32"/>
        </w:rPr>
      </w:pPr>
    </w:p>
    <w:p w14:paraId="3A61B438" w14:textId="77777777" w:rsidR="007E3B0E" w:rsidRDefault="007E3B0E" w:rsidP="00F12652">
      <w:pPr>
        <w:jc w:val="both"/>
        <w:rPr>
          <w:ins w:id="1832" w:author="Tafadzwa Wilson Sedze" w:date="2024-04-01T09:18:00Z"/>
          <w:rFonts w:ascii="Times New Roman" w:eastAsiaTheme="majorEastAsia" w:hAnsi="Times New Roman" w:cs="Times New Roman"/>
          <w:b/>
          <w:bCs/>
          <w:sz w:val="32"/>
          <w:szCs w:val="32"/>
        </w:rPr>
      </w:pPr>
    </w:p>
    <w:p w14:paraId="5D7CAF27" w14:textId="77777777" w:rsidR="007E3B0E" w:rsidRDefault="007E3B0E" w:rsidP="00F12652">
      <w:pPr>
        <w:jc w:val="both"/>
        <w:rPr>
          <w:ins w:id="1833" w:author="Tafadzwa Wilson Sedze" w:date="2024-04-01T09:18:00Z"/>
          <w:rFonts w:ascii="Times New Roman" w:eastAsiaTheme="majorEastAsia" w:hAnsi="Times New Roman" w:cs="Times New Roman"/>
          <w:b/>
          <w:bCs/>
          <w:sz w:val="32"/>
          <w:szCs w:val="32"/>
        </w:rPr>
      </w:pPr>
    </w:p>
    <w:p w14:paraId="53D1BDBC" w14:textId="28BE55FB" w:rsidR="0053522B" w:rsidRPr="007E3B0E" w:rsidRDefault="0053522B">
      <w:pPr>
        <w:pStyle w:val="Heading2"/>
        <w:rPr>
          <w:ins w:id="1834" w:author="Tafadzwa Wilson Sedze" w:date="2024-03-31T11:31:00Z"/>
          <w:rFonts w:ascii="Times New Roman" w:hAnsi="Times New Roman" w:cs="Times New Roman"/>
          <w:b/>
          <w:bCs/>
          <w:color w:val="auto"/>
          <w:sz w:val="32"/>
          <w:szCs w:val="32"/>
          <w:rPrChange w:id="1835" w:author="Tafadzwa Wilson Sedze" w:date="2024-04-01T09:17:00Z">
            <w:rPr>
              <w:ins w:id="1836" w:author="Tafadzwa Wilson Sedze" w:date="2024-03-31T11:31:00Z"/>
              <w:rFonts w:ascii="Times New Roman" w:hAnsi="Times New Roman" w:cs="Times New Roman"/>
              <w:b/>
              <w:bCs/>
              <w:color w:val="000000" w:themeColor="text1"/>
              <w:sz w:val="24"/>
              <w:szCs w:val="24"/>
            </w:rPr>
          </w:rPrChange>
        </w:rPr>
        <w:pPrChange w:id="1837" w:author="Tafadzwa Wilson Sedze" w:date="2024-04-01T09:20:00Z">
          <w:pPr>
            <w:jc w:val="both"/>
          </w:pPr>
        </w:pPrChange>
      </w:pPr>
      <w:ins w:id="1838" w:author="Tafadzwa Wilson Sedze" w:date="2024-03-31T10:53:00Z">
        <w:r w:rsidRPr="007E3B0E">
          <w:rPr>
            <w:rFonts w:ascii="Times New Roman" w:hAnsi="Times New Roman" w:cs="Times New Roman"/>
            <w:b/>
            <w:bCs/>
            <w:color w:val="auto"/>
            <w:sz w:val="32"/>
            <w:szCs w:val="32"/>
            <w:rPrChange w:id="1839" w:author="Tafadzwa Wilson Sedze" w:date="2024-04-01T09:17:00Z">
              <w:rPr>
                <w:rFonts w:ascii="Times New Roman" w:hAnsi="Times New Roman" w:cs="Times New Roman"/>
                <w:b/>
                <w:bCs/>
                <w:color w:val="000000" w:themeColor="text1"/>
                <w:sz w:val="24"/>
                <w:szCs w:val="24"/>
              </w:rPr>
            </w:rPrChange>
          </w:rPr>
          <w:lastRenderedPageBreak/>
          <w:t>Fig 3.3 New System Sequence Diagram:</w:t>
        </w:r>
      </w:ins>
    </w:p>
    <w:p w14:paraId="519E1CEC" w14:textId="77777777" w:rsidR="00952999" w:rsidRDefault="00952999" w:rsidP="00F12652">
      <w:pPr>
        <w:jc w:val="both"/>
        <w:rPr>
          <w:ins w:id="1840" w:author="Tafadzwa Wilson Sedze" w:date="2024-03-31T11:31:00Z"/>
          <w:rFonts w:ascii="Times New Roman" w:hAnsi="Times New Roman" w:cs="Times New Roman"/>
          <w:b/>
          <w:bCs/>
          <w:color w:val="000000" w:themeColor="text1"/>
          <w:sz w:val="24"/>
          <w:szCs w:val="24"/>
        </w:rPr>
      </w:pPr>
    </w:p>
    <w:p w14:paraId="7E4DD963" w14:textId="77777777" w:rsidR="00372E9E" w:rsidRDefault="00372E9E" w:rsidP="00F12652">
      <w:pPr>
        <w:jc w:val="both"/>
        <w:rPr>
          <w:ins w:id="1841" w:author="Tafadzwa Wilson Sedze" w:date="2024-04-01T09:26:00Z"/>
          <w:rFonts w:ascii="Times New Roman" w:hAnsi="Times New Roman" w:cs="Times New Roman"/>
          <w:bCs/>
          <w:color w:val="000000" w:themeColor="text1"/>
          <w:sz w:val="24"/>
          <w:szCs w:val="24"/>
          <w:lang w:val="en-US"/>
        </w:rPr>
        <w:sectPr w:rsidR="00372E9E" w:rsidSect="00B04578">
          <w:footerReference w:type="default" r:id="rId16"/>
          <w:pgSz w:w="11906" w:h="16838"/>
          <w:pgMar w:top="1440" w:right="1440" w:bottom="1440" w:left="1440" w:header="708" w:footer="708" w:gutter="0"/>
          <w:cols w:space="708"/>
          <w:docGrid w:linePitch="360"/>
        </w:sectPr>
      </w:pPr>
    </w:p>
    <w:p w14:paraId="735CC512" w14:textId="285FB4A8" w:rsidR="00952999" w:rsidRDefault="00952999">
      <w:pPr>
        <w:jc w:val="center"/>
        <w:rPr>
          <w:ins w:id="1842" w:author="Tafadzwa Wilson Sedze" w:date="2024-03-31T11:31:00Z"/>
          <w:rFonts w:ascii="Times New Roman" w:hAnsi="Times New Roman" w:cs="Times New Roman"/>
          <w:bCs/>
          <w:color w:val="000000" w:themeColor="text1"/>
          <w:sz w:val="24"/>
          <w:szCs w:val="24"/>
          <w:lang w:val="en-US"/>
        </w:rPr>
        <w:pPrChange w:id="1843" w:author="Tafadzwa Wilson Sedze" w:date="2024-04-01T09:26:00Z">
          <w:pPr>
            <w:jc w:val="both"/>
          </w:pPr>
        </w:pPrChange>
      </w:pPr>
      <w:ins w:id="1844" w:author="Tafadzwa Wilson Sedze" w:date="2024-03-31T11:31:00Z">
        <w:r>
          <w:rPr>
            <w:noProof/>
          </w:rPr>
          <w:drawing>
            <wp:inline distT="0" distB="0" distL="0" distR="0" wp14:anchorId="645D671F" wp14:editId="0B6A0009">
              <wp:extent cx="2825127" cy="5712775"/>
              <wp:effectExtent l="19050" t="19050" r="13335" b="21590"/>
              <wp:docPr id="2076980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4038" cy="5791458"/>
                      </a:xfrm>
                      <a:prstGeom prst="rect">
                        <a:avLst/>
                      </a:prstGeom>
                      <a:noFill/>
                      <a:ln>
                        <a:solidFill>
                          <a:schemeClr val="bg1">
                            <a:lumMod val="75000"/>
                          </a:schemeClr>
                        </a:solidFill>
                      </a:ln>
                    </pic:spPr>
                  </pic:pic>
                </a:graphicData>
              </a:graphic>
            </wp:inline>
          </w:drawing>
        </w:r>
      </w:ins>
    </w:p>
    <w:p w14:paraId="2B41AAB0" w14:textId="1F86FEE0" w:rsidR="00952999" w:rsidRDefault="00F75615" w:rsidP="00F12652">
      <w:pPr>
        <w:jc w:val="both"/>
        <w:rPr>
          <w:ins w:id="1845" w:author="Tafadzwa Wilson Sedze" w:date="2024-03-31T11:32:00Z"/>
          <w:rFonts w:ascii="Times New Roman" w:hAnsi="Times New Roman" w:cs="Times New Roman"/>
          <w:bCs/>
          <w:color w:val="000000" w:themeColor="text1"/>
          <w:sz w:val="24"/>
          <w:szCs w:val="24"/>
        </w:rPr>
      </w:pPr>
      <w:ins w:id="1846" w:author="Tafadzwa Wilson Sedze" w:date="2024-03-31T11:32:00Z">
        <w:r w:rsidRPr="00F75615">
          <w:rPr>
            <w:rFonts w:ascii="Times New Roman" w:hAnsi="Times New Roman" w:cs="Times New Roman"/>
            <w:bCs/>
            <w:color w:val="000000" w:themeColor="text1"/>
            <w:sz w:val="24"/>
            <w:szCs w:val="24"/>
          </w:rPr>
          <w:t xml:space="preserve">The sequence diagram illustrates the interactions between the Pond Worker and the </w:t>
        </w:r>
        <w:del w:id="1847" w:author="Wilson Centaurus" w:date="2024-05-26T16:38:00Z">
          <w:r w:rsidRPr="00F75615" w:rsidDel="00EA56E7">
            <w:rPr>
              <w:rFonts w:ascii="Times New Roman" w:hAnsi="Times New Roman" w:cs="Times New Roman"/>
              <w:bCs/>
              <w:color w:val="000000" w:themeColor="text1"/>
              <w:sz w:val="24"/>
              <w:szCs w:val="24"/>
            </w:rPr>
            <w:delText>Smart Farming System</w:delText>
          </w:r>
        </w:del>
      </w:ins>
      <w:ins w:id="1848" w:author="Wilson Centaurus" w:date="2024-05-26T16:38:00Z">
        <w:r w:rsidR="00EA56E7">
          <w:rPr>
            <w:rFonts w:ascii="Times New Roman" w:hAnsi="Times New Roman" w:cs="Times New Roman"/>
            <w:bCs/>
            <w:color w:val="000000" w:themeColor="text1"/>
            <w:sz w:val="24"/>
            <w:szCs w:val="24"/>
          </w:rPr>
          <w:t>Aquaponics-Integrated Smart Farming System</w:t>
        </w:r>
      </w:ins>
      <w:ins w:id="1849" w:author="Tafadzwa Wilson Sedze" w:date="2024-03-31T11:32:00Z">
        <w:r w:rsidRPr="00F75615">
          <w:rPr>
            <w:rFonts w:ascii="Times New Roman" w:hAnsi="Times New Roman" w:cs="Times New Roman"/>
            <w:bCs/>
            <w:color w:val="000000" w:themeColor="text1"/>
            <w:sz w:val="24"/>
            <w:szCs w:val="24"/>
          </w:rPr>
          <w:t xml:space="preserve"> in the context of automated fish farming at Zimunda Estate. The Pond Worker begins by monitoring fish health. If the fish health is good, the Pond Worker proceeds to monitor water quality. If the water quality is optimal, the </w:t>
        </w:r>
        <w:del w:id="1850" w:author="Wilson Centaurus" w:date="2024-05-26T16:38:00Z">
          <w:r w:rsidRPr="00F75615" w:rsidDel="00EA56E7">
            <w:rPr>
              <w:rFonts w:ascii="Times New Roman" w:hAnsi="Times New Roman" w:cs="Times New Roman"/>
              <w:bCs/>
              <w:color w:val="000000" w:themeColor="text1"/>
              <w:sz w:val="24"/>
              <w:szCs w:val="24"/>
            </w:rPr>
            <w:delText>Smart Farming System</w:delText>
          </w:r>
        </w:del>
      </w:ins>
      <w:ins w:id="1851" w:author="Wilson Centaurus" w:date="2024-05-26T16:38:00Z">
        <w:r w:rsidR="00EA56E7">
          <w:rPr>
            <w:rFonts w:ascii="Times New Roman" w:hAnsi="Times New Roman" w:cs="Times New Roman"/>
            <w:bCs/>
            <w:color w:val="000000" w:themeColor="text1"/>
            <w:sz w:val="24"/>
            <w:szCs w:val="24"/>
          </w:rPr>
          <w:t>Aquaponics-Integrated Smart Farming System</w:t>
        </w:r>
      </w:ins>
      <w:ins w:id="1852" w:author="Tafadzwa Wilson Sedze" w:date="2024-03-31T11:32:00Z">
        <w:r w:rsidRPr="00F75615">
          <w:rPr>
            <w:rFonts w:ascii="Times New Roman" w:hAnsi="Times New Roman" w:cs="Times New Roman"/>
            <w:bCs/>
            <w:color w:val="000000" w:themeColor="text1"/>
            <w:sz w:val="24"/>
            <w:szCs w:val="24"/>
          </w:rPr>
          <w:t xml:space="preserve"> automatically tests parameters such as pH and temperature using sensors. Upon receiving sensor data, the system analy</w:t>
        </w:r>
        <w:r w:rsidR="00184C52">
          <w:rPr>
            <w:rFonts w:ascii="Times New Roman" w:hAnsi="Times New Roman" w:cs="Times New Roman"/>
            <w:bCs/>
            <w:color w:val="000000" w:themeColor="text1"/>
            <w:sz w:val="24"/>
            <w:szCs w:val="24"/>
          </w:rPr>
          <w:t>s</w:t>
        </w:r>
        <w:r w:rsidRPr="00F75615">
          <w:rPr>
            <w:rFonts w:ascii="Times New Roman" w:hAnsi="Times New Roman" w:cs="Times New Roman"/>
            <w:bCs/>
            <w:color w:val="000000" w:themeColor="text1"/>
            <w:sz w:val="24"/>
            <w:szCs w:val="24"/>
          </w:rPr>
          <w:t>es it. Depending on the analysis, the system may automate feeding, log data, generate reports, or adjust parameters. In case of any issues or anomalies, the system alerts the Pond Worker for further action. This sequence demonstrates the complex workflow of the smart automated fish farming system, driven by sensor technology and autonomous decision-making processes.</w:t>
        </w:r>
      </w:ins>
    </w:p>
    <w:p w14:paraId="0B99A51A" w14:textId="77777777" w:rsidR="00372E9E" w:rsidRDefault="00372E9E" w:rsidP="00F12652">
      <w:pPr>
        <w:jc w:val="both"/>
        <w:rPr>
          <w:ins w:id="1853" w:author="Tafadzwa Wilson Sedze" w:date="2024-04-01T09:26:00Z"/>
          <w:rFonts w:ascii="Times New Roman" w:hAnsi="Times New Roman" w:cs="Times New Roman"/>
          <w:bCs/>
          <w:color w:val="000000" w:themeColor="text1"/>
          <w:sz w:val="24"/>
          <w:szCs w:val="24"/>
        </w:rPr>
        <w:sectPr w:rsidR="00372E9E" w:rsidSect="00B04578">
          <w:type w:val="continuous"/>
          <w:pgSz w:w="11906" w:h="16838"/>
          <w:pgMar w:top="1440" w:right="1440" w:bottom="1440" w:left="1440" w:header="708" w:footer="708" w:gutter="0"/>
          <w:cols w:num="2" w:space="708"/>
          <w:docGrid w:linePitch="360"/>
          <w:sectPrChange w:id="1854" w:author="Tafadzwa Wilson Sedze" w:date="2024-04-01T09:26:00Z">
            <w:sectPr w:rsidR="00372E9E" w:rsidSect="00B04578">
              <w:pgMar w:top="1440" w:right="1440" w:bottom="1440" w:left="1440" w:header="708" w:footer="708" w:gutter="0"/>
              <w:cols w:num="1"/>
            </w:sectPr>
          </w:sectPrChange>
        </w:sectPr>
      </w:pPr>
    </w:p>
    <w:p w14:paraId="777D445C" w14:textId="77777777" w:rsidR="00F75615" w:rsidRDefault="00F75615" w:rsidP="00F12652">
      <w:pPr>
        <w:jc w:val="both"/>
        <w:rPr>
          <w:ins w:id="1855" w:author="Tafadzwa Wilson Sedze" w:date="2024-03-31T11:32:00Z"/>
          <w:rFonts w:ascii="Times New Roman" w:hAnsi="Times New Roman" w:cs="Times New Roman"/>
          <w:bCs/>
          <w:color w:val="000000" w:themeColor="text1"/>
          <w:sz w:val="24"/>
          <w:szCs w:val="24"/>
        </w:rPr>
      </w:pPr>
    </w:p>
    <w:p w14:paraId="7D444CB0" w14:textId="77777777" w:rsidR="00F75615" w:rsidRDefault="00F75615" w:rsidP="00F12652">
      <w:pPr>
        <w:jc w:val="both"/>
        <w:rPr>
          <w:ins w:id="1856" w:author="Tafadzwa Wilson Sedze" w:date="2024-04-01T09:28:00Z"/>
          <w:rFonts w:ascii="Times New Roman" w:hAnsi="Times New Roman" w:cs="Times New Roman"/>
          <w:bCs/>
          <w:color w:val="000000" w:themeColor="text1"/>
          <w:sz w:val="24"/>
          <w:szCs w:val="24"/>
          <w:lang w:val="en-US"/>
        </w:rPr>
      </w:pPr>
    </w:p>
    <w:p w14:paraId="1F5DD1B1" w14:textId="77777777" w:rsidR="007C412D" w:rsidRDefault="007C412D" w:rsidP="00F12652">
      <w:pPr>
        <w:jc w:val="both"/>
        <w:rPr>
          <w:ins w:id="1857" w:author="Tafadzwa Wilson Sedze" w:date="2024-04-01T09:28:00Z"/>
          <w:rFonts w:ascii="Times New Roman" w:hAnsi="Times New Roman" w:cs="Times New Roman"/>
          <w:bCs/>
          <w:color w:val="000000" w:themeColor="text1"/>
          <w:sz w:val="24"/>
          <w:szCs w:val="24"/>
          <w:lang w:val="en-US"/>
        </w:rPr>
      </w:pPr>
    </w:p>
    <w:p w14:paraId="5296F04A" w14:textId="77777777" w:rsidR="007C412D" w:rsidRDefault="007C412D" w:rsidP="00F12652">
      <w:pPr>
        <w:jc w:val="both"/>
        <w:rPr>
          <w:ins w:id="1858" w:author="Tafadzwa Wilson Sedze" w:date="2024-04-01T09:28:00Z"/>
          <w:rFonts w:ascii="Times New Roman" w:hAnsi="Times New Roman" w:cs="Times New Roman"/>
          <w:bCs/>
          <w:color w:val="000000" w:themeColor="text1"/>
          <w:sz w:val="24"/>
          <w:szCs w:val="24"/>
          <w:lang w:val="en-US"/>
        </w:rPr>
      </w:pPr>
    </w:p>
    <w:p w14:paraId="2DD8842C" w14:textId="77777777" w:rsidR="007C412D" w:rsidRDefault="007C412D" w:rsidP="00F12652">
      <w:pPr>
        <w:jc w:val="both"/>
        <w:rPr>
          <w:ins w:id="1859" w:author="Tafadzwa Wilson Sedze" w:date="2024-04-01T09:28:00Z"/>
          <w:rFonts w:ascii="Times New Roman" w:hAnsi="Times New Roman" w:cs="Times New Roman"/>
          <w:bCs/>
          <w:color w:val="000000" w:themeColor="text1"/>
          <w:sz w:val="24"/>
          <w:szCs w:val="24"/>
          <w:lang w:val="en-US"/>
        </w:rPr>
      </w:pPr>
    </w:p>
    <w:p w14:paraId="4A8D4A8A" w14:textId="77777777" w:rsidR="007C412D" w:rsidRDefault="007C412D" w:rsidP="00F12652">
      <w:pPr>
        <w:jc w:val="both"/>
        <w:rPr>
          <w:ins w:id="1860" w:author="Tafadzwa Wilson Sedze" w:date="2024-04-01T09:28:00Z"/>
          <w:rFonts w:ascii="Times New Roman" w:hAnsi="Times New Roman" w:cs="Times New Roman"/>
          <w:bCs/>
          <w:color w:val="000000" w:themeColor="text1"/>
          <w:sz w:val="24"/>
          <w:szCs w:val="24"/>
          <w:lang w:val="en-US"/>
        </w:rPr>
      </w:pPr>
    </w:p>
    <w:p w14:paraId="4245AE08" w14:textId="77777777" w:rsidR="007C412D" w:rsidRDefault="007C412D" w:rsidP="00F12652">
      <w:pPr>
        <w:jc w:val="both"/>
        <w:rPr>
          <w:ins w:id="1861" w:author="Tafadzwa Wilson Sedze" w:date="2024-03-31T11:31:00Z"/>
          <w:rFonts w:ascii="Times New Roman" w:hAnsi="Times New Roman" w:cs="Times New Roman"/>
          <w:bCs/>
          <w:color w:val="000000" w:themeColor="text1"/>
          <w:sz w:val="24"/>
          <w:szCs w:val="24"/>
          <w:lang w:val="en-US"/>
        </w:rPr>
      </w:pPr>
    </w:p>
    <w:p w14:paraId="1FBAF537" w14:textId="66D9B742" w:rsidR="00AD6D61" w:rsidRDefault="00AD6D61" w:rsidP="007E3B0E">
      <w:pPr>
        <w:pStyle w:val="Heading2"/>
        <w:rPr>
          <w:ins w:id="1862" w:author="Tafadzwa Wilson Sedze" w:date="2024-04-01T09:20:00Z"/>
          <w:rFonts w:ascii="Times New Roman" w:hAnsi="Times New Roman" w:cs="Times New Roman"/>
          <w:b/>
          <w:bCs/>
          <w:color w:val="auto"/>
          <w:sz w:val="32"/>
          <w:szCs w:val="32"/>
        </w:rPr>
      </w:pPr>
      <w:ins w:id="1863" w:author="Tafadzwa Wilson Sedze" w:date="2024-03-31T11:40:00Z">
        <w:r w:rsidRPr="007E3B0E">
          <w:rPr>
            <w:rFonts w:ascii="Times New Roman" w:hAnsi="Times New Roman" w:cs="Times New Roman"/>
            <w:b/>
            <w:bCs/>
            <w:color w:val="auto"/>
            <w:sz w:val="32"/>
            <w:szCs w:val="32"/>
            <w:rPrChange w:id="1864" w:author="Tafadzwa Wilson Sedze" w:date="2024-04-01T09:20:00Z">
              <w:rPr>
                <w:rFonts w:ascii="Times New Roman" w:hAnsi="Times New Roman" w:cs="Times New Roman"/>
                <w:bCs/>
                <w:color w:val="000000" w:themeColor="text1"/>
                <w:sz w:val="24"/>
                <w:szCs w:val="24"/>
                <w:lang w:val="en-US"/>
              </w:rPr>
            </w:rPrChange>
          </w:rPr>
          <w:lastRenderedPageBreak/>
          <w:t>4.2 FUNCTIONALITY OF THE PROPOSED SYSTEM</w:t>
        </w:r>
      </w:ins>
    </w:p>
    <w:p w14:paraId="6BDF8609" w14:textId="7EEC12B7" w:rsidR="007E3B0E" w:rsidRPr="007E3B0E" w:rsidRDefault="007E3B0E">
      <w:pPr>
        <w:rPr>
          <w:ins w:id="1865" w:author="Tafadzwa Wilson Sedze" w:date="2024-03-31T11:40:00Z"/>
          <w:rPrChange w:id="1866" w:author="Tafadzwa Wilson Sedze" w:date="2024-04-01T09:20:00Z">
            <w:rPr>
              <w:ins w:id="1867" w:author="Tafadzwa Wilson Sedze" w:date="2024-03-31T11:40:00Z"/>
              <w:rFonts w:ascii="Times New Roman" w:hAnsi="Times New Roman" w:cs="Times New Roman"/>
              <w:bCs/>
              <w:color w:val="000000" w:themeColor="text1"/>
              <w:sz w:val="24"/>
              <w:szCs w:val="24"/>
              <w:lang w:val="en-US"/>
            </w:rPr>
          </w:rPrChange>
        </w:rPr>
        <w:pPrChange w:id="1868" w:author="Tafadzwa Wilson Sedze" w:date="2024-04-01T09:20:00Z">
          <w:pPr>
            <w:jc w:val="both"/>
          </w:pPr>
        </w:pPrChange>
      </w:pPr>
    </w:p>
    <w:p w14:paraId="4C5E7F51" w14:textId="7370E814" w:rsidR="00AD6D61" w:rsidRPr="007E3B0E" w:rsidRDefault="007E3B0E">
      <w:pPr>
        <w:pStyle w:val="Heading2"/>
        <w:rPr>
          <w:ins w:id="1869" w:author="Tafadzwa Wilson Sedze" w:date="2024-03-31T11:40:00Z"/>
          <w:rFonts w:ascii="Times New Roman" w:hAnsi="Times New Roman" w:cs="Times New Roman"/>
          <w:b/>
          <w:bCs/>
          <w:color w:val="auto"/>
          <w:sz w:val="32"/>
          <w:szCs w:val="32"/>
          <w:rPrChange w:id="1870" w:author="Tafadzwa Wilson Sedze" w:date="2024-04-01T09:21:00Z">
            <w:rPr>
              <w:ins w:id="1871" w:author="Tafadzwa Wilson Sedze" w:date="2024-03-31T11:40:00Z"/>
              <w:rFonts w:ascii="Times New Roman" w:hAnsi="Times New Roman" w:cs="Times New Roman"/>
              <w:bCs/>
              <w:color w:val="000000" w:themeColor="text1"/>
              <w:sz w:val="24"/>
              <w:szCs w:val="24"/>
              <w:lang w:val="en-US"/>
            </w:rPr>
          </w:rPrChange>
        </w:rPr>
        <w:pPrChange w:id="1872" w:author="Tafadzwa Wilson Sedze" w:date="2024-04-01T09:21:00Z">
          <w:pPr>
            <w:jc w:val="both"/>
          </w:pPr>
        </w:pPrChange>
      </w:pPr>
      <w:ins w:id="1873" w:author="Tafadzwa Wilson Sedze" w:date="2024-03-31T11:40:00Z">
        <w:r w:rsidRPr="007E3B0E">
          <w:rPr>
            <w:rFonts w:ascii="Times New Roman" w:hAnsi="Times New Roman" w:cs="Times New Roman"/>
            <w:b/>
            <w:bCs/>
            <w:color w:val="auto"/>
            <w:sz w:val="28"/>
            <w:szCs w:val="28"/>
            <w:rPrChange w:id="1874" w:author="Tafadzwa Wilson Sedze" w:date="2024-04-01T09:21:00Z">
              <w:rPr>
                <w:rFonts w:ascii="Times New Roman" w:hAnsi="Times New Roman" w:cs="Times New Roman"/>
                <w:b/>
                <w:bCs/>
                <w:sz w:val="32"/>
                <w:szCs w:val="32"/>
              </w:rPr>
            </w:rPrChange>
          </w:rPr>
          <w:t>4.2.1 FUNCTIONAL REQUIREMENTS</w:t>
        </w:r>
      </w:ins>
      <w:ins w:id="1875" w:author="Tafadzwa Wilson Sedze" w:date="2024-04-01T09:21:00Z">
        <w:r>
          <w:rPr>
            <w:rFonts w:ascii="Times New Roman" w:hAnsi="Times New Roman" w:cs="Times New Roman"/>
            <w:b/>
            <w:bCs/>
            <w:color w:val="auto"/>
            <w:sz w:val="32"/>
            <w:szCs w:val="32"/>
          </w:rPr>
          <w:br/>
        </w:r>
      </w:ins>
    </w:p>
    <w:p w14:paraId="25D2A9AD" w14:textId="18ECAD2C" w:rsidR="00AD6D61" w:rsidRDefault="00AD6D61" w:rsidP="00AD6D61">
      <w:pPr>
        <w:jc w:val="both"/>
        <w:rPr>
          <w:ins w:id="1876" w:author="Tafadzwa Wilson Sedze" w:date="2024-04-01T09:21:00Z"/>
          <w:rFonts w:ascii="Times New Roman" w:hAnsi="Times New Roman" w:cs="Times New Roman"/>
          <w:bCs/>
          <w:color w:val="000000" w:themeColor="text1"/>
          <w:sz w:val="24"/>
          <w:szCs w:val="24"/>
          <w:lang w:val="en-US"/>
        </w:rPr>
      </w:pPr>
      <w:ins w:id="1877" w:author="Tafadzwa Wilson Sedze" w:date="2024-03-31T11:40:00Z">
        <w:r w:rsidRPr="00AD6D61">
          <w:rPr>
            <w:rFonts w:ascii="Times New Roman" w:hAnsi="Times New Roman" w:cs="Times New Roman"/>
            <w:bCs/>
            <w:color w:val="000000" w:themeColor="text1"/>
            <w:sz w:val="24"/>
            <w:szCs w:val="24"/>
            <w:lang w:val="en-US"/>
          </w:rPr>
          <w:t xml:space="preserve">Functional requirements for the </w:t>
        </w:r>
        <w:del w:id="1878" w:author="Wilson Centaurus" w:date="2024-05-26T16:38:00Z">
          <w:r w:rsidRPr="00AD6D61" w:rsidDel="00EA56E7">
            <w:rPr>
              <w:rFonts w:ascii="Times New Roman" w:hAnsi="Times New Roman" w:cs="Times New Roman"/>
              <w:bCs/>
              <w:color w:val="000000" w:themeColor="text1"/>
              <w:sz w:val="24"/>
              <w:szCs w:val="24"/>
              <w:lang w:val="en-US"/>
            </w:rPr>
            <w:delText>Smart Farming System</w:delText>
          </w:r>
        </w:del>
      </w:ins>
      <w:ins w:id="1879" w:author="Wilson Centaurus" w:date="2024-05-26T16:38:00Z">
        <w:r w:rsidR="00EA56E7">
          <w:rPr>
            <w:rFonts w:ascii="Times New Roman" w:hAnsi="Times New Roman" w:cs="Times New Roman"/>
            <w:bCs/>
            <w:color w:val="000000" w:themeColor="text1"/>
            <w:sz w:val="24"/>
            <w:szCs w:val="24"/>
            <w:lang w:val="en-US"/>
          </w:rPr>
          <w:t>Aquaponics-Integrated Smart Farming System</w:t>
        </w:r>
      </w:ins>
      <w:ins w:id="1880" w:author="Tafadzwa Wilson Sedze" w:date="2024-03-31T11:40:00Z">
        <w:r w:rsidRPr="00AD6D61">
          <w:rPr>
            <w:rFonts w:ascii="Times New Roman" w:hAnsi="Times New Roman" w:cs="Times New Roman"/>
            <w:bCs/>
            <w:color w:val="000000" w:themeColor="text1"/>
            <w:sz w:val="24"/>
            <w:szCs w:val="24"/>
            <w:lang w:val="en-US"/>
          </w:rPr>
          <w:t xml:space="preserve"> at Zimunda Estate outline the intended functions necessary for its operation:</w:t>
        </w:r>
      </w:ins>
    </w:p>
    <w:p w14:paraId="1690227B" w14:textId="77777777" w:rsidR="007E3B0E" w:rsidRPr="00AD6D61" w:rsidRDefault="007E3B0E" w:rsidP="00AD6D61">
      <w:pPr>
        <w:jc w:val="both"/>
        <w:rPr>
          <w:ins w:id="1881" w:author="Tafadzwa Wilson Sedze" w:date="2024-03-31T11:40:00Z"/>
          <w:rFonts w:ascii="Times New Roman" w:hAnsi="Times New Roman" w:cs="Times New Roman"/>
          <w:bCs/>
          <w:color w:val="000000" w:themeColor="text1"/>
          <w:sz w:val="24"/>
          <w:szCs w:val="24"/>
          <w:lang w:val="en-US"/>
        </w:rPr>
      </w:pPr>
    </w:p>
    <w:p w14:paraId="1DC41762" w14:textId="4A597EBB" w:rsidR="00AD6D61" w:rsidRPr="00B55D01" w:rsidRDefault="00AD6D61">
      <w:pPr>
        <w:pStyle w:val="ListParagraph"/>
        <w:numPr>
          <w:ilvl w:val="0"/>
          <w:numId w:val="35"/>
        </w:numPr>
        <w:jc w:val="both"/>
        <w:rPr>
          <w:ins w:id="1882" w:author="Tafadzwa Wilson Sedze" w:date="2024-03-31T11:40:00Z"/>
          <w:rFonts w:ascii="Times New Roman" w:hAnsi="Times New Roman" w:cs="Times New Roman"/>
          <w:bCs/>
          <w:color w:val="000000" w:themeColor="text1"/>
          <w:sz w:val="24"/>
          <w:szCs w:val="24"/>
          <w:lang w:val="en-US"/>
          <w:rPrChange w:id="1883" w:author="Tafadzwa Wilson Sedze" w:date="2024-03-31T11:51:00Z">
            <w:rPr>
              <w:ins w:id="1884" w:author="Tafadzwa Wilson Sedze" w:date="2024-03-31T11:40:00Z"/>
              <w:lang w:val="en-US"/>
            </w:rPr>
          </w:rPrChange>
        </w:rPr>
        <w:pPrChange w:id="1885" w:author="Tafadzwa Wilson Sedze" w:date="2024-03-31T11:51:00Z">
          <w:pPr>
            <w:jc w:val="both"/>
          </w:pPr>
        </w:pPrChange>
      </w:pPr>
      <w:ins w:id="1886" w:author="Tafadzwa Wilson Sedze" w:date="2024-03-31T11:40:00Z">
        <w:r w:rsidRPr="00B55D01">
          <w:rPr>
            <w:rFonts w:ascii="Times New Roman" w:hAnsi="Times New Roman" w:cs="Times New Roman"/>
            <w:bCs/>
            <w:color w:val="000000" w:themeColor="text1"/>
            <w:sz w:val="24"/>
            <w:szCs w:val="24"/>
            <w:lang w:val="en-US"/>
            <w:rPrChange w:id="1887" w:author="Tafadzwa Wilson Sedze" w:date="2024-03-31T11:51:00Z">
              <w:rPr>
                <w:lang w:val="en-US"/>
              </w:rPr>
            </w:rPrChange>
          </w:rPr>
          <w:t>Allow farm workers to log in.</w:t>
        </w:r>
      </w:ins>
    </w:p>
    <w:p w14:paraId="06C1D3A9" w14:textId="63FAF6D3" w:rsidR="00AD6D61" w:rsidRPr="00B55D01" w:rsidRDefault="00AD6D61">
      <w:pPr>
        <w:pStyle w:val="ListParagraph"/>
        <w:numPr>
          <w:ilvl w:val="0"/>
          <w:numId w:val="35"/>
        </w:numPr>
        <w:jc w:val="both"/>
        <w:rPr>
          <w:ins w:id="1888" w:author="Tafadzwa Wilson Sedze" w:date="2024-03-31T11:40:00Z"/>
          <w:rFonts w:ascii="Times New Roman" w:hAnsi="Times New Roman" w:cs="Times New Roman"/>
          <w:bCs/>
          <w:color w:val="000000" w:themeColor="text1"/>
          <w:sz w:val="24"/>
          <w:szCs w:val="24"/>
          <w:lang w:val="en-US"/>
          <w:rPrChange w:id="1889" w:author="Tafadzwa Wilson Sedze" w:date="2024-03-31T11:51:00Z">
            <w:rPr>
              <w:ins w:id="1890" w:author="Tafadzwa Wilson Sedze" w:date="2024-03-31T11:40:00Z"/>
              <w:lang w:val="en-US"/>
            </w:rPr>
          </w:rPrChange>
        </w:rPr>
        <w:pPrChange w:id="1891" w:author="Tafadzwa Wilson Sedze" w:date="2024-03-31T11:51:00Z">
          <w:pPr>
            <w:jc w:val="both"/>
          </w:pPr>
        </w:pPrChange>
      </w:pPr>
      <w:ins w:id="1892" w:author="Tafadzwa Wilson Sedze" w:date="2024-03-31T11:40:00Z">
        <w:r w:rsidRPr="00B55D01">
          <w:rPr>
            <w:rFonts w:ascii="Times New Roman" w:hAnsi="Times New Roman" w:cs="Times New Roman"/>
            <w:bCs/>
            <w:color w:val="000000" w:themeColor="text1"/>
            <w:sz w:val="24"/>
            <w:szCs w:val="24"/>
            <w:lang w:val="en-US"/>
            <w:rPrChange w:id="1893" w:author="Tafadzwa Wilson Sedze" w:date="2024-03-31T11:51:00Z">
              <w:rPr>
                <w:lang w:val="en-US"/>
              </w:rPr>
            </w:rPrChange>
          </w:rPr>
          <w:t>Enable system administrators to log in.</w:t>
        </w:r>
      </w:ins>
    </w:p>
    <w:p w14:paraId="54E1B1B1" w14:textId="45B915BF" w:rsidR="00AD6D61" w:rsidRPr="00B55D01" w:rsidRDefault="00AD6D61">
      <w:pPr>
        <w:pStyle w:val="ListParagraph"/>
        <w:numPr>
          <w:ilvl w:val="0"/>
          <w:numId w:val="35"/>
        </w:numPr>
        <w:jc w:val="both"/>
        <w:rPr>
          <w:ins w:id="1894" w:author="Tafadzwa Wilson Sedze" w:date="2024-03-31T11:40:00Z"/>
          <w:rFonts w:ascii="Times New Roman" w:hAnsi="Times New Roman" w:cs="Times New Roman"/>
          <w:bCs/>
          <w:color w:val="000000" w:themeColor="text1"/>
          <w:sz w:val="24"/>
          <w:szCs w:val="24"/>
          <w:lang w:val="en-US"/>
          <w:rPrChange w:id="1895" w:author="Tafadzwa Wilson Sedze" w:date="2024-03-31T11:51:00Z">
            <w:rPr>
              <w:ins w:id="1896" w:author="Tafadzwa Wilson Sedze" w:date="2024-03-31T11:40:00Z"/>
              <w:lang w:val="en-US"/>
            </w:rPr>
          </w:rPrChange>
        </w:rPr>
        <w:pPrChange w:id="1897" w:author="Tafadzwa Wilson Sedze" w:date="2024-03-31T11:51:00Z">
          <w:pPr>
            <w:jc w:val="both"/>
          </w:pPr>
        </w:pPrChange>
      </w:pPr>
      <w:ins w:id="1898" w:author="Tafadzwa Wilson Sedze" w:date="2024-03-31T11:42:00Z">
        <w:r w:rsidRPr="00B55D01">
          <w:rPr>
            <w:rFonts w:ascii="Times New Roman" w:hAnsi="Times New Roman" w:cs="Times New Roman"/>
            <w:bCs/>
            <w:color w:val="000000" w:themeColor="text1"/>
            <w:sz w:val="24"/>
            <w:szCs w:val="24"/>
            <w:rPrChange w:id="1899" w:author="Tafadzwa Wilson Sedze" w:date="2024-03-31T11:51:00Z">
              <w:rPr/>
            </w:rPrChange>
          </w:rPr>
          <w:t>Allow farm workers to monitor key water parameters such as pH, temperature, and oxygen levels.</w:t>
        </w:r>
      </w:ins>
    </w:p>
    <w:p w14:paraId="716AAF16" w14:textId="3362CDE6" w:rsidR="00AD6D61" w:rsidRPr="00B55D01" w:rsidRDefault="00AD6D61">
      <w:pPr>
        <w:pStyle w:val="ListParagraph"/>
        <w:numPr>
          <w:ilvl w:val="0"/>
          <w:numId w:val="35"/>
        </w:numPr>
        <w:jc w:val="both"/>
        <w:rPr>
          <w:ins w:id="1900" w:author="Tafadzwa Wilson Sedze" w:date="2024-03-31T11:40:00Z"/>
          <w:rFonts w:ascii="Times New Roman" w:hAnsi="Times New Roman" w:cs="Times New Roman"/>
          <w:bCs/>
          <w:color w:val="000000" w:themeColor="text1"/>
          <w:sz w:val="24"/>
          <w:szCs w:val="24"/>
          <w:lang w:val="en-US"/>
          <w:rPrChange w:id="1901" w:author="Tafadzwa Wilson Sedze" w:date="2024-03-31T11:51:00Z">
            <w:rPr>
              <w:ins w:id="1902" w:author="Tafadzwa Wilson Sedze" w:date="2024-03-31T11:40:00Z"/>
              <w:lang w:val="en-US"/>
            </w:rPr>
          </w:rPrChange>
        </w:rPr>
        <w:pPrChange w:id="1903" w:author="Tafadzwa Wilson Sedze" w:date="2024-03-31T11:51:00Z">
          <w:pPr>
            <w:jc w:val="both"/>
          </w:pPr>
        </w:pPrChange>
      </w:pPr>
      <w:ins w:id="1904" w:author="Tafadzwa Wilson Sedze" w:date="2024-03-31T11:43:00Z">
        <w:r w:rsidRPr="00B55D01">
          <w:rPr>
            <w:rFonts w:ascii="Times New Roman" w:hAnsi="Times New Roman" w:cs="Times New Roman"/>
            <w:bCs/>
            <w:color w:val="000000" w:themeColor="text1"/>
            <w:sz w:val="24"/>
            <w:szCs w:val="24"/>
            <w:rPrChange w:id="1905" w:author="Tafadzwa Wilson Sedze" w:date="2024-03-31T11:51:00Z">
              <w:rPr/>
            </w:rPrChange>
          </w:rPr>
          <w:t>Provide a feature for scheduling automated feeding times and quantities based on fish species and growth stage.</w:t>
        </w:r>
      </w:ins>
    </w:p>
    <w:p w14:paraId="24CBCC64" w14:textId="3575C118" w:rsidR="00AD6D61" w:rsidRPr="00B55D01" w:rsidRDefault="00AD6D61">
      <w:pPr>
        <w:pStyle w:val="ListParagraph"/>
        <w:numPr>
          <w:ilvl w:val="0"/>
          <w:numId w:val="35"/>
        </w:numPr>
        <w:jc w:val="both"/>
        <w:rPr>
          <w:ins w:id="1906" w:author="Tafadzwa Wilson Sedze" w:date="2024-03-31T11:40:00Z"/>
          <w:rFonts w:ascii="Times New Roman" w:hAnsi="Times New Roman" w:cs="Times New Roman"/>
          <w:bCs/>
          <w:color w:val="000000" w:themeColor="text1"/>
          <w:sz w:val="24"/>
          <w:szCs w:val="24"/>
          <w:lang w:val="en-US"/>
          <w:rPrChange w:id="1907" w:author="Tafadzwa Wilson Sedze" w:date="2024-03-31T11:51:00Z">
            <w:rPr>
              <w:ins w:id="1908" w:author="Tafadzwa Wilson Sedze" w:date="2024-03-31T11:40:00Z"/>
              <w:lang w:val="en-US"/>
            </w:rPr>
          </w:rPrChange>
        </w:rPr>
        <w:pPrChange w:id="1909" w:author="Tafadzwa Wilson Sedze" w:date="2024-03-31T11:51:00Z">
          <w:pPr>
            <w:jc w:val="both"/>
          </w:pPr>
        </w:pPrChange>
      </w:pPr>
      <w:ins w:id="1910" w:author="Tafadzwa Wilson Sedze" w:date="2024-03-31T11:44:00Z">
        <w:r w:rsidRPr="00B55D01">
          <w:rPr>
            <w:rFonts w:ascii="Times New Roman" w:hAnsi="Times New Roman" w:cs="Times New Roman"/>
            <w:bCs/>
            <w:color w:val="000000" w:themeColor="text1"/>
            <w:sz w:val="24"/>
            <w:szCs w:val="24"/>
            <w:rPrChange w:id="1911" w:author="Tafadzwa Wilson Sedze" w:date="2024-03-31T11:51:00Z">
              <w:rPr/>
            </w:rPrChange>
          </w:rPr>
          <w:t>Allow farm workers to adjust environmental factors such as water flow, aeration, and lighting to optimize fish growth and health.</w:t>
        </w:r>
      </w:ins>
    </w:p>
    <w:p w14:paraId="0267C9A1" w14:textId="06C57192" w:rsidR="00AD6D61" w:rsidRPr="00B55D01" w:rsidRDefault="00AD6D61">
      <w:pPr>
        <w:pStyle w:val="ListParagraph"/>
        <w:numPr>
          <w:ilvl w:val="0"/>
          <w:numId w:val="35"/>
        </w:numPr>
        <w:jc w:val="both"/>
        <w:rPr>
          <w:ins w:id="1912" w:author="Tafadzwa Wilson Sedze" w:date="2024-03-31T11:45:00Z"/>
          <w:rFonts w:ascii="Times New Roman" w:hAnsi="Times New Roman" w:cs="Times New Roman"/>
          <w:bCs/>
          <w:color w:val="000000" w:themeColor="text1"/>
          <w:sz w:val="24"/>
          <w:szCs w:val="24"/>
          <w:rPrChange w:id="1913" w:author="Tafadzwa Wilson Sedze" w:date="2024-03-31T11:51:00Z">
            <w:rPr>
              <w:ins w:id="1914" w:author="Tafadzwa Wilson Sedze" w:date="2024-03-31T11:45:00Z"/>
            </w:rPr>
          </w:rPrChange>
        </w:rPr>
        <w:pPrChange w:id="1915" w:author="Tafadzwa Wilson Sedze" w:date="2024-03-31T11:51:00Z">
          <w:pPr>
            <w:numPr>
              <w:numId w:val="33"/>
            </w:numPr>
            <w:tabs>
              <w:tab w:val="num" w:pos="360"/>
            </w:tabs>
            <w:ind w:left="360" w:hanging="360"/>
            <w:jc w:val="both"/>
          </w:pPr>
        </w:pPrChange>
      </w:pPr>
      <w:ins w:id="1916" w:author="Tafadzwa Wilson Sedze" w:date="2024-03-31T11:45:00Z">
        <w:r w:rsidRPr="00B55D01">
          <w:rPr>
            <w:rFonts w:ascii="Times New Roman" w:hAnsi="Times New Roman" w:cs="Times New Roman"/>
            <w:bCs/>
            <w:color w:val="000000" w:themeColor="text1"/>
            <w:sz w:val="24"/>
            <w:szCs w:val="24"/>
            <w:rPrChange w:id="1917" w:author="Tafadzwa Wilson Sedze" w:date="2024-03-31T11:51:00Z">
              <w:rPr/>
            </w:rPrChange>
          </w:rPr>
          <w:t>Provide real-time monitoring of equipment status such as pumps, filters, and aerators to ensure proper functioning.</w:t>
        </w:r>
      </w:ins>
    </w:p>
    <w:p w14:paraId="62AEC4BB" w14:textId="16E902F7" w:rsidR="00AD6D61" w:rsidRPr="00B55D01" w:rsidRDefault="00AD6D61">
      <w:pPr>
        <w:pStyle w:val="ListParagraph"/>
        <w:numPr>
          <w:ilvl w:val="0"/>
          <w:numId w:val="35"/>
        </w:numPr>
        <w:jc w:val="both"/>
        <w:rPr>
          <w:ins w:id="1918" w:author="Tafadzwa Wilson Sedze" w:date="2024-03-31T11:45:00Z"/>
          <w:rFonts w:ascii="Times New Roman" w:hAnsi="Times New Roman" w:cs="Times New Roman"/>
          <w:bCs/>
          <w:color w:val="000000" w:themeColor="text1"/>
          <w:sz w:val="24"/>
          <w:szCs w:val="24"/>
          <w:rPrChange w:id="1919" w:author="Tafadzwa Wilson Sedze" w:date="2024-03-31T11:51:00Z">
            <w:rPr>
              <w:ins w:id="1920" w:author="Tafadzwa Wilson Sedze" w:date="2024-03-31T11:45:00Z"/>
            </w:rPr>
          </w:rPrChange>
        </w:rPr>
        <w:pPrChange w:id="1921" w:author="Tafadzwa Wilson Sedze" w:date="2024-03-31T11:51:00Z">
          <w:pPr>
            <w:numPr>
              <w:numId w:val="33"/>
            </w:numPr>
            <w:tabs>
              <w:tab w:val="num" w:pos="360"/>
              <w:tab w:val="num" w:pos="720"/>
            </w:tabs>
            <w:ind w:left="360" w:hanging="360"/>
            <w:jc w:val="both"/>
          </w:pPr>
        </w:pPrChange>
      </w:pPr>
      <w:ins w:id="1922" w:author="Tafadzwa Wilson Sedze" w:date="2024-03-31T11:45:00Z">
        <w:r w:rsidRPr="00B55D01">
          <w:rPr>
            <w:rFonts w:ascii="Times New Roman" w:hAnsi="Times New Roman" w:cs="Times New Roman"/>
            <w:bCs/>
            <w:color w:val="000000" w:themeColor="text1"/>
            <w:sz w:val="24"/>
            <w:szCs w:val="24"/>
            <w:rPrChange w:id="1923" w:author="Tafadzwa Wilson Sedze" w:date="2024-03-31T11:51:00Z">
              <w:rPr/>
            </w:rPrChange>
          </w:rPr>
          <w:t>Allow administrators to generate reports on key performance indicators such as fish growth rates, feed conversion ratios, and water quality trends.</w:t>
        </w:r>
      </w:ins>
    </w:p>
    <w:p w14:paraId="65BE3052" w14:textId="79C91DB8" w:rsidR="00AD6D61" w:rsidRPr="00B55D01" w:rsidRDefault="00AD6D61">
      <w:pPr>
        <w:pStyle w:val="ListParagraph"/>
        <w:numPr>
          <w:ilvl w:val="0"/>
          <w:numId w:val="35"/>
        </w:numPr>
        <w:jc w:val="both"/>
        <w:rPr>
          <w:ins w:id="1924" w:author="Tafadzwa Wilson Sedze" w:date="2024-03-31T11:45:00Z"/>
          <w:rFonts w:ascii="Times New Roman" w:hAnsi="Times New Roman" w:cs="Times New Roman"/>
          <w:bCs/>
          <w:color w:val="000000" w:themeColor="text1"/>
          <w:sz w:val="24"/>
          <w:szCs w:val="24"/>
          <w:rPrChange w:id="1925" w:author="Tafadzwa Wilson Sedze" w:date="2024-03-31T11:51:00Z">
            <w:rPr>
              <w:ins w:id="1926" w:author="Tafadzwa Wilson Sedze" w:date="2024-03-31T11:45:00Z"/>
            </w:rPr>
          </w:rPrChange>
        </w:rPr>
        <w:pPrChange w:id="1927" w:author="Tafadzwa Wilson Sedze" w:date="2024-03-31T11:51:00Z">
          <w:pPr>
            <w:numPr>
              <w:numId w:val="33"/>
            </w:numPr>
            <w:tabs>
              <w:tab w:val="num" w:pos="360"/>
              <w:tab w:val="num" w:pos="720"/>
            </w:tabs>
            <w:ind w:left="360" w:hanging="360"/>
            <w:jc w:val="both"/>
          </w:pPr>
        </w:pPrChange>
      </w:pPr>
      <w:ins w:id="1928" w:author="Tafadzwa Wilson Sedze" w:date="2024-03-31T11:45:00Z">
        <w:r w:rsidRPr="00B55D01">
          <w:rPr>
            <w:rFonts w:ascii="Times New Roman" w:hAnsi="Times New Roman" w:cs="Times New Roman"/>
            <w:bCs/>
            <w:color w:val="000000" w:themeColor="text1"/>
            <w:sz w:val="24"/>
            <w:szCs w:val="24"/>
            <w:rPrChange w:id="1929" w:author="Tafadzwa Wilson Sedze" w:date="2024-03-31T11:51:00Z">
              <w:rPr/>
            </w:rPrChange>
          </w:rPr>
          <w:t>Implement an alert system to notify farm workers and administrators of any anomalies or system malfunctions requiring attention.</w:t>
        </w:r>
      </w:ins>
    </w:p>
    <w:p w14:paraId="396CD34C" w14:textId="4C50AA55" w:rsidR="00AD6D61" w:rsidRPr="00AD6D61" w:rsidRDefault="00AD6D61" w:rsidP="00AD6D61">
      <w:pPr>
        <w:jc w:val="both"/>
        <w:rPr>
          <w:ins w:id="1930" w:author="Tafadzwa Wilson Sedze" w:date="2024-03-31T11:40:00Z"/>
          <w:rFonts w:ascii="Times New Roman" w:hAnsi="Times New Roman" w:cs="Times New Roman"/>
          <w:bCs/>
          <w:color w:val="000000" w:themeColor="text1"/>
          <w:sz w:val="24"/>
          <w:szCs w:val="24"/>
          <w:lang w:val="en-US"/>
        </w:rPr>
      </w:pPr>
    </w:p>
    <w:p w14:paraId="1EF2E294" w14:textId="77777777" w:rsidR="00AD6D61" w:rsidRPr="00AD6D61" w:rsidRDefault="00AD6D61" w:rsidP="00AD6D61">
      <w:pPr>
        <w:jc w:val="both"/>
        <w:rPr>
          <w:ins w:id="1931" w:author="Tafadzwa Wilson Sedze" w:date="2024-03-31T11:40:00Z"/>
          <w:rFonts w:ascii="Times New Roman" w:hAnsi="Times New Roman" w:cs="Times New Roman"/>
          <w:bCs/>
          <w:color w:val="000000" w:themeColor="text1"/>
          <w:sz w:val="24"/>
          <w:szCs w:val="24"/>
          <w:lang w:val="en-US"/>
        </w:rPr>
      </w:pPr>
    </w:p>
    <w:p w14:paraId="66EB04AE" w14:textId="77777777" w:rsidR="00AD6D61" w:rsidRPr="007E3B0E" w:rsidRDefault="00AD6D61">
      <w:pPr>
        <w:pStyle w:val="Heading2"/>
        <w:rPr>
          <w:ins w:id="1932" w:author="Tafadzwa Wilson Sedze" w:date="2024-03-31T11:40:00Z"/>
          <w:rFonts w:ascii="Times New Roman" w:hAnsi="Times New Roman" w:cs="Times New Roman"/>
          <w:b/>
          <w:bCs/>
          <w:color w:val="auto"/>
          <w:sz w:val="28"/>
          <w:szCs w:val="28"/>
          <w:rPrChange w:id="1933" w:author="Tafadzwa Wilson Sedze" w:date="2024-04-01T09:21:00Z">
            <w:rPr>
              <w:ins w:id="1934" w:author="Tafadzwa Wilson Sedze" w:date="2024-03-31T11:40:00Z"/>
              <w:rFonts w:ascii="Times New Roman" w:hAnsi="Times New Roman" w:cs="Times New Roman"/>
              <w:bCs/>
              <w:color w:val="000000" w:themeColor="text1"/>
              <w:sz w:val="24"/>
              <w:szCs w:val="24"/>
              <w:lang w:val="en-US"/>
            </w:rPr>
          </w:rPrChange>
        </w:rPr>
        <w:pPrChange w:id="1935" w:author="Tafadzwa Wilson Sedze" w:date="2024-04-01T09:21:00Z">
          <w:pPr>
            <w:jc w:val="both"/>
          </w:pPr>
        </w:pPrChange>
      </w:pPr>
      <w:ins w:id="1936" w:author="Tafadzwa Wilson Sedze" w:date="2024-03-31T11:40:00Z">
        <w:r w:rsidRPr="007E3B0E">
          <w:rPr>
            <w:rFonts w:ascii="Times New Roman" w:hAnsi="Times New Roman" w:cs="Times New Roman"/>
            <w:b/>
            <w:bCs/>
            <w:color w:val="auto"/>
            <w:sz w:val="28"/>
            <w:szCs w:val="28"/>
            <w:rPrChange w:id="1937" w:author="Tafadzwa Wilson Sedze" w:date="2024-04-01T09:21:00Z">
              <w:rPr>
                <w:rFonts w:ascii="Times New Roman" w:hAnsi="Times New Roman" w:cs="Times New Roman"/>
                <w:bCs/>
                <w:color w:val="000000" w:themeColor="text1"/>
                <w:sz w:val="24"/>
                <w:szCs w:val="24"/>
                <w:lang w:val="en-US"/>
              </w:rPr>
            </w:rPrChange>
          </w:rPr>
          <w:t>4.2.2 NON-FUNCTIONAL REQUIREMENTS</w:t>
        </w:r>
      </w:ins>
    </w:p>
    <w:p w14:paraId="611F7AE6" w14:textId="77777777" w:rsidR="00AD6D61" w:rsidRPr="00AD6D61" w:rsidRDefault="00AD6D61" w:rsidP="00AD6D61">
      <w:pPr>
        <w:jc w:val="both"/>
        <w:rPr>
          <w:ins w:id="1938" w:author="Tafadzwa Wilson Sedze" w:date="2024-03-31T11:40:00Z"/>
          <w:rFonts w:ascii="Times New Roman" w:hAnsi="Times New Roman" w:cs="Times New Roman"/>
          <w:bCs/>
          <w:color w:val="000000" w:themeColor="text1"/>
          <w:sz w:val="24"/>
          <w:szCs w:val="24"/>
          <w:lang w:val="en-US"/>
        </w:rPr>
      </w:pPr>
    </w:p>
    <w:p w14:paraId="0FBAB4C8" w14:textId="77777777" w:rsidR="00AD6D61" w:rsidRPr="00AD6D61" w:rsidRDefault="00AD6D61" w:rsidP="00AD6D61">
      <w:pPr>
        <w:jc w:val="both"/>
        <w:rPr>
          <w:ins w:id="1939" w:author="Tafadzwa Wilson Sedze" w:date="2024-03-31T11:40:00Z"/>
          <w:rFonts w:ascii="Times New Roman" w:hAnsi="Times New Roman" w:cs="Times New Roman"/>
          <w:bCs/>
          <w:color w:val="000000" w:themeColor="text1"/>
          <w:sz w:val="24"/>
          <w:szCs w:val="24"/>
          <w:lang w:val="en-US"/>
        </w:rPr>
      </w:pPr>
      <w:ins w:id="1940" w:author="Tafadzwa Wilson Sedze" w:date="2024-03-31T11:40:00Z">
        <w:r w:rsidRPr="00AD6D61">
          <w:rPr>
            <w:rFonts w:ascii="Times New Roman" w:hAnsi="Times New Roman" w:cs="Times New Roman"/>
            <w:bCs/>
            <w:color w:val="000000" w:themeColor="text1"/>
            <w:sz w:val="24"/>
            <w:szCs w:val="24"/>
            <w:lang w:val="en-US"/>
          </w:rPr>
          <w:t>Non-functional requirements focus on system attributes such as reliability, efficiency, and usability:</w:t>
        </w:r>
      </w:ins>
    </w:p>
    <w:p w14:paraId="08B60D5D" w14:textId="77777777" w:rsidR="00AD6D61" w:rsidRPr="00AD6D61" w:rsidRDefault="00AD6D61" w:rsidP="00AD6D61">
      <w:pPr>
        <w:jc w:val="both"/>
        <w:rPr>
          <w:ins w:id="1941" w:author="Tafadzwa Wilson Sedze" w:date="2024-03-31T11:40:00Z"/>
          <w:rFonts w:ascii="Times New Roman" w:hAnsi="Times New Roman" w:cs="Times New Roman"/>
          <w:bCs/>
          <w:color w:val="000000" w:themeColor="text1"/>
          <w:sz w:val="24"/>
          <w:szCs w:val="24"/>
          <w:lang w:val="en-US"/>
        </w:rPr>
      </w:pPr>
    </w:p>
    <w:p w14:paraId="4B2B5ECF" w14:textId="23917D0E" w:rsidR="00AD6D61" w:rsidRPr="00B55D01" w:rsidRDefault="00B55D01">
      <w:pPr>
        <w:pStyle w:val="ListParagraph"/>
        <w:numPr>
          <w:ilvl w:val="0"/>
          <w:numId w:val="34"/>
        </w:numPr>
        <w:jc w:val="both"/>
        <w:rPr>
          <w:ins w:id="1942" w:author="Tafadzwa Wilson Sedze" w:date="2024-03-31T11:40:00Z"/>
          <w:rFonts w:ascii="Times New Roman" w:hAnsi="Times New Roman" w:cs="Times New Roman"/>
          <w:bCs/>
          <w:color w:val="000000" w:themeColor="text1"/>
          <w:sz w:val="24"/>
          <w:szCs w:val="24"/>
          <w:lang w:val="en-US"/>
          <w:rPrChange w:id="1943" w:author="Tafadzwa Wilson Sedze" w:date="2024-03-31T11:50:00Z">
            <w:rPr>
              <w:ins w:id="1944" w:author="Tafadzwa Wilson Sedze" w:date="2024-03-31T11:40:00Z"/>
              <w:lang w:val="en-US"/>
            </w:rPr>
          </w:rPrChange>
        </w:rPr>
        <w:pPrChange w:id="1945" w:author="Tafadzwa Wilson Sedze" w:date="2024-03-31T11:50:00Z">
          <w:pPr>
            <w:jc w:val="both"/>
          </w:pPr>
        </w:pPrChange>
      </w:pPr>
      <w:ins w:id="1946" w:author="Tafadzwa Wilson Sedze" w:date="2024-03-31T11:47:00Z">
        <w:r w:rsidRPr="00B55D01">
          <w:rPr>
            <w:rFonts w:ascii="Times New Roman" w:hAnsi="Times New Roman" w:cs="Times New Roman"/>
            <w:bCs/>
            <w:color w:val="000000" w:themeColor="text1"/>
            <w:sz w:val="24"/>
            <w:szCs w:val="24"/>
            <w:lang w:val="en-US"/>
            <w:rPrChange w:id="1947" w:author="Tafadzwa Wilson Sedze" w:date="2024-03-31T11:50:00Z">
              <w:rPr>
                <w:lang w:val="en-US"/>
              </w:rPr>
            </w:rPrChange>
          </w:rPr>
          <w:t>Ensure that the system can handle a large volume of data without significant slowdowns or performance issues.</w:t>
        </w:r>
      </w:ins>
    </w:p>
    <w:p w14:paraId="59E1039D" w14:textId="3A8A00D0" w:rsidR="00AD6D61" w:rsidRPr="00B55D01" w:rsidRDefault="00B55D01">
      <w:pPr>
        <w:pStyle w:val="ListParagraph"/>
        <w:numPr>
          <w:ilvl w:val="0"/>
          <w:numId w:val="34"/>
        </w:numPr>
        <w:jc w:val="both"/>
        <w:rPr>
          <w:ins w:id="1948" w:author="Tafadzwa Wilson Sedze" w:date="2024-03-31T11:40:00Z"/>
          <w:rFonts w:ascii="Times New Roman" w:hAnsi="Times New Roman" w:cs="Times New Roman"/>
          <w:bCs/>
          <w:color w:val="000000" w:themeColor="text1"/>
          <w:sz w:val="24"/>
          <w:szCs w:val="24"/>
          <w:lang w:val="en-US"/>
          <w:rPrChange w:id="1949" w:author="Tafadzwa Wilson Sedze" w:date="2024-03-31T11:50:00Z">
            <w:rPr>
              <w:ins w:id="1950" w:author="Tafadzwa Wilson Sedze" w:date="2024-03-31T11:40:00Z"/>
              <w:lang w:val="en-US"/>
            </w:rPr>
          </w:rPrChange>
        </w:rPr>
        <w:pPrChange w:id="1951" w:author="Tafadzwa Wilson Sedze" w:date="2024-03-31T11:50:00Z">
          <w:pPr>
            <w:jc w:val="both"/>
          </w:pPr>
        </w:pPrChange>
      </w:pPr>
      <w:ins w:id="1952" w:author="Tafadzwa Wilson Sedze" w:date="2024-03-31T11:48:00Z">
        <w:r w:rsidRPr="00B55D01">
          <w:rPr>
            <w:rFonts w:ascii="Times New Roman" w:hAnsi="Times New Roman" w:cs="Times New Roman"/>
            <w:bCs/>
            <w:color w:val="000000" w:themeColor="text1"/>
            <w:sz w:val="24"/>
            <w:szCs w:val="24"/>
            <w:lang w:val="en-US"/>
            <w:rPrChange w:id="1953" w:author="Tafadzwa Wilson Sedze" w:date="2024-03-31T11:50:00Z">
              <w:rPr>
                <w:lang w:val="en-US"/>
              </w:rPr>
            </w:rPrChange>
          </w:rPr>
          <w:t>Design the system with a user-friendly interface that is intuitive and easy to navigate for farm workers with varying levels of technical expertise</w:t>
        </w:r>
      </w:ins>
    </w:p>
    <w:p w14:paraId="285484C3" w14:textId="42C8172A" w:rsidR="00AD6D61" w:rsidRPr="00B55D01" w:rsidRDefault="00AD6D61">
      <w:pPr>
        <w:pStyle w:val="ListParagraph"/>
        <w:numPr>
          <w:ilvl w:val="0"/>
          <w:numId w:val="34"/>
        </w:numPr>
        <w:jc w:val="both"/>
        <w:rPr>
          <w:ins w:id="1954" w:author="Tafadzwa Wilson Sedze" w:date="2024-03-31T11:40:00Z"/>
          <w:rFonts w:ascii="Times New Roman" w:hAnsi="Times New Roman" w:cs="Times New Roman"/>
          <w:bCs/>
          <w:color w:val="000000" w:themeColor="text1"/>
          <w:sz w:val="24"/>
          <w:szCs w:val="24"/>
          <w:lang w:val="en-US"/>
          <w:rPrChange w:id="1955" w:author="Tafadzwa Wilson Sedze" w:date="2024-03-31T11:50:00Z">
            <w:rPr>
              <w:ins w:id="1956" w:author="Tafadzwa Wilson Sedze" w:date="2024-03-31T11:40:00Z"/>
              <w:lang w:val="en-US"/>
            </w:rPr>
          </w:rPrChange>
        </w:rPr>
        <w:pPrChange w:id="1957" w:author="Tafadzwa Wilson Sedze" w:date="2024-03-31T11:50:00Z">
          <w:pPr>
            <w:jc w:val="both"/>
          </w:pPr>
        </w:pPrChange>
      </w:pPr>
      <w:ins w:id="1958" w:author="Tafadzwa Wilson Sedze" w:date="2024-03-31T11:40:00Z">
        <w:r w:rsidRPr="00B55D01">
          <w:rPr>
            <w:rFonts w:ascii="Times New Roman" w:hAnsi="Times New Roman" w:cs="Times New Roman"/>
            <w:bCs/>
            <w:color w:val="000000" w:themeColor="text1"/>
            <w:sz w:val="24"/>
            <w:szCs w:val="24"/>
            <w:lang w:val="en-US"/>
            <w:rPrChange w:id="1959" w:author="Tafadzwa Wilson Sedze" w:date="2024-03-31T11:50:00Z">
              <w:rPr>
                <w:lang w:val="en-US"/>
              </w:rPr>
            </w:rPrChange>
          </w:rPr>
          <w:t>Ensure compatibility with all Windows computers.</w:t>
        </w:r>
      </w:ins>
    </w:p>
    <w:p w14:paraId="4D7607CD" w14:textId="386C30BE" w:rsidR="00AD6D61" w:rsidRPr="00B55D01" w:rsidRDefault="00B55D01">
      <w:pPr>
        <w:pStyle w:val="ListParagraph"/>
        <w:numPr>
          <w:ilvl w:val="0"/>
          <w:numId w:val="34"/>
        </w:numPr>
        <w:jc w:val="both"/>
        <w:rPr>
          <w:ins w:id="1960" w:author="Tafadzwa Wilson Sedze" w:date="2024-03-31T11:40:00Z"/>
          <w:rFonts w:ascii="Times New Roman" w:hAnsi="Times New Roman" w:cs="Times New Roman"/>
          <w:bCs/>
          <w:color w:val="000000" w:themeColor="text1"/>
          <w:sz w:val="24"/>
          <w:szCs w:val="24"/>
          <w:lang w:val="en-US"/>
          <w:rPrChange w:id="1961" w:author="Tafadzwa Wilson Sedze" w:date="2024-03-31T11:50:00Z">
            <w:rPr>
              <w:ins w:id="1962" w:author="Tafadzwa Wilson Sedze" w:date="2024-03-31T11:40:00Z"/>
              <w:lang w:val="en-US"/>
            </w:rPr>
          </w:rPrChange>
        </w:rPr>
        <w:pPrChange w:id="1963" w:author="Tafadzwa Wilson Sedze" w:date="2024-03-31T11:50:00Z">
          <w:pPr>
            <w:jc w:val="both"/>
          </w:pPr>
        </w:pPrChange>
      </w:pPr>
      <w:ins w:id="1964" w:author="Tafadzwa Wilson Sedze" w:date="2024-03-31T11:47:00Z">
        <w:r w:rsidRPr="00B55D01">
          <w:rPr>
            <w:rFonts w:ascii="Times New Roman" w:hAnsi="Times New Roman" w:cs="Times New Roman"/>
            <w:bCs/>
            <w:color w:val="000000" w:themeColor="text1"/>
            <w:sz w:val="24"/>
            <w:szCs w:val="24"/>
            <w:lang w:val="en-US"/>
            <w:rPrChange w:id="1965" w:author="Tafadzwa Wilson Sedze" w:date="2024-03-31T11:50:00Z">
              <w:rPr>
                <w:lang w:val="en-US"/>
              </w:rPr>
            </w:rPrChange>
          </w:rPr>
          <w:t>Ensure that the system can accommodate increases in the number of users, fish tanks, and data storage requirements without compromising performance.</w:t>
        </w:r>
      </w:ins>
    </w:p>
    <w:p w14:paraId="441630F1" w14:textId="5A727F27" w:rsidR="00AD6D61" w:rsidRPr="00B55D01" w:rsidRDefault="00B55D01">
      <w:pPr>
        <w:pStyle w:val="ListParagraph"/>
        <w:numPr>
          <w:ilvl w:val="0"/>
          <w:numId w:val="34"/>
        </w:numPr>
        <w:jc w:val="both"/>
        <w:rPr>
          <w:ins w:id="1966" w:author="Tafadzwa Wilson Sedze" w:date="2024-03-31T11:49:00Z"/>
          <w:rFonts w:ascii="Times New Roman" w:hAnsi="Times New Roman" w:cs="Times New Roman"/>
          <w:bCs/>
          <w:color w:val="000000" w:themeColor="text1"/>
          <w:sz w:val="24"/>
          <w:szCs w:val="24"/>
          <w:lang w:val="en-US"/>
          <w:rPrChange w:id="1967" w:author="Tafadzwa Wilson Sedze" w:date="2024-03-31T11:50:00Z">
            <w:rPr>
              <w:ins w:id="1968" w:author="Tafadzwa Wilson Sedze" w:date="2024-03-31T11:49:00Z"/>
              <w:lang w:val="en-US"/>
            </w:rPr>
          </w:rPrChange>
        </w:rPr>
        <w:pPrChange w:id="1969" w:author="Tafadzwa Wilson Sedze" w:date="2024-03-31T11:50:00Z">
          <w:pPr>
            <w:jc w:val="both"/>
          </w:pPr>
        </w:pPrChange>
      </w:pPr>
      <w:ins w:id="1970" w:author="Tafadzwa Wilson Sedze" w:date="2024-03-31T11:48:00Z">
        <w:r w:rsidRPr="00B55D01">
          <w:rPr>
            <w:rFonts w:ascii="Times New Roman" w:hAnsi="Times New Roman" w:cs="Times New Roman"/>
            <w:bCs/>
            <w:color w:val="000000" w:themeColor="text1"/>
            <w:sz w:val="24"/>
            <w:szCs w:val="24"/>
            <w:lang w:val="en-US"/>
            <w:rPrChange w:id="1971" w:author="Tafadzwa Wilson Sedze" w:date="2024-03-31T11:50:00Z">
              <w:rPr>
                <w:lang w:val="en-US"/>
              </w:rPr>
            </w:rPrChange>
          </w:rPr>
          <w:t>Implement backup and recovery mechanisms to ensure that data integrity is maintained in the event of system failures or disruptions.</w:t>
        </w:r>
      </w:ins>
    </w:p>
    <w:p w14:paraId="6CFB17A5" w14:textId="00C5B8AB" w:rsidR="00B55D01" w:rsidRPr="00B55D01" w:rsidRDefault="00B55D01">
      <w:pPr>
        <w:pStyle w:val="ListParagraph"/>
        <w:numPr>
          <w:ilvl w:val="0"/>
          <w:numId w:val="34"/>
        </w:numPr>
        <w:jc w:val="both"/>
        <w:rPr>
          <w:ins w:id="1972" w:author="Tafadzwa Wilson Sedze" w:date="2024-03-31T11:40:00Z"/>
          <w:rFonts w:ascii="Times New Roman" w:hAnsi="Times New Roman" w:cs="Times New Roman"/>
          <w:bCs/>
          <w:color w:val="000000" w:themeColor="text1"/>
          <w:sz w:val="24"/>
          <w:szCs w:val="24"/>
          <w:lang w:val="en-US"/>
          <w:rPrChange w:id="1973" w:author="Tafadzwa Wilson Sedze" w:date="2024-03-31T11:50:00Z">
            <w:rPr>
              <w:ins w:id="1974" w:author="Tafadzwa Wilson Sedze" w:date="2024-03-31T11:40:00Z"/>
              <w:lang w:val="en-US"/>
            </w:rPr>
          </w:rPrChange>
        </w:rPr>
        <w:pPrChange w:id="1975" w:author="Tafadzwa Wilson Sedze" w:date="2024-03-31T11:50:00Z">
          <w:pPr>
            <w:jc w:val="both"/>
          </w:pPr>
        </w:pPrChange>
      </w:pPr>
      <w:ins w:id="1976" w:author="Tafadzwa Wilson Sedze" w:date="2024-03-31T11:49:00Z">
        <w:r w:rsidRPr="00B55D01">
          <w:rPr>
            <w:rFonts w:ascii="Times New Roman" w:hAnsi="Times New Roman" w:cs="Times New Roman"/>
            <w:bCs/>
            <w:color w:val="000000" w:themeColor="text1"/>
            <w:sz w:val="24"/>
            <w:szCs w:val="24"/>
            <w:lang w:val="en-US"/>
            <w:rPrChange w:id="1977" w:author="Tafadzwa Wilson Sedze" w:date="2024-03-31T11:50:00Z">
              <w:rPr>
                <w:lang w:val="en-US"/>
              </w:rPr>
            </w:rPrChange>
          </w:rPr>
          <w:t>Ensure compatibility with industry-standard protocols and formats for seamless integration with existing hardware and software systems used in fish farming operations.</w:t>
        </w:r>
      </w:ins>
    </w:p>
    <w:p w14:paraId="6996000A" w14:textId="33A7C54C" w:rsidR="00AD6D61" w:rsidRPr="007E3B0E" w:rsidRDefault="00AD6D61">
      <w:pPr>
        <w:pStyle w:val="Heading2"/>
        <w:rPr>
          <w:ins w:id="1978" w:author="Tafadzwa Wilson Sedze" w:date="2024-03-31T11:40:00Z"/>
          <w:rFonts w:ascii="Times New Roman" w:hAnsi="Times New Roman" w:cs="Times New Roman"/>
          <w:b/>
          <w:bCs/>
          <w:color w:val="auto"/>
          <w:sz w:val="28"/>
          <w:szCs w:val="28"/>
          <w:rPrChange w:id="1979" w:author="Tafadzwa Wilson Sedze" w:date="2024-04-01T09:22:00Z">
            <w:rPr>
              <w:ins w:id="1980" w:author="Tafadzwa Wilson Sedze" w:date="2024-03-31T11:40:00Z"/>
              <w:rFonts w:ascii="Times New Roman" w:hAnsi="Times New Roman" w:cs="Times New Roman"/>
              <w:bCs/>
              <w:color w:val="000000" w:themeColor="text1"/>
              <w:sz w:val="24"/>
              <w:szCs w:val="24"/>
              <w:lang w:val="en-US"/>
            </w:rPr>
          </w:rPrChange>
        </w:rPr>
        <w:pPrChange w:id="1981" w:author="Tafadzwa Wilson Sedze" w:date="2024-04-01T09:22:00Z">
          <w:pPr>
            <w:jc w:val="both"/>
          </w:pPr>
        </w:pPrChange>
      </w:pPr>
      <w:ins w:id="1982" w:author="Tafadzwa Wilson Sedze" w:date="2024-03-31T11:40:00Z">
        <w:r w:rsidRPr="007E3B0E">
          <w:rPr>
            <w:rFonts w:ascii="Times New Roman" w:hAnsi="Times New Roman" w:cs="Times New Roman"/>
            <w:b/>
            <w:bCs/>
            <w:color w:val="auto"/>
            <w:sz w:val="28"/>
            <w:szCs w:val="28"/>
            <w:rPrChange w:id="1983" w:author="Tafadzwa Wilson Sedze" w:date="2024-04-01T09:22:00Z">
              <w:rPr>
                <w:rFonts w:ascii="Times New Roman" w:hAnsi="Times New Roman" w:cs="Times New Roman"/>
                <w:bCs/>
                <w:color w:val="000000" w:themeColor="text1"/>
                <w:sz w:val="24"/>
                <w:szCs w:val="24"/>
                <w:lang w:val="en-US"/>
              </w:rPr>
            </w:rPrChange>
          </w:rPr>
          <w:lastRenderedPageBreak/>
          <w:t>4.</w:t>
        </w:r>
      </w:ins>
      <w:ins w:id="1984" w:author="Tafadzwa Wilson Sedze" w:date="2024-04-01T09:01:00Z">
        <w:r w:rsidR="00294954" w:rsidRPr="007E3B0E">
          <w:rPr>
            <w:rFonts w:ascii="Times New Roman" w:hAnsi="Times New Roman" w:cs="Times New Roman"/>
            <w:b/>
            <w:bCs/>
            <w:color w:val="auto"/>
            <w:sz w:val="28"/>
            <w:szCs w:val="28"/>
            <w:rPrChange w:id="1985" w:author="Tafadzwa Wilson Sedze" w:date="2024-04-01T09:22:00Z">
              <w:rPr>
                <w:rFonts w:ascii="Times New Roman" w:hAnsi="Times New Roman" w:cs="Times New Roman"/>
                <w:bCs/>
                <w:color w:val="000000" w:themeColor="text1"/>
                <w:sz w:val="24"/>
                <w:szCs w:val="24"/>
                <w:lang w:val="en-US"/>
              </w:rPr>
            </w:rPrChange>
          </w:rPr>
          <w:t>2.</w:t>
        </w:r>
      </w:ins>
      <w:ins w:id="1986" w:author="Tafadzwa Wilson Sedze" w:date="2024-03-31T11:40:00Z">
        <w:r w:rsidRPr="007E3B0E">
          <w:rPr>
            <w:rFonts w:ascii="Times New Roman" w:hAnsi="Times New Roman" w:cs="Times New Roman"/>
            <w:b/>
            <w:bCs/>
            <w:color w:val="auto"/>
            <w:sz w:val="28"/>
            <w:szCs w:val="28"/>
            <w:rPrChange w:id="1987" w:author="Tafadzwa Wilson Sedze" w:date="2024-04-01T09:22:00Z">
              <w:rPr>
                <w:rFonts w:ascii="Times New Roman" w:hAnsi="Times New Roman" w:cs="Times New Roman"/>
                <w:bCs/>
                <w:color w:val="000000" w:themeColor="text1"/>
                <w:sz w:val="24"/>
                <w:szCs w:val="24"/>
                <w:lang w:val="en-US"/>
              </w:rPr>
            </w:rPrChange>
          </w:rPr>
          <w:t>3 SYSTEM CONSTRAINTS</w:t>
        </w:r>
      </w:ins>
    </w:p>
    <w:p w14:paraId="3A8C634A" w14:textId="77777777" w:rsidR="00AD6D61" w:rsidRPr="00AD6D61" w:rsidRDefault="00AD6D61" w:rsidP="00AD6D61">
      <w:pPr>
        <w:jc w:val="both"/>
        <w:rPr>
          <w:ins w:id="1988" w:author="Tafadzwa Wilson Sedze" w:date="2024-03-31T11:40:00Z"/>
          <w:rFonts w:ascii="Times New Roman" w:hAnsi="Times New Roman" w:cs="Times New Roman"/>
          <w:bCs/>
          <w:color w:val="000000" w:themeColor="text1"/>
          <w:sz w:val="24"/>
          <w:szCs w:val="24"/>
          <w:lang w:val="en-US"/>
        </w:rPr>
      </w:pPr>
    </w:p>
    <w:p w14:paraId="7864518D" w14:textId="4ABC23A3" w:rsidR="00AD6D61" w:rsidRPr="00AD6D61" w:rsidRDefault="00AD6D61" w:rsidP="00AD6D61">
      <w:pPr>
        <w:jc w:val="both"/>
        <w:rPr>
          <w:ins w:id="1989" w:author="Tafadzwa Wilson Sedze" w:date="2024-03-31T11:40:00Z"/>
          <w:rFonts w:ascii="Times New Roman" w:hAnsi="Times New Roman" w:cs="Times New Roman"/>
          <w:bCs/>
          <w:color w:val="000000" w:themeColor="text1"/>
          <w:sz w:val="24"/>
          <w:szCs w:val="24"/>
          <w:lang w:val="en-US"/>
        </w:rPr>
      </w:pPr>
      <w:ins w:id="1990" w:author="Tafadzwa Wilson Sedze" w:date="2024-03-31T11:40:00Z">
        <w:r w:rsidRPr="00AD6D61">
          <w:rPr>
            <w:rFonts w:ascii="Times New Roman" w:hAnsi="Times New Roman" w:cs="Times New Roman"/>
            <w:bCs/>
            <w:color w:val="000000" w:themeColor="text1"/>
            <w:sz w:val="24"/>
            <w:szCs w:val="24"/>
            <w:lang w:val="en-US"/>
          </w:rPr>
          <w:t xml:space="preserve">The </w:t>
        </w:r>
        <w:del w:id="1991" w:author="Wilson Centaurus" w:date="2024-05-26T16:38:00Z">
          <w:r w:rsidRPr="00AD6D61" w:rsidDel="00EA56E7">
            <w:rPr>
              <w:rFonts w:ascii="Times New Roman" w:hAnsi="Times New Roman" w:cs="Times New Roman"/>
              <w:bCs/>
              <w:color w:val="000000" w:themeColor="text1"/>
              <w:sz w:val="24"/>
              <w:szCs w:val="24"/>
              <w:lang w:val="en-US"/>
            </w:rPr>
            <w:delText>Smart Farming System</w:delText>
          </w:r>
        </w:del>
      </w:ins>
      <w:ins w:id="1992" w:author="Wilson Centaurus" w:date="2024-05-26T16:38:00Z">
        <w:r w:rsidR="00EA56E7">
          <w:rPr>
            <w:rFonts w:ascii="Times New Roman" w:hAnsi="Times New Roman" w:cs="Times New Roman"/>
            <w:bCs/>
            <w:color w:val="000000" w:themeColor="text1"/>
            <w:sz w:val="24"/>
            <w:szCs w:val="24"/>
            <w:lang w:val="en-US"/>
          </w:rPr>
          <w:t>Aquaponics-Integrated Smart Farming System</w:t>
        </w:r>
      </w:ins>
      <w:ins w:id="1993" w:author="Tafadzwa Wilson Sedze" w:date="2024-03-31T11:40:00Z">
        <w:r w:rsidRPr="00AD6D61">
          <w:rPr>
            <w:rFonts w:ascii="Times New Roman" w:hAnsi="Times New Roman" w:cs="Times New Roman"/>
            <w:bCs/>
            <w:color w:val="000000" w:themeColor="text1"/>
            <w:sz w:val="24"/>
            <w:szCs w:val="24"/>
            <w:lang w:val="en-US"/>
          </w:rPr>
          <w:t xml:space="preserve"> at Zimunda Estate faces several constraints that may impact its development and functionality:</w:t>
        </w:r>
      </w:ins>
    </w:p>
    <w:p w14:paraId="1F1A5716" w14:textId="77777777" w:rsidR="00B55D01" w:rsidRPr="00B55D01" w:rsidRDefault="00B55D01" w:rsidP="00B55D01">
      <w:pPr>
        <w:numPr>
          <w:ilvl w:val="0"/>
          <w:numId w:val="36"/>
        </w:numPr>
        <w:jc w:val="both"/>
        <w:rPr>
          <w:ins w:id="1994" w:author="Tafadzwa Wilson Sedze" w:date="2024-03-31T11:53:00Z"/>
          <w:rFonts w:ascii="Times New Roman" w:hAnsi="Times New Roman" w:cs="Times New Roman"/>
          <w:bCs/>
          <w:color w:val="000000" w:themeColor="text1"/>
          <w:sz w:val="24"/>
          <w:szCs w:val="24"/>
        </w:rPr>
      </w:pPr>
      <w:ins w:id="1995" w:author="Tafadzwa Wilson Sedze" w:date="2024-03-31T11:53:00Z">
        <w:r w:rsidRPr="00B55D01">
          <w:rPr>
            <w:rFonts w:ascii="Times New Roman" w:hAnsi="Times New Roman" w:cs="Times New Roman"/>
            <w:b/>
            <w:bCs/>
            <w:color w:val="000000" w:themeColor="text1"/>
            <w:sz w:val="24"/>
            <w:szCs w:val="24"/>
          </w:rPr>
          <w:t>Cost</w:t>
        </w:r>
        <w:r w:rsidRPr="00B55D01">
          <w:rPr>
            <w:rFonts w:ascii="Times New Roman" w:hAnsi="Times New Roman" w:cs="Times New Roman"/>
            <w:bCs/>
            <w:color w:val="000000" w:themeColor="text1"/>
            <w:sz w:val="24"/>
            <w:szCs w:val="24"/>
          </w:rPr>
          <w:t>:</w:t>
        </w:r>
      </w:ins>
    </w:p>
    <w:p w14:paraId="508BA7F4" w14:textId="77777777" w:rsidR="00B55D01" w:rsidRPr="00B55D01" w:rsidRDefault="00B55D01" w:rsidP="00B55D01">
      <w:pPr>
        <w:numPr>
          <w:ilvl w:val="1"/>
          <w:numId w:val="36"/>
        </w:numPr>
        <w:jc w:val="both"/>
        <w:rPr>
          <w:ins w:id="1996" w:author="Tafadzwa Wilson Sedze" w:date="2024-03-31T11:53:00Z"/>
          <w:rFonts w:ascii="Times New Roman" w:hAnsi="Times New Roman" w:cs="Times New Roman"/>
          <w:bCs/>
          <w:color w:val="000000" w:themeColor="text1"/>
          <w:sz w:val="24"/>
          <w:szCs w:val="24"/>
        </w:rPr>
      </w:pPr>
      <w:ins w:id="1997" w:author="Tafadzwa Wilson Sedze" w:date="2024-03-31T11:53:00Z">
        <w:r w:rsidRPr="00B55D01">
          <w:rPr>
            <w:rFonts w:ascii="Times New Roman" w:hAnsi="Times New Roman" w:cs="Times New Roman"/>
            <w:bCs/>
            <w:color w:val="000000" w:themeColor="text1"/>
            <w:sz w:val="24"/>
            <w:szCs w:val="24"/>
          </w:rPr>
          <w:t>Development costs, including hardware, software, and implementation expenses, must be carefully managed within budget constraints to ensure the project remains financially viable.</w:t>
        </w:r>
      </w:ins>
    </w:p>
    <w:p w14:paraId="18B727FD" w14:textId="77777777" w:rsidR="00B55D01" w:rsidRPr="00B55D01" w:rsidRDefault="00B55D01" w:rsidP="00B55D01">
      <w:pPr>
        <w:numPr>
          <w:ilvl w:val="1"/>
          <w:numId w:val="36"/>
        </w:numPr>
        <w:jc w:val="both"/>
        <w:rPr>
          <w:ins w:id="1998" w:author="Tafadzwa Wilson Sedze" w:date="2024-03-31T11:53:00Z"/>
          <w:rFonts w:ascii="Times New Roman" w:hAnsi="Times New Roman" w:cs="Times New Roman"/>
          <w:bCs/>
          <w:color w:val="000000" w:themeColor="text1"/>
          <w:sz w:val="24"/>
          <w:szCs w:val="24"/>
        </w:rPr>
      </w:pPr>
      <w:ins w:id="1999" w:author="Tafadzwa Wilson Sedze" w:date="2024-03-31T11:53:00Z">
        <w:r w:rsidRPr="00B55D01">
          <w:rPr>
            <w:rFonts w:ascii="Times New Roman" w:hAnsi="Times New Roman" w:cs="Times New Roman"/>
            <w:bCs/>
            <w:color w:val="000000" w:themeColor="text1"/>
            <w:sz w:val="24"/>
            <w:szCs w:val="24"/>
          </w:rPr>
          <w:t>Ongoing maintenance and support costs should also be considered to sustain the system over its lifecycle.</w:t>
        </w:r>
      </w:ins>
    </w:p>
    <w:p w14:paraId="4585E169" w14:textId="77777777" w:rsidR="00B55D01" w:rsidRPr="00B55D01" w:rsidRDefault="00B55D01" w:rsidP="00B55D01">
      <w:pPr>
        <w:numPr>
          <w:ilvl w:val="0"/>
          <w:numId w:val="36"/>
        </w:numPr>
        <w:jc w:val="both"/>
        <w:rPr>
          <w:ins w:id="2000" w:author="Tafadzwa Wilson Sedze" w:date="2024-03-31T11:53:00Z"/>
          <w:rFonts w:ascii="Times New Roman" w:hAnsi="Times New Roman" w:cs="Times New Roman"/>
          <w:bCs/>
          <w:color w:val="000000" w:themeColor="text1"/>
          <w:sz w:val="24"/>
          <w:szCs w:val="24"/>
        </w:rPr>
      </w:pPr>
      <w:ins w:id="2001" w:author="Tafadzwa Wilson Sedze" w:date="2024-03-31T11:53:00Z">
        <w:r w:rsidRPr="00B55D01">
          <w:rPr>
            <w:rFonts w:ascii="Times New Roman" w:hAnsi="Times New Roman" w:cs="Times New Roman"/>
            <w:b/>
            <w:bCs/>
            <w:color w:val="000000" w:themeColor="text1"/>
            <w:sz w:val="24"/>
            <w:szCs w:val="24"/>
          </w:rPr>
          <w:t>Scope</w:t>
        </w:r>
        <w:r w:rsidRPr="00B55D01">
          <w:rPr>
            <w:rFonts w:ascii="Times New Roman" w:hAnsi="Times New Roman" w:cs="Times New Roman"/>
            <w:bCs/>
            <w:color w:val="000000" w:themeColor="text1"/>
            <w:sz w:val="24"/>
            <w:szCs w:val="24"/>
          </w:rPr>
          <w:t>:</w:t>
        </w:r>
      </w:ins>
    </w:p>
    <w:p w14:paraId="3C256471" w14:textId="77777777" w:rsidR="00B55D01" w:rsidRPr="00B55D01" w:rsidRDefault="00B55D01" w:rsidP="00B55D01">
      <w:pPr>
        <w:numPr>
          <w:ilvl w:val="1"/>
          <w:numId w:val="36"/>
        </w:numPr>
        <w:jc w:val="both"/>
        <w:rPr>
          <w:ins w:id="2002" w:author="Tafadzwa Wilson Sedze" w:date="2024-03-31T11:53:00Z"/>
          <w:rFonts w:ascii="Times New Roman" w:hAnsi="Times New Roman" w:cs="Times New Roman"/>
          <w:bCs/>
          <w:color w:val="000000" w:themeColor="text1"/>
          <w:sz w:val="24"/>
          <w:szCs w:val="24"/>
        </w:rPr>
      </w:pPr>
      <w:ins w:id="2003" w:author="Tafadzwa Wilson Sedze" w:date="2024-03-31T11:53:00Z">
        <w:r w:rsidRPr="00B55D01">
          <w:rPr>
            <w:rFonts w:ascii="Times New Roman" w:hAnsi="Times New Roman" w:cs="Times New Roman"/>
            <w:bCs/>
            <w:color w:val="000000" w:themeColor="text1"/>
            <w:sz w:val="24"/>
            <w:szCs w:val="24"/>
          </w:rPr>
          <w:t>The scope of the project must be clearly defined to prioritize essential features and functionalities aligned with Zimunda Estate's fish farming requirements.</w:t>
        </w:r>
      </w:ins>
    </w:p>
    <w:p w14:paraId="018B2117" w14:textId="77777777" w:rsidR="00B55D01" w:rsidRPr="00B55D01" w:rsidRDefault="00B55D01" w:rsidP="00B55D01">
      <w:pPr>
        <w:numPr>
          <w:ilvl w:val="1"/>
          <w:numId w:val="36"/>
        </w:numPr>
        <w:jc w:val="both"/>
        <w:rPr>
          <w:ins w:id="2004" w:author="Tafadzwa Wilson Sedze" w:date="2024-03-31T11:53:00Z"/>
          <w:rFonts w:ascii="Times New Roman" w:hAnsi="Times New Roman" w:cs="Times New Roman"/>
          <w:bCs/>
          <w:color w:val="000000" w:themeColor="text1"/>
          <w:sz w:val="24"/>
          <w:szCs w:val="24"/>
        </w:rPr>
      </w:pPr>
      <w:ins w:id="2005" w:author="Tafadzwa Wilson Sedze" w:date="2024-03-31T11:53:00Z">
        <w:r w:rsidRPr="00B55D01">
          <w:rPr>
            <w:rFonts w:ascii="Times New Roman" w:hAnsi="Times New Roman" w:cs="Times New Roman"/>
            <w:bCs/>
            <w:color w:val="000000" w:themeColor="text1"/>
            <w:sz w:val="24"/>
            <w:szCs w:val="24"/>
          </w:rPr>
          <w:t>Any additional features or enhancements beyond the defined scope should be carefully evaluated to avoid scope creep and maintain project focus.</w:t>
        </w:r>
      </w:ins>
    </w:p>
    <w:p w14:paraId="51812142" w14:textId="77777777" w:rsidR="00B55D01" w:rsidRPr="00B55D01" w:rsidRDefault="00B55D01" w:rsidP="00B55D01">
      <w:pPr>
        <w:numPr>
          <w:ilvl w:val="0"/>
          <w:numId w:val="36"/>
        </w:numPr>
        <w:jc w:val="both"/>
        <w:rPr>
          <w:ins w:id="2006" w:author="Tafadzwa Wilson Sedze" w:date="2024-03-31T11:53:00Z"/>
          <w:rFonts w:ascii="Times New Roman" w:hAnsi="Times New Roman" w:cs="Times New Roman"/>
          <w:bCs/>
          <w:color w:val="000000" w:themeColor="text1"/>
          <w:sz w:val="24"/>
          <w:szCs w:val="24"/>
        </w:rPr>
      </w:pPr>
      <w:ins w:id="2007" w:author="Tafadzwa Wilson Sedze" w:date="2024-03-31T11:53:00Z">
        <w:r w:rsidRPr="00B55D01">
          <w:rPr>
            <w:rFonts w:ascii="Times New Roman" w:hAnsi="Times New Roman" w:cs="Times New Roman"/>
            <w:b/>
            <w:bCs/>
            <w:color w:val="000000" w:themeColor="text1"/>
            <w:sz w:val="24"/>
            <w:szCs w:val="24"/>
          </w:rPr>
          <w:t>Time</w:t>
        </w:r>
        <w:r w:rsidRPr="00B55D01">
          <w:rPr>
            <w:rFonts w:ascii="Times New Roman" w:hAnsi="Times New Roman" w:cs="Times New Roman"/>
            <w:bCs/>
            <w:color w:val="000000" w:themeColor="text1"/>
            <w:sz w:val="24"/>
            <w:szCs w:val="24"/>
          </w:rPr>
          <w:t>:</w:t>
        </w:r>
      </w:ins>
    </w:p>
    <w:p w14:paraId="61E5B9C4" w14:textId="77777777" w:rsidR="00B55D01" w:rsidRPr="00B55D01" w:rsidRDefault="00B55D01" w:rsidP="00B55D01">
      <w:pPr>
        <w:numPr>
          <w:ilvl w:val="1"/>
          <w:numId w:val="36"/>
        </w:numPr>
        <w:jc w:val="both"/>
        <w:rPr>
          <w:ins w:id="2008" w:author="Tafadzwa Wilson Sedze" w:date="2024-03-31T11:53:00Z"/>
          <w:rFonts w:ascii="Times New Roman" w:hAnsi="Times New Roman" w:cs="Times New Roman"/>
          <w:bCs/>
          <w:color w:val="000000" w:themeColor="text1"/>
          <w:sz w:val="24"/>
          <w:szCs w:val="24"/>
        </w:rPr>
      </w:pPr>
      <w:ins w:id="2009" w:author="Tafadzwa Wilson Sedze" w:date="2024-03-31T11:53:00Z">
        <w:r w:rsidRPr="00B55D01">
          <w:rPr>
            <w:rFonts w:ascii="Times New Roman" w:hAnsi="Times New Roman" w:cs="Times New Roman"/>
            <w:bCs/>
            <w:color w:val="000000" w:themeColor="text1"/>
            <w:sz w:val="24"/>
            <w:szCs w:val="24"/>
          </w:rPr>
          <w:t>Development timeframes are limited, requiring efficient project management and prioritization of tasks to meet project milestones and deadlines.</w:t>
        </w:r>
      </w:ins>
    </w:p>
    <w:p w14:paraId="451482DF" w14:textId="77777777" w:rsidR="00B55D01" w:rsidRPr="00B55D01" w:rsidRDefault="00B55D01" w:rsidP="00B55D01">
      <w:pPr>
        <w:numPr>
          <w:ilvl w:val="1"/>
          <w:numId w:val="36"/>
        </w:numPr>
        <w:jc w:val="both"/>
        <w:rPr>
          <w:ins w:id="2010" w:author="Tafadzwa Wilson Sedze" w:date="2024-03-31T11:53:00Z"/>
          <w:rFonts w:ascii="Times New Roman" w:hAnsi="Times New Roman" w:cs="Times New Roman"/>
          <w:bCs/>
          <w:color w:val="000000" w:themeColor="text1"/>
          <w:sz w:val="24"/>
          <w:szCs w:val="24"/>
        </w:rPr>
      </w:pPr>
      <w:ins w:id="2011" w:author="Tafadzwa Wilson Sedze" w:date="2024-03-31T11:53:00Z">
        <w:r w:rsidRPr="00B55D01">
          <w:rPr>
            <w:rFonts w:ascii="Times New Roman" w:hAnsi="Times New Roman" w:cs="Times New Roman"/>
            <w:bCs/>
            <w:color w:val="000000" w:themeColor="text1"/>
            <w:sz w:val="24"/>
            <w:szCs w:val="24"/>
          </w:rPr>
          <w:t>Delays in development or unforeseen challenges may impact the project schedule, necessitating proactive risk management and contingency planning.</w:t>
        </w:r>
      </w:ins>
    </w:p>
    <w:p w14:paraId="3EED89B7" w14:textId="77777777" w:rsidR="00B55D01" w:rsidRPr="00B55D01" w:rsidRDefault="00B55D01" w:rsidP="00B55D01">
      <w:pPr>
        <w:numPr>
          <w:ilvl w:val="0"/>
          <w:numId w:val="36"/>
        </w:numPr>
        <w:jc w:val="both"/>
        <w:rPr>
          <w:ins w:id="2012" w:author="Tafadzwa Wilson Sedze" w:date="2024-03-31T11:53:00Z"/>
          <w:rFonts w:ascii="Times New Roman" w:hAnsi="Times New Roman" w:cs="Times New Roman"/>
          <w:bCs/>
          <w:color w:val="000000" w:themeColor="text1"/>
          <w:sz w:val="24"/>
          <w:szCs w:val="24"/>
        </w:rPr>
      </w:pPr>
      <w:ins w:id="2013" w:author="Tafadzwa Wilson Sedze" w:date="2024-03-31T11:53:00Z">
        <w:r w:rsidRPr="00B55D01">
          <w:rPr>
            <w:rFonts w:ascii="Times New Roman" w:hAnsi="Times New Roman" w:cs="Times New Roman"/>
            <w:b/>
            <w:bCs/>
            <w:color w:val="000000" w:themeColor="text1"/>
            <w:sz w:val="24"/>
            <w:szCs w:val="24"/>
          </w:rPr>
          <w:t>Resource Availability</w:t>
        </w:r>
        <w:r w:rsidRPr="00B55D01">
          <w:rPr>
            <w:rFonts w:ascii="Times New Roman" w:hAnsi="Times New Roman" w:cs="Times New Roman"/>
            <w:bCs/>
            <w:color w:val="000000" w:themeColor="text1"/>
            <w:sz w:val="24"/>
            <w:szCs w:val="24"/>
          </w:rPr>
          <w:t>:</w:t>
        </w:r>
      </w:ins>
    </w:p>
    <w:p w14:paraId="39C9101E" w14:textId="77777777" w:rsidR="00B55D01" w:rsidRPr="00B55D01" w:rsidRDefault="00B55D01" w:rsidP="00B55D01">
      <w:pPr>
        <w:numPr>
          <w:ilvl w:val="1"/>
          <w:numId w:val="36"/>
        </w:numPr>
        <w:jc w:val="both"/>
        <w:rPr>
          <w:ins w:id="2014" w:author="Tafadzwa Wilson Sedze" w:date="2024-03-31T11:53:00Z"/>
          <w:rFonts w:ascii="Times New Roman" w:hAnsi="Times New Roman" w:cs="Times New Roman"/>
          <w:bCs/>
          <w:color w:val="000000" w:themeColor="text1"/>
          <w:sz w:val="24"/>
          <w:szCs w:val="24"/>
        </w:rPr>
      </w:pPr>
      <w:ins w:id="2015" w:author="Tafadzwa Wilson Sedze" w:date="2024-03-31T11:53:00Z">
        <w:r w:rsidRPr="00B55D01">
          <w:rPr>
            <w:rFonts w:ascii="Times New Roman" w:hAnsi="Times New Roman" w:cs="Times New Roman"/>
            <w:bCs/>
            <w:color w:val="000000" w:themeColor="text1"/>
            <w:sz w:val="24"/>
            <w:szCs w:val="24"/>
          </w:rPr>
          <w:t>Availability of skilled personnel, both internally and externally, may pose a constraint on the project's execution.</w:t>
        </w:r>
      </w:ins>
    </w:p>
    <w:p w14:paraId="717C122E" w14:textId="77777777" w:rsidR="00B55D01" w:rsidRPr="00B55D01" w:rsidRDefault="00B55D01" w:rsidP="00B55D01">
      <w:pPr>
        <w:numPr>
          <w:ilvl w:val="1"/>
          <w:numId w:val="36"/>
        </w:numPr>
        <w:jc w:val="both"/>
        <w:rPr>
          <w:ins w:id="2016" w:author="Tafadzwa Wilson Sedze" w:date="2024-03-31T11:53:00Z"/>
          <w:rFonts w:ascii="Times New Roman" w:hAnsi="Times New Roman" w:cs="Times New Roman"/>
          <w:bCs/>
          <w:color w:val="000000" w:themeColor="text1"/>
          <w:sz w:val="24"/>
          <w:szCs w:val="24"/>
        </w:rPr>
      </w:pPr>
      <w:ins w:id="2017" w:author="Tafadzwa Wilson Sedze" w:date="2024-03-31T11:53:00Z">
        <w:r w:rsidRPr="00B55D01">
          <w:rPr>
            <w:rFonts w:ascii="Times New Roman" w:hAnsi="Times New Roman" w:cs="Times New Roman"/>
            <w:bCs/>
            <w:color w:val="000000" w:themeColor="text1"/>
            <w:sz w:val="24"/>
            <w:szCs w:val="24"/>
          </w:rPr>
          <w:t>Adequate resources, including human resources, infrastructure, and equipment, must be allocated to support system development and implementation activities.</w:t>
        </w:r>
      </w:ins>
    </w:p>
    <w:p w14:paraId="6DE6BC2D" w14:textId="77777777" w:rsidR="007C412D" w:rsidRDefault="007C412D" w:rsidP="007C412D">
      <w:pPr>
        <w:rPr>
          <w:ins w:id="2018" w:author="Tafadzwa Wilson Sedze" w:date="2024-04-01T09:29:00Z"/>
        </w:rPr>
      </w:pPr>
    </w:p>
    <w:p w14:paraId="4FFAAA72" w14:textId="77777777" w:rsidR="007C412D" w:rsidRDefault="007C412D" w:rsidP="007C412D">
      <w:pPr>
        <w:rPr>
          <w:ins w:id="2019" w:author="Tafadzwa Wilson Sedze" w:date="2024-04-01T09:29:00Z"/>
        </w:rPr>
      </w:pPr>
    </w:p>
    <w:p w14:paraId="07715CB5" w14:textId="77777777" w:rsidR="007C412D" w:rsidRDefault="007C412D" w:rsidP="007C412D">
      <w:pPr>
        <w:rPr>
          <w:ins w:id="2020" w:author="Tafadzwa Wilson Sedze" w:date="2024-04-01T09:29:00Z"/>
        </w:rPr>
      </w:pPr>
    </w:p>
    <w:p w14:paraId="4AE1395C" w14:textId="77777777" w:rsidR="007C412D" w:rsidRDefault="007C412D" w:rsidP="007C412D">
      <w:pPr>
        <w:rPr>
          <w:ins w:id="2021" w:author="Tafadzwa Wilson Sedze" w:date="2024-04-01T09:29:00Z"/>
        </w:rPr>
      </w:pPr>
    </w:p>
    <w:p w14:paraId="33FDE789" w14:textId="77777777" w:rsidR="007C412D" w:rsidRDefault="007C412D" w:rsidP="007C412D">
      <w:pPr>
        <w:rPr>
          <w:ins w:id="2022" w:author="Tafadzwa Wilson Sedze" w:date="2024-04-01T09:35:00Z"/>
        </w:rPr>
      </w:pPr>
    </w:p>
    <w:p w14:paraId="0C9077CB" w14:textId="77777777" w:rsidR="009776C9" w:rsidRDefault="009776C9" w:rsidP="007C412D">
      <w:pPr>
        <w:rPr>
          <w:ins w:id="2023" w:author="Tafadzwa Wilson Sedze" w:date="2024-04-01T09:35:00Z"/>
        </w:rPr>
      </w:pPr>
    </w:p>
    <w:p w14:paraId="6F58E7B9" w14:textId="77777777" w:rsidR="009776C9" w:rsidRDefault="009776C9" w:rsidP="007C412D">
      <w:pPr>
        <w:rPr>
          <w:ins w:id="2024" w:author="Tafadzwa Wilson Sedze" w:date="2024-04-01T09:35:00Z"/>
        </w:rPr>
      </w:pPr>
    </w:p>
    <w:p w14:paraId="6E02AB43" w14:textId="77777777" w:rsidR="009776C9" w:rsidRPr="007C412D" w:rsidRDefault="009776C9">
      <w:pPr>
        <w:rPr>
          <w:ins w:id="2025" w:author="Tafadzwa Wilson Sedze" w:date="2024-04-01T09:29:00Z"/>
          <w:rPrChange w:id="2026" w:author="Tafadzwa Wilson Sedze" w:date="2024-04-01T09:29:00Z">
            <w:rPr>
              <w:ins w:id="2027" w:author="Tafadzwa Wilson Sedze" w:date="2024-04-01T09:29:00Z"/>
              <w:rFonts w:ascii="Times New Roman" w:hAnsi="Times New Roman" w:cs="Times New Roman"/>
              <w:b/>
              <w:bCs/>
              <w:color w:val="auto"/>
              <w:sz w:val="32"/>
              <w:szCs w:val="32"/>
            </w:rPr>
          </w:rPrChange>
        </w:rPr>
        <w:pPrChange w:id="2028" w:author="Tafadzwa Wilson Sedze" w:date="2024-04-01T09:29:00Z">
          <w:pPr>
            <w:pStyle w:val="Heading2"/>
          </w:pPr>
        </w:pPrChange>
      </w:pPr>
    </w:p>
    <w:p w14:paraId="03B4ED8E" w14:textId="0D8E778A" w:rsidR="000E1CB4" w:rsidRDefault="000E1CB4" w:rsidP="007E3B0E">
      <w:pPr>
        <w:pStyle w:val="Heading2"/>
        <w:rPr>
          <w:ins w:id="2029" w:author="Tafadzwa Wilson Sedze" w:date="2024-04-01T09:23:00Z"/>
          <w:rFonts w:ascii="Times New Roman" w:hAnsi="Times New Roman" w:cs="Times New Roman"/>
          <w:b/>
          <w:bCs/>
          <w:color w:val="auto"/>
          <w:sz w:val="32"/>
          <w:szCs w:val="32"/>
        </w:rPr>
      </w:pPr>
      <w:ins w:id="2030" w:author="Tafadzwa Wilson Sedze" w:date="2024-04-01T08:59:00Z">
        <w:r w:rsidRPr="007E3B0E">
          <w:rPr>
            <w:rFonts w:ascii="Times New Roman" w:hAnsi="Times New Roman" w:cs="Times New Roman"/>
            <w:b/>
            <w:bCs/>
            <w:color w:val="auto"/>
            <w:sz w:val="32"/>
            <w:szCs w:val="32"/>
            <w:rPrChange w:id="2031" w:author="Tafadzwa Wilson Sedze" w:date="2024-04-01T09:23:00Z">
              <w:rPr/>
            </w:rPrChange>
          </w:rPr>
          <w:lastRenderedPageBreak/>
          <w:t>4.3</w:t>
        </w:r>
        <w:r w:rsidRPr="007E3B0E">
          <w:rPr>
            <w:rFonts w:ascii="Times New Roman" w:hAnsi="Times New Roman" w:cs="Times New Roman"/>
            <w:b/>
            <w:bCs/>
            <w:color w:val="auto"/>
            <w:sz w:val="32"/>
            <w:szCs w:val="32"/>
            <w:rPrChange w:id="2032" w:author="Tafadzwa Wilson Sedze" w:date="2024-04-01T09: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33" w:author="Tafadzwa Wilson Sedze" w:date="2024-04-01T09:23:00Z">
              <w:rPr/>
            </w:rPrChange>
          </w:rPr>
          <w:t>ERD</w:t>
        </w:r>
        <w:r w:rsidRPr="007E3B0E">
          <w:rPr>
            <w:rFonts w:ascii="Times New Roman" w:hAnsi="Times New Roman" w:cs="Times New Roman"/>
            <w:b/>
            <w:bCs/>
            <w:color w:val="auto"/>
            <w:sz w:val="32"/>
            <w:szCs w:val="32"/>
            <w:rPrChange w:id="2034" w:author="Tafadzwa Wilson Sedze" w:date="2024-04-01T09: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35" w:author="Tafadzwa Wilson Sedze" w:date="2024-04-01T09:23:00Z">
              <w:rPr/>
            </w:rPrChange>
          </w:rPr>
          <w:t>/</w:t>
        </w:r>
        <w:r w:rsidRPr="007E3B0E">
          <w:rPr>
            <w:rFonts w:ascii="Times New Roman" w:hAnsi="Times New Roman" w:cs="Times New Roman"/>
            <w:b/>
            <w:bCs/>
            <w:color w:val="auto"/>
            <w:sz w:val="32"/>
            <w:szCs w:val="32"/>
            <w:rPrChange w:id="2036" w:author="Tafadzwa Wilson Sedze" w:date="2024-04-01T09:23:00Z">
              <w:rPr>
                <w:rFonts w:ascii="Times New Roman" w:hAnsi="Times New Roman" w:cs="Times New Roman"/>
                <w:b/>
                <w:sz w:val="28"/>
                <w:szCs w:val="28"/>
              </w:rPr>
            </w:rPrChange>
          </w:rPr>
          <w:t xml:space="preserve"> </w:t>
        </w:r>
        <w:r w:rsidRPr="007E3B0E">
          <w:rPr>
            <w:rFonts w:ascii="Times New Roman" w:hAnsi="Times New Roman" w:cs="Times New Roman"/>
            <w:b/>
            <w:bCs/>
            <w:color w:val="auto"/>
            <w:sz w:val="32"/>
            <w:szCs w:val="32"/>
            <w:rPrChange w:id="2037" w:author="Tafadzwa Wilson Sedze" w:date="2024-04-01T09:23:00Z">
              <w:rPr/>
            </w:rPrChange>
          </w:rPr>
          <w:t>TABLES</w:t>
        </w:r>
      </w:ins>
    </w:p>
    <w:p w14:paraId="27691DDF" w14:textId="77777777" w:rsidR="007E3B0E" w:rsidRPr="007E3B0E" w:rsidRDefault="007E3B0E">
      <w:pPr>
        <w:rPr>
          <w:ins w:id="2038" w:author="Tafadzwa Wilson Sedze" w:date="2024-04-01T08:59:00Z"/>
        </w:rPr>
        <w:pPrChange w:id="2039" w:author="Tafadzwa Wilson Sedze" w:date="2024-04-01T09:23:00Z">
          <w:pPr>
            <w:pStyle w:val="ListParagraph"/>
            <w:ind w:left="735"/>
          </w:pPr>
        </w:pPrChange>
      </w:pPr>
    </w:p>
    <w:p w14:paraId="4F0A139D" w14:textId="31A00880" w:rsidR="000E1CB4" w:rsidRPr="007E3B0E" w:rsidRDefault="000E1CB4">
      <w:pPr>
        <w:pStyle w:val="Heading2"/>
        <w:rPr>
          <w:ins w:id="2040" w:author="Tafadzwa Wilson Sedze" w:date="2024-04-01T08:59:00Z"/>
          <w:rFonts w:ascii="Times New Roman" w:hAnsi="Times New Roman" w:cs="Times New Roman"/>
          <w:b/>
          <w:bCs/>
          <w:sz w:val="28"/>
          <w:szCs w:val="28"/>
          <w:rPrChange w:id="2041" w:author="Tafadzwa Wilson Sedze" w:date="2024-04-01T09:23:00Z">
            <w:rPr>
              <w:ins w:id="2042" w:author="Tafadzwa Wilson Sedze" w:date="2024-04-01T08:59:00Z"/>
            </w:rPr>
          </w:rPrChange>
        </w:rPr>
        <w:pPrChange w:id="2043" w:author="Tafadzwa Wilson Sedze" w:date="2024-04-01T09:23:00Z">
          <w:pPr>
            <w:pStyle w:val="ListParagraph"/>
            <w:ind w:left="1080"/>
          </w:pPr>
        </w:pPrChange>
      </w:pPr>
      <w:ins w:id="2044" w:author="Tafadzwa Wilson Sedze" w:date="2024-04-01T08:59:00Z">
        <w:r w:rsidRPr="007E3B0E">
          <w:rPr>
            <w:rFonts w:ascii="Times New Roman" w:hAnsi="Times New Roman" w:cs="Times New Roman"/>
            <w:b/>
            <w:bCs/>
            <w:color w:val="auto"/>
            <w:sz w:val="28"/>
            <w:szCs w:val="28"/>
            <w:rPrChange w:id="2045" w:author="Tafadzwa Wilson Sedze" w:date="2024-04-01T09:23:00Z">
              <w:rPr/>
            </w:rPrChange>
          </w:rPr>
          <w:t xml:space="preserve">Fig 4.5 </w:t>
        </w:r>
      </w:ins>
      <w:ins w:id="2046" w:author="Tafadzwa Wilson Sedze" w:date="2024-04-01T21:17:00Z">
        <w:r w:rsidR="00B84890">
          <w:rPr>
            <w:rFonts w:ascii="Times New Roman" w:hAnsi="Times New Roman" w:cs="Times New Roman"/>
            <w:b/>
            <w:bCs/>
            <w:color w:val="auto"/>
            <w:sz w:val="28"/>
            <w:szCs w:val="28"/>
          </w:rPr>
          <w:t xml:space="preserve">Smart Farm </w:t>
        </w:r>
      </w:ins>
      <w:ins w:id="2047" w:author="Tafadzwa Wilson Sedze" w:date="2024-04-01T08:59:00Z">
        <w:r w:rsidRPr="007E3B0E">
          <w:rPr>
            <w:rFonts w:ascii="Times New Roman" w:hAnsi="Times New Roman" w:cs="Times New Roman"/>
            <w:b/>
            <w:bCs/>
            <w:color w:val="auto"/>
            <w:sz w:val="28"/>
            <w:szCs w:val="28"/>
            <w:rPrChange w:id="2048" w:author="Tafadzwa Wilson Sedze" w:date="2024-04-01T09:23:00Z">
              <w:rPr/>
            </w:rPrChange>
          </w:rPr>
          <w:t>ERD</w:t>
        </w:r>
      </w:ins>
    </w:p>
    <w:p w14:paraId="5C3F056F" w14:textId="77777777" w:rsidR="00B55D01" w:rsidRDefault="00B55D01" w:rsidP="00AD6D61">
      <w:pPr>
        <w:jc w:val="both"/>
        <w:rPr>
          <w:ins w:id="2049" w:author="Tafadzwa Wilson Sedze" w:date="2024-04-01T21:18:00Z"/>
          <w:rFonts w:ascii="Times New Roman" w:hAnsi="Times New Roman" w:cs="Times New Roman"/>
          <w:bCs/>
          <w:color w:val="000000" w:themeColor="text1"/>
          <w:sz w:val="24"/>
          <w:szCs w:val="24"/>
          <w:lang w:val="en-US"/>
        </w:rPr>
      </w:pPr>
    </w:p>
    <w:p w14:paraId="1E0A07A0" w14:textId="16613520" w:rsidR="003A7B91" w:rsidRPr="00980B07" w:rsidRDefault="00980B07">
      <w:pPr>
        <w:jc w:val="both"/>
        <w:rPr>
          <w:ins w:id="2050" w:author="Tafadzwa Wilson Sedze" w:date="2024-04-01T21:43:00Z"/>
          <w:rFonts w:ascii="Bahnschrift Light" w:hAnsi="Bahnschrift Light" w:cs="Times New Roman"/>
          <w:bCs/>
          <w:color w:val="000000" w:themeColor="text1"/>
          <w:sz w:val="24"/>
          <w:szCs w:val="24"/>
          <w:lang w:val="en-US"/>
        </w:rPr>
        <w:pPrChange w:id="2051" w:author="Tafadzwa Wilson Sedze" w:date="2024-04-01T21:48:00Z">
          <w:pPr>
            <w:pStyle w:val="ListParagraph"/>
            <w:numPr>
              <w:numId w:val="41"/>
            </w:numPr>
            <w:ind w:left="360" w:hanging="360"/>
          </w:pPr>
        </w:pPrChange>
      </w:pPr>
      <w:ins w:id="2052" w:author="Tafadzwa Wilson Sedze" w:date="2024-04-01T21:18:00Z">
        <w:r w:rsidRPr="00980B07">
          <w:rPr>
            <w:rFonts w:ascii="Times New Roman" w:hAnsi="Times New Roman" w:cs="Times New Roman"/>
            <w:bCs/>
            <w:color w:val="000000" w:themeColor="text1"/>
            <w:sz w:val="28"/>
            <w:szCs w:val="28"/>
            <w:lang w:val="en-US"/>
            <w:rPrChange w:id="2053" w:author="Tafadzwa Wilson Sedze" w:date="2024-04-01T21:59:00Z">
              <w:rPr>
                <w:rFonts w:ascii="Times New Roman" w:hAnsi="Times New Roman" w:cs="Times New Roman"/>
                <w:b/>
                <w:color w:val="000000" w:themeColor="text1"/>
                <w:sz w:val="28"/>
                <w:szCs w:val="28"/>
                <w:u w:val="single"/>
                <w:lang w:val="en-US"/>
              </w:rPr>
            </w:rPrChange>
          </w:rPr>
          <w:t>E</w:t>
        </w:r>
      </w:ins>
      <w:ins w:id="2054" w:author="Tafadzwa Wilson Sedze" w:date="2024-04-01T21:19:00Z">
        <w:r w:rsidRPr="00980B07">
          <w:rPr>
            <w:rFonts w:ascii="Times New Roman" w:hAnsi="Times New Roman" w:cs="Times New Roman"/>
            <w:bCs/>
            <w:color w:val="000000" w:themeColor="text1"/>
            <w:sz w:val="28"/>
            <w:szCs w:val="28"/>
            <w:lang w:val="en-US"/>
            <w:rPrChange w:id="2055" w:author="Tafadzwa Wilson Sedze" w:date="2024-04-01T21:59:00Z">
              <w:rPr>
                <w:rFonts w:ascii="Times New Roman" w:hAnsi="Times New Roman" w:cs="Times New Roman"/>
                <w:b/>
                <w:color w:val="000000" w:themeColor="text1"/>
                <w:sz w:val="28"/>
                <w:szCs w:val="28"/>
                <w:u w:val="single"/>
                <w:lang w:val="en-US"/>
              </w:rPr>
            </w:rPrChange>
          </w:rPr>
          <w:t>NTI</w:t>
        </w:r>
      </w:ins>
      <w:ins w:id="2056" w:author="Tafadzwa Wilson Sedze" w:date="2024-04-01T21:20:00Z">
        <w:r w:rsidRPr="00980B07">
          <w:rPr>
            <w:rFonts w:ascii="Times New Roman" w:hAnsi="Times New Roman" w:cs="Times New Roman"/>
            <w:bCs/>
            <w:color w:val="000000" w:themeColor="text1"/>
            <w:sz w:val="28"/>
            <w:szCs w:val="28"/>
            <w:lang w:val="en-US"/>
            <w:rPrChange w:id="2057" w:author="Tafadzwa Wilson Sedze" w:date="2024-04-01T21:59:00Z">
              <w:rPr>
                <w:rFonts w:ascii="Times New Roman" w:hAnsi="Times New Roman" w:cs="Times New Roman"/>
                <w:b/>
                <w:color w:val="000000" w:themeColor="text1"/>
                <w:sz w:val="28"/>
                <w:szCs w:val="28"/>
                <w:u w:val="single"/>
                <w:lang w:val="en-US"/>
              </w:rPr>
            </w:rPrChange>
          </w:rPr>
          <w:t>TI</w:t>
        </w:r>
      </w:ins>
      <w:ins w:id="2058" w:author="Tafadzwa Wilson Sedze" w:date="2024-04-01T21:19:00Z">
        <w:r w:rsidRPr="00980B07">
          <w:rPr>
            <w:rFonts w:ascii="Times New Roman" w:hAnsi="Times New Roman" w:cs="Times New Roman"/>
            <w:bCs/>
            <w:color w:val="000000" w:themeColor="text1"/>
            <w:sz w:val="28"/>
            <w:szCs w:val="28"/>
            <w:lang w:val="en-US"/>
            <w:rPrChange w:id="2059" w:author="Tafadzwa Wilson Sedze" w:date="2024-04-01T21:59:00Z">
              <w:rPr>
                <w:rFonts w:ascii="Times New Roman" w:hAnsi="Times New Roman" w:cs="Times New Roman"/>
                <w:b/>
                <w:color w:val="000000" w:themeColor="text1"/>
                <w:sz w:val="28"/>
                <w:szCs w:val="28"/>
                <w:u w:val="single"/>
                <w:lang w:val="en-US"/>
              </w:rPr>
            </w:rPrChange>
          </w:rPr>
          <w:t>ES AND ATTRIBUTES</w:t>
        </w:r>
      </w:ins>
      <w:ins w:id="2060" w:author="Tafadzwa Wilson Sedze" w:date="2024-04-01T21:21:00Z">
        <w:r w:rsidRPr="00980B07">
          <w:rPr>
            <w:rFonts w:ascii="Bahnschrift Light" w:hAnsi="Bahnschrift Light" w:cs="Times New Roman"/>
            <w:bCs/>
            <w:color w:val="000000" w:themeColor="text1"/>
            <w:sz w:val="24"/>
            <w:szCs w:val="24"/>
            <w:lang w:val="en-US"/>
            <w:rPrChange w:id="2061" w:author="Tafadzwa Wilson Sedze" w:date="2024-04-01T21:59:00Z">
              <w:rPr>
                <w:rFonts w:ascii="Bahnschrift Light" w:hAnsi="Bahnschrift Light" w:cs="Times New Roman"/>
                <w:b/>
                <w:color w:val="000000" w:themeColor="text1"/>
                <w:sz w:val="24"/>
                <w:szCs w:val="24"/>
                <w:u w:val="single"/>
                <w:lang w:val="en-US"/>
              </w:rPr>
            </w:rPrChange>
          </w:rPr>
          <w:tab/>
        </w:r>
      </w:ins>
    </w:p>
    <w:p w14:paraId="05CB9373" w14:textId="2EB62DDB" w:rsidR="003A7B91" w:rsidRPr="003A7B91" w:rsidRDefault="00B84890">
      <w:pPr>
        <w:pStyle w:val="ListParagraph"/>
        <w:ind w:left="360"/>
        <w:rPr>
          <w:ins w:id="2062" w:author="Tafadzwa Wilson Sedze" w:date="2024-04-01T21:42:00Z"/>
          <w:rFonts w:ascii="Bahnschrift Light" w:hAnsi="Bahnschrift Light" w:cs="Times New Roman"/>
          <w:b/>
          <w:color w:val="000000" w:themeColor="text1"/>
          <w:sz w:val="24"/>
          <w:szCs w:val="24"/>
          <w:lang w:val="en-US"/>
          <w:rPrChange w:id="2063" w:author="Tafadzwa Wilson Sedze" w:date="2024-04-01T21:42:00Z">
            <w:rPr>
              <w:ins w:id="2064" w:author="Tafadzwa Wilson Sedze" w:date="2024-04-01T21:42:00Z"/>
              <w:rFonts w:ascii="Bahnschrift Light" w:hAnsi="Bahnschrift Light" w:cs="Times New Roman"/>
              <w:b/>
              <w:i/>
              <w:iCs/>
              <w:color w:val="000000" w:themeColor="text1"/>
              <w:sz w:val="24"/>
              <w:szCs w:val="24"/>
              <w:lang w:val="en-US"/>
            </w:rPr>
          </w:rPrChange>
        </w:rPr>
        <w:pPrChange w:id="2065" w:author="Tafadzwa Wilson Sedze" w:date="2024-04-01T21:43:00Z">
          <w:pPr>
            <w:pStyle w:val="ListParagraph"/>
            <w:numPr>
              <w:numId w:val="41"/>
            </w:numPr>
            <w:ind w:left="360" w:hanging="360"/>
          </w:pPr>
        </w:pPrChange>
      </w:pPr>
      <w:ins w:id="2066" w:author="Tafadzwa Wilson Sedze" w:date="2024-04-01T21:22:00Z">
        <w:r w:rsidRPr="003A7B91">
          <w:rPr>
            <w:rFonts w:ascii="Bahnschrift Light" w:hAnsi="Bahnschrift Light" w:cs="Times New Roman"/>
            <w:bCs/>
            <w:color w:val="000000" w:themeColor="text1"/>
            <w:sz w:val="24"/>
            <w:szCs w:val="24"/>
            <w:lang w:val="en-US"/>
            <w:rPrChange w:id="2067" w:author="Tafadzwa Wilson Sedze" w:date="2024-04-01T21:42:00Z">
              <w:rPr>
                <w:lang w:val="en-US"/>
              </w:rPr>
            </w:rPrChange>
          </w:rPr>
          <w:tab/>
        </w:r>
      </w:ins>
    </w:p>
    <w:p w14:paraId="24C441D6" w14:textId="2BF53F7A" w:rsidR="00980B07" w:rsidRPr="00980B07" w:rsidRDefault="007D5D07">
      <w:pPr>
        <w:pStyle w:val="ListParagraph"/>
        <w:ind w:left="360"/>
        <w:rPr>
          <w:ins w:id="2068" w:author="Tafadzwa Wilson Sedze" w:date="2024-04-01T21:42:00Z"/>
          <w:rFonts w:ascii="Aptos Narrow" w:hAnsi="Aptos Narrow" w:cs="Times New Roman"/>
          <w:b/>
          <w:color w:val="000000" w:themeColor="text1"/>
          <w:sz w:val="28"/>
          <w:szCs w:val="28"/>
          <w:u w:val="single"/>
          <w:lang w:val="en-US"/>
          <w:rPrChange w:id="2069" w:author="Tafadzwa Wilson Sedze" w:date="2024-04-01T21:58:00Z">
            <w:rPr>
              <w:ins w:id="2070" w:author="Tafadzwa Wilson Sedze" w:date="2024-04-01T21:42:00Z"/>
              <w:rFonts w:ascii="Bahnschrift Light" w:hAnsi="Bahnschrift Light" w:cs="Times New Roman"/>
              <w:b/>
              <w:color w:val="000000" w:themeColor="text1"/>
              <w:sz w:val="24"/>
              <w:szCs w:val="24"/>
              <w:lang w:val="en-US"/>
            </w:rPr>
          </w:rPrChange>
        </w:rPr>
        <w:pPrChange w:id="2071" w:author="Tafadzwa Wilson Sedze" w:date="2024-04-01T21:58:00Z">
          <w:pPr/>
        </w:pPrChange>
      </w:pPr>
      <w:ins w:id="2072" w:author="Tafadzwa Wilson Sedze" w:date="2024-04-01T21:47:00Z">
        <w:r w:rsidRPr="00980B07">
          <w:rPr>
            <w:rFonts w:ascii="Aptos Narrow" w:hAnsi="Aptos Narrow" w:cs="Times New Roman"/>
            <w:b/>
            <w:color w:val="000000" w:themeColor="text1"/>
            <w:sz w:val="36"/>
            <w:szCs w:val="36"/>
            <w:u w:val="single"/>
            <w:lang w:val="en-US"/>
            <w:rPrChange w:id="2073" w:author="Tafadzwa Wilson Sedze" w:date="2024-04-01T21:58:00Z">
              <w:rPr>
                <w:rFonts w:ascii="Bahnschrift Light" w:hAnsi="Bahnschrift Light" w:cs="Times New Roman"/>
                <w:b/>
                <w:color w:val="000000" w:themeColor="text1"/>
                <w:sz w:val="28"/>
                <w:szCs w:val="28"/>
                <w:u w:val="single"/>
                <w:lang w:val="en-US"/>
              </w:rPr>
            </w:rPrChange>
          </w:rPr>
          <w:t>Entity</w:t>
        </w:r>
        <w:r w:rsidRPr="00980B07">
          <w:rPr>
            <w:rFonts w:ascii="Aptos Narrow" w:hAnsi="Aptos Narrow" w:cs="Times New Roman"/>
            <w:b/>
            <w:color w:val="000000" w:themeColor="text1"/>
            <w:sz w:val="36"/>
            <w:szCs w:val="36"/>
            <w:u w:val="single"/>
            <w:lang w:val="en-US"/>
            <w:rPrChange w:id="2074"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36"/>
            <w:szCs w:val="36"/>
            <w:u w:val="single"/>
            <w:lang w:val="en-US"/>
            <w:rPrChange w:id="2075" w:author="Tafadzwa Wilson Sedze" w:date="2024-04-01T21:58:00Z">
              <w:rPr>
                <w:rFonts w:ascii="Bahnschrift Light" w:hAnsi="Bahnschrift Light" w:cs="Times New Roman"/>
                <w:b/>
                <w:color w:val="000000" w:themeColor="text1"/>
                <w:sz w:val="28"/>
                <w:szCs w:val="28"/>
                <w:u w:val="single"/>
                <w:lang w:val="en-US"/>
              </w:rPr>
            </w:rPrChange>
          </w:rPr>
          <w:tab/>
        </w:r>
      </w:ins>
      <w:ins w:id="2076" w:author="Tafadzwa Wilson Sedze" w:date="2024-04-01T21:48:00Z">
        <w:r w:rsidRPr="00980B07">
          <w:rPr>
            <w:rFonts w:ascii="Aptos Narrow" w:hAnsi="Aptos Narrow" w:cs="Times New Roman"/>
            <w:b/>
            <w:color w:val="000000" w:themeColor="text1"/>
            <w:sz w:val="36"/>
            <w:szCs w:val="36"/>
            <w:u w:val="single"/>
            <w:lang w:val="en-US"/>
            <w:rPrChange w:id="2077" w:author="Tafadzwa Wilson Sedze" w:date="2024-04-01T21:58:00Z">
              <w:rPr>
                <w:rFonts w:ascii="Bahnschrift Light" w:hAnsi="Bahnschrift Light" w:cs="Times New Roman"/>
                <w:b/>
                <w:color w:val="000000" w:themeColor="text1"/>
                <w:sz w:val="32"/>
                <w:szCs w:val="32"/>
                <w:u w:val="single"/>
                <w:lang w:val="en-US"/>
              </w:rPr>
            </w:rPrChange>
          </w:rPr>
          <w:tab/>
        </w:r>
      </w:ins>
      <w:ins w:id="2078" w:author="Tafadzwa Wilson Sedze" w:date="2024-04-01T21:42:00Z">
        <w:r w:rsidR="003A7B91" w:rsidRPr="00980B07">
          <w:rPr>
            <w:rFonts w:ascii="Aptos Narrow" w:hAnsi="Aptos Narrow" w:cs="Times New Roman"/>
            <w:b/>
            <w:color w:val="000000" w:themeColor="text1"/>
            <w:sz w:val="36"/>
            <w:szCs w:val="36"/>
            <w:u w:val="single"/>
            <w:lang w:val="en-US"/>
            <w:rPrChange w:id="2079" w:author="Tafadzwa Wilson Sedze" w:date="2024-04-01T21:58:00Z">
              <w:rPr>
                <w:rFonts w:ascii="Bahnschrift Light" w:hAnsi="Bahnschrift Light" w:cs="Times New Roman"/>
                <w:b/>
                <w:color w:val="000000" w:themeColor="text1"/>
                <w:sz w:val="24"/>
                <w:szCs w:val="24"/>
                <w:lang w:val="en-US"/>
              </w:rPr>
            </w:rPrChange>
          </w:rPr>
          <w:t>Attribute</w:t>
        </w:r>
      </w:ins>
      <w:ins w:id="2080" w:author="Tafadzwa Wilson Sedze" w:date="2024-04-01T21:48:00Z">
        <w:r w:rsidRPr="00980B07">
          <w:rPr>
            <w:rFonts w:ascii="Aptos Narrow" w:hAnsi="Aptos Narrow" w:cs="Times New Roman"/>
            <w:b/>
            <w:color w:val="000000" w:themeColor="text1"/>
            <w:sz w:val="36"/>
            <w:szCs w:val="36"/>
            <w:u w:val="single"/>
            <w:lang w:val="en-US"/>
            <w:rPrChange w:id="2081" w:author="Tafadzwa Wilson Sedze" w:date="2024-04-01T21:58:00Z">
              <w:rPr>
                <w:rFonts w:ascii="Bahnschrift Light" w:hAnsi="Bahnschrift Light" w:cs="Times New Roman"/>
                <w:b/>
                <w:color w:val="000000" w:themeColor="text1"/>
                <w:sz w:val="28"/>
                <w:szCs w:val="28"/>
                <w:u w:val="single"/>
                <w:lang w:val="en-US"/>
              </w:rPr>
            </w:rPrChange>
          </w:rPr>
          <w:t>s</w:t>
        </w:r>
        <w:r w:rsidRPr="00980B07">
          <w:rPr>
            <w:rFonts w:ascii="Aptos Narrow" w:hAnsi="Aptos Narrow" w:cs="Times New Roman"/>
            <w:b/>
            <w:color w:val="000000" w:themeColor="text1"/>
            <w:sz w:val="36"/>
            <w:szCs w:val="36"/>
            <w:u w:val="single"/>
            <w:lang w:val="en-US"/>
            <w:rPrChange w:id="2082"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3"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4"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5"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6" w:author="Tafadzwa Wilson Sedze" w:date="2024-04-01T21:58:00Z">
              <w:rPr>
                <w:rFonts w:ascii="Bahnschrift Light" w:hAnsi="Bahnschrift Light" w:cs="Times New Roman"/>
                <w:b/>
                <w:color w:val="000000" w:themeColor="text1"/>
                <w:sz w:val="28"/>
                <w:szCs w:val="28"/>
                <w:u w:val="single"/>
                <w:lang w:val="en-US"/>
              </w:rPr>
            </w:rPrChange>
          </w:rPr>
          <w:tab/>
        </w:r>
        <w:r w:rsidRPr="00980B07">
          <w:rPr>
            <w:rFonts w:ascii="Aptos Narrow" w:hAnsi="Aptos Narrow" w:cs="Times New Roman"/>
            <w:b/>
            <w:color w:val="000000" w:themeColor="text1"/>
            <w:sz w:val="28"/>
            <w:szCs w:val="28"/>
            <w:u w:val="single"/>
            <w:lang w:val="en-US"/>
            <w:rPrChange w:id="2087" w:author="Tafadzwa Wilson Sedze" w:date="2024-04-01T21:58:00Z">
              <w:rPr>
                <w:rFonts w:ascii="Bahnschrift Light" w:hAnsi="Bahnschrift Light" w:cs="Times New Roman"/>
                <w:b/>
                <w:color w:val="000000" w:themeColor="text1"/>
                <w:sz w:val="28"/>
                <w:szCs w:val="28"/>
                <w:u w:val="single"/>
                <w:lang w:val="en-US"/>
              </w:rPr>
            </w:rPrChange>
          </w:rPr>
          <w:tab/>
        </w:r>
      </w:ins>
    </w:p>
    <w:p w14:paraId="2FC367AB" w14:textId="341A091E" w:rsidR="003A7B91" w:rsidRPr="007D5D07" w:rsidRDefault="003A7B91">
      <w:pPr>
        <w:pStyle w:val="ListParagraph"/>
        <w:numPr>
          <w:ilvl w:val="0"/>
          <w:numId w:val="41"/>
        </w:numPr>
        <w:rPr>
          <w:ins w:id="2088" w:author="Tafadzwa Wilson Sedze" w:date="2024-04-01T21:42:00Z"/>
          <w:rFonts w:ascii="Aptos" w:hAnsi="Aptos" w:cs="Times New Roman"/>
          <w:bCs/>
          <w:color w:val="000000" w:themeColor="text1"/>
          <w:sz w:val="26"/>
          <w:szCs w:val="26"/>
          <w:lang w:val="en-US"/>
          <w:rPrChange w:id="2089" w:author="Tafadzwa Wilson Sedze" w:date="2024-04-01T21:48:00Z">
            <w:rPr>
              <w:ins w:id="2090" w:author="Tafadzwa Wilson Sedze" w:date="2024-04-01T21:42:00Z"/>
              <w:rFonts w:ascii="Bahnschrift Light" w:hAnsi="Bahnschrift Light" w:cs="Times New Roman"/>
              <w:bCs/>
              <w:color w:val="000000" w:themeColor="text1"/>
              <w:sz w:val="24"/>
              <w:szCs w:val="24"/>
              <w:lang w:val="en-US"/>
            </w:rPr>
          </w:rPrChange>
        </w:rPr>
        <w:pPrChange w:id="2091" w:author="Tafadzwa Wilson Sedze" w:date="2024-04-01T21:44:00Z">
          <w:pPr>
            <w:pStyle w:val="ListParagraph"/>
            <w:numPr>
              <w:numId w:val="41"/>
            </w:numPr>
            <w:ind w:left="360" w:hanging="360"/>
            <w:jc w:val="both"/>
          </w:pPr>
        </w:pPrChange>
      </w:pPr>
      <w:ins w:id="2092" w:author="Tafadzwa Wilson Sedze" w:date="2024-04-01T21:42:00Z">
        <w:r w:rsidRPr="007D5D07">
          <w:rPr>
            <w:rFonts w:ascii="Aptos" w:hAnsi="Aptos" w:cs="Times New Roman"/>
            <w:b/>
            <w:color w:val="000000" w:themeColor="text1"/>
            <w:sz w:val="26"/>
            <w:szCs w:val="26"/>
            <w:lang w:val="en-US"/>
            <w:rPrChange w:id="2093" w:author="Tafadzwa Wilson Sedze" w:date="2024-04-01T21:48:00Z">
              <w:rPr>
                <w:rFonts w:ascii="Bahnschrift Light" w:hAnsi="Bahnschrift Light" w:cs="Times New Roman"/>
                <w:b/>
                <w:color w:val="000000" w:themeColor="text1"/>
                <w:sz w:val="24"/>
                <w:szCs w:val="24"/>
                <w:lang w:val="en-US"/>
              </w:rPr>
            </w:rPrChange>
          </w:rPr>
          <w:t>Farm Admin</w:t>
        </w:r>
      </w:ins>
      <w:ins w:id="2094" w:author="Tafadzwa Wilson Sedze" w:date="2024-04-01T21:44:00Z">
        <w:r w:rsidRPr="007D5D07">
          <w:rPr>
            <w:rFonts w:ascii="Aptos" w:hAnsi="Aptos" w:cs="Times New Roman"/>
            <w:bCs/>
            <w:color w:val="000000" w:themeColor="text1"/>
            <w:sz w:val="26"/>
            <w:szCs w:val="26"/>
            <w:lang w:val="en-US"/>
            <w:rPrChange w:id="2095" w:author="Tafadzwa Wilson Sedze" w:date="2024-04-01T21:48:00Z">
              <w:rPr>
                <w:rFonts w:ascii="Bahnschrift Light" w:hAnsi="Bahnschrift Light" w:cs="Times New Roman"/>
                <w:bCs/>
                <w:color w:val="000000" w:themeColor="text1"/>
                <w:sz w:val="24"/>
                <w:szCs w:val="24"/>
                <w:lang w:val="en-US"/>
              </w:rPr>
            </w:rPrChange>
          </w:rPr>
          <w:t>:</w:t>
        </w:r>
        <w:r w:rsidRPr="007D5D07">
          <w:rPr>
            <w:rFonts w:ascii="Aptos" w:hAnsi="Aptos" w:cs="Times New Roman"/>
            <w:bCs/>
            <w:color w:val="000000" w:themeColor="text1"/>
            <w:sz w:val="26"/>
            <w:szCs w:val="26"/>
            <w:lang w:val="en-US"/>
            <w:rPrChange w:id="2096" w:author="Tafadzwa Wilson Sedze" w:date="2024-04-01T21:48:00Z">
              <w:rPr>
                <w:rFonts w:ascii="Aptos" w:hAnsi="Aptos" w:cs="Times New Roman"/>
                <w:bCs/>
                <w:color w:val="000000" w:themeColor="text1"/>
                <w:sz w:val="24"/>
                <w:szCs w:val="24"/>
                <w:lang w:val="en-US"/>
              </w:rPr>
            </w:rPrChange>
          </w:rPr>
          <w:tab/>
        </w:r>
        <w:r w:rsidRPr="007D5D07">
          <w:rPr>
            <w:rFonts w:ascii="Aptos" w:hAnsi="Aptos" w:cs="Times New Roman"/>
            <w:bCs/>
            <w:color w:val="000000" w:themeColor="text1"/>
            <w:sz w:val="26"/>
            <w:szCs w:val="26"/>
            <w:lang w:val="en-US"/>
            <w:rPrChange w:id="2097" w:author="Tafadzwa Wilson Sedze" w:date="2024-04-01T21:48:00Z">
              <w:rPr>
                <w:rFonts w:ascii="Bahnschrift Light" w:hAnsi="Bahnschrift Light" w:cs="Times New Roman"/>
                <w:bCs/>
                <w:color w:val="000000" w:themeColor="text1"/>
                <w:sz w:val="24"/>
                <w:szCs w:val="24"/>
                <w:lang w:val="en-US"/>
              </w:rPr>
            </w:rPrChange>
          </w:rPr>
          <w:t xml:space="preserve"> </w:t>
        </w:r>
      </w:ins>
      <w:ins w:id="2098" w:author="Tafadzwa Wilson Sedze" w:date="2024-04-01T21:42:00Z">
        <w:r w:rsidRPr="007D5D07">
          <w:rPr>
            <w:rFonts w:ascii="Aptos" w:hAnsi="Aptos" w:cs="Times New Roman"/>
            <w:bCs/>
            <w:i/>
            <w:iCs/>
            <w:color w:val="000000" w:themeColor="text1"/>
            <w:sz w:val="26"/>
            <w:szCs w:val="26"/>
            <w:lang w:val="en-US"/>
            <w:rPrChange w:id="2099" w:author="Tafadzwa Wilson Sedze" w:date="2024-04-01T21:48:00Z">
              <w:rPr>
                <w:rFonts w:ascii="Bahnschrift Light" w:hAnsi="Bahnschrift Light" w:cs="Times New Roman"/>
                <w:b/>
                <w:i/>
                <w:iCs/>
                <w:color w:val="000000" w:themeColor="text1"/>
                <w:sz w:val="24"/>
                <w:szCs w:val="24"/>
                <w:lang w:val="en-US"/>
              </w:rPr>
            </w:rPrChange>
          </w:rPr>
          <w:t>admin_id (PK),</w:t>
        </w:r>
        <w:r w:rsidRPr="007D5D07">
          <w:rPr>
            <w:rFonts w:ascii="Aptos" w:hAnsi="Aptos" w:cs="Times New Roman"/>
            <w:bCs/>
            <w:color w:val="000000" w:themeColor="text1"/>
            <w:sz w:val="26"/>
            <w:szCs w:val="26"/>
            <w:lang w:val="en-US"/>
            <w:rPrChange w:id="2100" w:author="Tafadzwa Wilson Sedze" w:date="2024-04-01T21:48:00Z">
              <w:rPr>
                <w:rFonts w:ascii="Bahnschrift Light" w:hAnsi="Bahnschrift Light" w:cs="Times New Roman"/>
                <w:bCs/>
                <w:color w:val="000000" w:themeColor="text1"/>
                <w:sz w:val="24"/>
                <w:szCs w:val="24"/>
                <w:lang w:val="en-US"/>
              </w:rPr>
            </w:rPrChange>
          </w:rPr>
          <w:t xml:space="preserve"> username, password, email, contact_number</w:t>
        </w:r>
      </w:ins>
    </w:p>
    <w:p w14:paraId="766CCF61" w14:textId="2E0E12E5" w:rsidR="003A7B91" w:rsidRPr="007D5D07" w:rsidRDefault="003A7B91" w:rsidP="003A7B91">
      <w:pPr>
        <w:pStyle w:val="ListParagraph"/>
        <w:numPr>
          <w:ilvl w:val="0"/>
          <w:numId w:val="41"/>
        </w:numPr>
        <w:rPr>
          <w:ins w:id="2101" w:author="Tafadzwa Wilson Sedze" w:date="2024-04-01T21:42:00Z"/>
          <w:rFonts w:ascii="Aptos" w:hAnsi="Aptos" w:cs="Times New Roman"/>
          <w:bCs/>
          <w:color w:val="000000" w:themeColor="text1"/>
          <w:sz w:val="26"/>
          <w:szCs w:val="26"/>
          <w:lang w:val="en-US"/>
          <w:rPrChange w:id="2102" w:author="Tafadzwa Wilson Sedze" w:date="2024-04-01T21:48:00Z">
            <w:rPr>
              <w:ins w:id="2103" w:author="Tafadzwa Wilson Sedze" w:date="2024-04-01T21:42:00Z"/>
              <w:rFonts w:ascii="Bahnschrift Light" w:hAnsi="Bahnschrift Light" w:cs="Times New Roman"/>
              <w:bCs/>
              <w:color w:val="000000" w:themeColor="text1"/>
              <w:sz w:val="24"/>
              <w:szCs w:val="24"/>
              <w:lang w:val="en-US"/>
            </w:rPr>
          </w:rPrChange>
        </w:rPr>
      </w:pPr>
      <w:ins w:id="2104" w:author="Tafadzwa Wilson Sedze" w:date="2024-04-01T21:42:00Z">
        <w:r w:rsidRPr="007D5D07">
          <w:rPr>
            <w:rFonts w:ascii="Aptos" w:hAnsi="Aptos" w:cs="Times New Roman"/>
            <w:b/>
            <w:color w:val="000000" w:themeColor="text1"/>
            <w:sz w:val="26"/>
            <w:szCs w:val="26"/>
            <w:lang w:val="en-US"/>
            <w:rPrChange w:id="2105" w:author="Tafadzwa Wilson Sedze" w:date="2024-04-01T21:48:00Z">
              <w:rPr>
                <w:rFonts w:ascii="Bahnschrift Light" w:hAnsi="Bahnschrift Light" w:cs="Times New Roman"/>
                <w:b/>
                <w:color w:val="000000" w:themeColor="text1"/>
                <w:sz w:val="24"/>
                <w:szCs w:val="24"/>
                <w:lang w:val="en-US"/>
              </w:rPr>
            </w:rPrChange>
          </w:rPr>
          <w:t>Farm Worker</w:t>
        </w:r>
      </w:ins>
      <w:ins w:id="2106" w:author="Tafadzwa Wilson Sedze" w:date="2024-04-01T21:44:00Z">
        <w:r w:rsidRPr="007D5D07">
          <w:rPr>
            <w:rFonts w:ascii="Aptos" w:hAnsi="Aptos" w:cs="Times New Roman"/>
            <w:bCs/>
            <w:color w:val="000000" w:themeColor="text1"/>
            <w:sz w:val="26"/>
            <w:szCs w:val="26"/>
            <w:lang w:val="en-US"/>
            <w:rPrChange w:id="2107" w:author="Tafadzwa Wilson Sedze" w:date="2024-04-01T21:48:00Z">
              <w:rPr>
                <w:rFonts w:ascii="Bahnschrift Light" w:hAnsi="Bahnschrift Light" w:cs="Times New Roman"/>
                <w:bCs/>
                <w:color w:val="000000" w:themeColor="text1"/>
                <w:sz w:val="24"/>
                <w:szCs w:val="24"/>
                <w:lang w:val="en-US"/>
              </w:rPr>
            </w:rPrChange>
          </w:rPr>
          <w:t>:</w:t>
        </w:r>
        <w:r w:rsidRPr="007D5D07">
          <w:rPr>
            <w:rFonts w:ascii="Aptos" w:hAnsi="Aptos" w:cs="Times New Roman"/>
            <w:bCs/>
            <w:color w:val="000000" w:themeColor="text1"/>
            <w:sz w:val="26"/>
            <w:szCs w:val="26"/>
            <w:lang w:val="en-US"/>
            <w:rPrChange w:id="2108" w:author="Tafadzwa Wilson Sedze" w:date="2024-04-01T21:48:00Z">
              <w:rPr>
                <w:rFonts w:ascii="Bahnschrift Light" w:hAnsi="Bahnschrift Light" w:cs="Times New Roman"/>
                <w:bCs/>
                <w:color w:val="000000" w:themeColor="text1"/>
                <w:sz w:val="24"/>
                <w:szCs w:val="24"/>
                <w:lang w:val="en-US"/>
              </w:rPr>
            </w:rPrChange>
          </w:rPr>
          <w:tab/>
        </w:r>
      </w:ins>
      <w:ins w:id="2109" w:author="Tafadzwa Wilson Sedze" w:date="2024-04-01T21:42:00Z">
        <w:r w:rsidRPr="007D5D07">
          <w:rPr>
            <w:rFonts w:ascii="Aptos" w:hAnsi="Aptos" w:cs="Times New Roman"/>
            <w:bCs/>
            <w:i/>
            <w:iCs/>
            <w:color w:val="000000" w:themeColor="text1"/>
            <w:sz w:val="26"/>
            <w:szCs w:val="26"/>
            <w:lang w:val="en-US"/>
            <w:rPrChange w:id="2110" w:author="Tafadzwa Wilson Sedze" w:date="2024-04-01T21:48:00Z">
              <w:rPr>
                <w:rFonts w:ascii="Bahnschrift Light" w:hAnsi="Bahnschrift Light" w:cs="Times New Roman"/>
                <w:b/>
                <w:i/>
                <w:iCs/>
                <w:color w:val="000000" w:themeColor="text1"/>
                <w:sz w:val="24"/>
                <w:szCs w:val="24"/>
                <w:lang w:val="en-US"/>
              </w:rPr>
            </w:rPrChange>
          </w:rPr>
          <w:t>worker_id (PK</w:t>
        </w:r>
        <w:r w:rsidRPr="007D5D07">
          <w:rPr>
            <w:rFonts w:ascii="Aptos" w:hAnsi="Aptos" w:cs="Times New Roman"/>
            <w:b/>
            <w:i/>
            <w:iCs/>
            <w:color w:val="000000" w:themeColor="text1"/>
            <w:sz w:val="26"/>
            <w:szCs w:val="26"/>
            <w:lang w:val="en-US"/>
            <w:rPrChange w:id="2111" w:author="Tafadzwa Wilson Sedze" w:date="2024-04-01T21:48:00Z">
              <w:rPr>
                <w:rFonts w:ascii="Bahnschrift Light" w:hAnsi="Bahnschrift Light" w:cs="Times New Roman"/>
                <w:b/>
                <w:i/>
                <w:iCs/>
                <w:color w:val="000000" w:themeColor="text1"/>
                <w:sz w:val="24"/>
                <w:szCs w:val="24"/>
                <w:lang w:val="en-US"/>
              </w:rPr>
            </w:rPrChange>
          </w:rPr>
          <w:t>),</w:t>
        </w:r>
        <w:r w:rsidRPr="007D5D07">
          <w:rPr>
            <w:rFonts w:ascii="Aptos" w:hAnsi="Aptos" w:cs="Times New Roman"/>
            <w:bCs/>
            <w:color w:val="000000" w:themeColor="text1"/>
            <w:sz w:val="26"/>
            <w:szCs w:val="26"/>
            <w:lang w:val="en-US"/>
            <w:rPrChange w:id="2112" w:author="Tafadzwa Wilson Sedze" w:date="2024-04-01T21:48:00Z">
              <w:rPr>
                <w:rFonts w:ascii="Bahnschrift Light" w:hAnsi="Bahnschrift Light" w:cs="Times New Roman"/>
                <w:bCs/>
                <w:color w:val="000000" w:themeColor="text1"/>
                <w:sz w:val="24"/>
                <w:szCs w:val="24"/>
                <w:lang w:val="en-US"/>
              </w:rPr>
            </w:rPrChange>
          </w:rPr>
          <w:t xml:space="preserve"> name, role, contact_number, email</w:t>
        </w:r>
      </w:ins>
    </w:p>
    <w:p w14:paraId="475CA849" w14:textId="768A0B0A" w:rsidR="003A7B91" w:rsidRPr="007D5D07" w:rsidRDefault="003A7B91" w:rsidP="003A7B91">
      <w:pPr>
        <w:pStyle w:val="ListParagraph"/>
        <w:numPr>
          <w:ilvl w:val="0"/>
          <w:numId w:val="41"/>
        </w:numPr>
        <w:rPr>
          <w:ins w:id="2113" w:author="Tafadzwa Wilson Sedze" w:date="2024-04-01T21:42:00Z"/>
          <w:rFonts w:ascii="Aptos" w:hAnsi="Aptos" w:cs="Times New Roman"/>
          <w:bCs/>
          <w:color w:val="000000" w:themeColor="text1"/>
          <w:sz w:val="26"/>
          <w:szCs w:val="26"/>
          <w:lang w:val="en-US"/>
          <w:rPrChange w:id="2114" w:author="Tafadzwa Wilson Sedze" w:date="2024-04-01T21:48:00Z">
            <w:rPr>
              <w:ins w:id="2115" w:author="Tafadzwa Wilson Sedze" w:date="2024-04-01T21:42:00Z"/>
              <w:rFonts w:ascii="Bahnschrift Light" w:hAnsi="Bahnschrift Light" w:cs="Times New Roman"/>
              <w:bCs/>
              <w:color w:val="000000" w:themeColor="text1"/>
              <w:sz w:val="24"/>
              <w:szCs w:val="24"/>
              <w:lang w:val="en-US"/>
            </w:rPr>
          </w:rPrChange>
        </w:rPr>
      </w:pPr>
      <w:ins w:id="2116" w:author="Tafadzwa Wilson Sedze" w:date="2024-04-01T21:42:00Z">
        <w:r w:rsidRPr="007D5D07">
          <w:rPr>
            <w:rFonts w:ascii="Aptos" w:hAnsi="Aptos" w:cs="Times New Roman"/>
            <w:b/>
            <w:color w:val="000000" w:themeColor="text1"/>
            <w:sz w:val="26"/>
            <w:szCs w:val="26"/>
            <w:lang w:val="en-US"/>
            <w:rPrChange w:id="2117" w:author="Tafadzwa Wilson Sedze" w:date="2024-04-01T21:48:00Z">
              <w:rPr>
                <w:rFonts w:ascii="Bahnschrift Light" w:hAnsi="Bahnschrift Light" w:cs="Times New Roman"/>
                <w:b/>
                <w:color w:val="000000" w:themeColor="text1"/>
                <w:sz w:val="24"/>
                <w:szCs w:val="24"/>
                <w:lang w:val="en-US"/>
              </w:rPr>
            </w:rPrChange>
          </w:rPr>
          <w:t>Pond</w:t>
        </w:r>
      </w:ins>
      <w:ins w:id="2118" w:author="Tafadzwa Wilson Sedze" w:date="2024-04-01T21:44:00Z">
        <w:r w:rsidRPr="007D5D07">
          <w:rPr>
            <w:rFonts w:ascii="Aptos" w:hAnsi="Aptos" w:cs="Times New Roman"/>
            <w:bCs/>
            <w:color w:val="000000" w:themeColor="text1"/>
            <w:sz w:val="26"/>
            <w:szCs w:val="26"/>
            <w:lang w:val="en-US"/>
            <w:rPrChange w:id="2119" w:author="Tafadzwa Wilson Sedze" w:date="2024-04-01T21:48:00Z">
              <w:rPr>
                <w:rFonts w:ascii="Aptos" w:hAnsi="Aptos" w:cs="Times New Roman"/>
                <w:bCs/>
                <w:color w:val="000000" w:themeColor="text1"/>
                <w:sz w:val="24"/>
                <w:szCs w:val="24"/>
                <w:lang w:val="en-US"/>
              </w:rPr>
            </w:rPrChange>
          </w:rPr>
          <w:t xml:space="preserve">: </w:t>
        </w:r>
      </w:ins>
      <w:ins w:id="2120" w:author="Tafadzwa Wilson Sedze" w:date="2024-04-01T21:45:00Z">
        <w:r w:rsidRPr="007D5D07">
          <w:rPr>
            <w:rFonts w:ascii="Aptos" w:hAnsi="Aptos" w:cs="Times New Roman"/>
            <w:bCs/>
            <w:color w:val="000000" w:themeColor="text1"/>
            <w:sz w:val="26"/>
            <w:szCs w:val="26"/>
            <w:lang w:val="en-US"/>
            <w:rPrChange w:id="2121" w:author="Tafadzwa Wilson Sedze" w:date="2024-04-01T21:48:00Z">
              <w:rPr>
                <w:rFonts w:ascii="Aptos" w:hAnsi="Aptos" w:cs="Times New Roman"/>
                <w:bCs/>
                <w:color w:val="000000" w:themeColor="text1"/>
                <w:sz w:val="24"/>
                <w:szCs w:val="24"/>
                <w:lang w:val="en-US"/>
              </w:rPr>
            </w:rPrChange>
          </w:rPr>
          <w:tab/>
        </w:r>
        <w:r w:rsidRPr="007D5D07">
          <w:rPr>
            <w:rFonts w:ascii="Aptos" w:hAnsi="Aptos" w:cs="Times New Roman"/>
            <w:bCs/>
            <w:color w:val="000000" w:themeColor="text1"/>
            <w:sz w:val="26"/>
            <w:szCs w:val="26"/>
            <w:lang w:val="en-US"/>
            <w:rPrChange w:id="2122" w:author="Tafadzwa Wilson Sedze" w:date="2024-04-01T21:48:00Z">
              <w:rPr>
                <w:rFonts w:ascii="Aptos" w:hAnsi="Aptos" w:cs="Times New Roman"/>
                <w:bCs/>
                <w:color w:val="000000" w:themeColor="text1"/>
                <w:sz w:val="24"/>
                <w:szCs w:val="24"/>
                <w:lang w:val="en-US"/>
              </w:rPr>
            </w:rPrChange>
          </w:rPr>
          <w:tab/>
        </w:r>
      </w:ins>
      <w:ins w:id="2123" w:author="Tafadzwa Wilson Sedze" w:date="2024-04-01T21:42:00Z">
        <w:r w:rsidRPr="007D5D07">
          <w:rPr>
            <w:rFonts w:ascii="Aptos" w:hAnsi="Aptos" w:cs="Times New Roman"/>
            <w:bCs/>
            <w:i/>
            <w:iCs/>
            <w:color w:val="000000" w:themeColor="text1"/>
            <w:sz w:val="26"/>
            <w:szCs w:val="26"/>
            <w:lang w:val="en-US"/>
            <w:rPrChange w:id="2124" w:author="Tafadzwa Wilson Sedze" w:date="2024-04-01T21:48:00Z">
              <w:rPr>
                <w:rFonts w:ascii="Bahnschrift Light" w:hAnsi="Bahnschrift Light" w:cs="Times New Roman"/>
                <w:b/>
                <w:i/>
                <w:iCs/>
                <w:color w:val="000000" w:themeColor="text1"/>
                <w:sz w:val="24"/>
                <w:szCs w:val="24"/>
                <w:lang w:val="en-US"/>
              </w:rPr>
            </w:rPrChange>
          </w:rPr>
          <w:t>pond_id (PK</w:t>
        </w:r>
        <w:r w:rsidRPr="007D5D07">
          <w:rPr>
            <w:rFonts w:ascii="Aptos" w:hAnsi="Aptos" w:cs="Times New Roman"/>
            <w:b/>
            <w:i/>
            <w:iCs/>
            <w:color w:val="000000" w:themeColor="text1"/>
            <w:sz w:val="26"/>
            <w:szCs w:val="26"/>
            <w:lang w:val="en-US"/>
            <w:rPrChange w:id="2125" w:author="Tafadzwa Wilson Sedze" w:date="2024-04-01T21:48:00Z">
              <w:rPr>
                <w:rFonts w:ascii="Bahnschrift Light" w:hAnsi="Bahnschrift Light" w:cs="Times New Roman"/>
                <w:b/>
                <w:i/>
                <w:iCs/>
                <w:color w:val="000000" w:themeColor="text1"/>
                <w:sz w:val="24"/>
                <w:szCs w:val="24"/>
                <w:lang w:val="en-US"/>
              </w:rPr>
            </w:rPrChange>
          </w:rPr>
          <w:t>),</w:t>
        </w:r>
        <w:r w:rsidRPr="007D5D07">
          <w:rPr>
            <w:rFonts w:ascii="Aptos" w:hAnsi="Aptos" w:cs="Times New Roman"/>
            <w:bCs/>
            <w:color w:val="000000" w:themeColor="text1"/>
            <w:sz w:val="26"/>
            <w:szCs w:val="26"/>
            <w:lang w:val="en-US"/>
            <w:rPrChange w:id="2126" w:author="Tafadzwa Wilson Sedze" w:date="2024-04-01T21:48:00Z">
              <w:rPr>
                <w:rFonts w:ascii="Bahnschrift Light" w:hAnsi="Bahnschrift Light" w:cs="Times New Roman"/>
                <w:bCs/>
                <w:color w:val="000000" w:themeColor="text1"/>
                <w:sz w:val="24"/>
                <w:szCs w:val="24"/>
                <w:lang w:val="en-US"/>
              </w:rPr>
            </w:rPrChange>
          </w:rPr>
          <w:t xml:space="preserve"> location, capacity, water_quality, temperature, pH_level,  dissolved_oxygen_level</w:t>
        </w:r>
      </w:ins>
    </w:p>
    <w:p w14:paraId="48B0CFA9" w14:textId="6C44EFFB" w:rsidR="003A7B91" w:rsidRPr="007D5D07" w:rsidRDefault="003A7B91" w:rsidP="003A7B91">
      <w:pPr>
        <w:pStyle w:val="ListParagraph"/>
        <w:numPr>
          <w:ilvl w:val="0"/>
          <w:numId w:val="41"/>
        </w:numPr>
        <w:rPr>
          <w:ins w:id="2127" w:author="Tafadzwa Wilson Sedze" w:date="2024-04-01T21:42:00Z"/>
          <w:rFonts w:ascii="Aptos" w:hAnsi="Aptos" w:cs="Times New Roman"/>
          <w:bCs/>
          <w:color w:val="000000" w:themeColor="text1"/>
          <w:sz w:val="26"/>
          <w:szCs w:val="26"/>
          <w:lang w:val="en-US"/>
          <w:rPrChange w:id="2128" w:author="Tafadzwa Wilson Sedze" w:date="2024-04-01T21:48:00Z">
            <w:rPr>
              <w:ins w:id="2129" w:author="Tafadzwa Wilson Sedze" w:date="2024-04-01T21:42:00Z"/>
              <w:rFonts w:ascii="Bahnschrift Light" w:hAnsi="Bahnschrift Light" w:cs="Times New Roman"/>
              <w:bCs/>
              <w:color w:val="000000" w:themeColor="text1"/>
              <w:sz w:val="24"/>
              <w:szCs w:val="24"/>
              <w:lang w:val="en-US"/>
            </w:rPr>
          </w:rPrChange>
        </w:rPr>
      </w:pPr>
      <w:ins w:id="2130" w:author="Tafadzwa Wilson Sedze" w:date="2024-04-01T21:42:00Z">
        <w:r w:rsidRPr="007D5D07">
          <w:rPr>
            <w:rFonts w:ascii="Aptos" w:hAnsi="Aptos" w:cs="Times New Roman"/>
            <w:b/>
            <w:color w:val="000000" w:themeColor="text1"/>
            <w:sz w:val="26"/>
            <w:szCs w:val="26"/>
            <w:lang w:val="en-US"/>
            <w:rPrChange w:id="2131" w:author="Tafadzwa Wilson Sedze" w:date="2024-04-01T21:48:00Z">
              <w:rPr>
                <w:rFonts w:ascii="Bahnschrift Light" w:hAnsi="Bahnschrift Light" w:cs="Times New Roman"/>
                <w:b/>
                <w:color w:val="000000" w:themeColor="text1"/>
                <w:sz w:val="24"/>
                <w:szCs w:val="24"/>
                <w:lang w:val="en-US"/>
              </w:rPr>
            </w:rPrChange>
          </w:rPr>
          <w:t>Sensor</w:t>
        </w:r>
      </w:ins>
      <w:ins w:id="2132" w:author="Tafadzwa Wilson Sedze" w:date="2024-04-01T21:44:00Z">
        <w:r w:rsidRPr="007D5D07">
          <w:rPr>
            <w:rFonts w:ascii="Aptos" w:hAnsi="Aptos" w:cs="Times New Roman"/>
            <w:b/>
            <w:color w:val="000000" w:themeColor="text1"/>
            <w:sz w:val="26"/>
            <w:szCs w:val="26"/>
            <w:lang w:val="en-US"/>
            <w:rPrChange w:id="2133" w:author="Tafadzwa Wilson Sedze" w:date="2024-04-01T21:48:00Z">
              <w:rPr>
                <w:rFonts w:ascii="Aptos" w:hAnsi="Aptos" w:cs="Times New Roman"/>
                <w:b/>
                <w:color w:val="000000" w:themeColor="text1"/>
                <w:sz w:val="24"/>
                <w:szCs w:val="24"/>
                <w:lang w:val="en-US"/>
              </w:rPr>
            </w:rPrChange>
          </w:rPr>
          <w:t xml:space="preserve">: </w:t>
        </w:r>
      </w:ins>
      <w:ins w:id="2134" w:author="Tafadzwa Wilson Sedze" w:date="2024-04-01T21:45:00Z">
        <w:r w:rsidRPr="007D5D07">
          <w:rPr>
            <w:rFonts w:ascii="Aptos" w:hAnsi="Aptos" w:cs="Times New Roman"/>
            <w:b/>
            <w:color w:val="000000" w:themeColor="text1"/>
            <w:sz w:val="26"/>
            <w:szCs w:val="26"/>
            <w:lang w:val="en-US"/>
            <w:rPrChange w:id="2135" w:author="Tafadzwa Wilson Sedze" w:date="2024-04-01T21:48:00Z">
              <w:rPr>
                <w:rFonts w:ascii="Aptos" w:hAnsi="Aptos" w:cs="Times New Roman"/>
                <w:b/>
                <w:color w:val="000000" w:themeColor="text1"/>
                <w:sz w:val="24"/>
                <w:szCs w:val="24"/>
                <w:lang w:val="en-US"/>
              </w:rPr>
            </w:rPrChange>
          </w:rPr>
          <w:tab/>
        </w:r>
        <w:r w:rsidRPr="007D5D07">
          <w:rPr>
            <w:rFonts w:ascii="Aptos" w:hAnsi="Aptos" w:cs="Times New Roman"/>
            <w:b/>
            <w:color w:val="000000" w:themeColor="text1"/>
            <w:sz w:val="26"/>
            <w:szCs w:val="26"/>
            <w:lang w:val="en-US"/>
            <w:rPrChange w:id="2136" w:author="Tafadzwa Wilson Sedze" w:date="2024-04-01T21:48:00Z">
              <w:rPr>
                <w:rFonts w:ascii="Aptos" w:hAnsi="Aptos" w:cs="Times New Roman"/>
                <w:b/>
                <w:color w:val="000000" w:themeColor="text1"/>
                <w:sz w:val="24"/>
                <w:szCs w:val="24"/>
                <w:lang w:val="en-US"/>
              </w:rPr>
            </w:rPrChange>
          </w:rPr>
          <w:tab/>
        </w:r>
      </w:ins>
      <w:ins w:id="2137" w:author="Tafadzwa Wilson Sedze" w:date="2024-04-01T21:42:00Z">
        <w:r w:rsidRPr="007D5D07">
          <w:rPr>
            <w:rFonts w:ascii="Aptos" w:hAnsi="Aptos" w:cs="Times New Roman"/>
            <w:bCs/>
            <w:i/>
            <w:iCs/>
            <w:color w:val="000000" w:themeColor="text1"/>
            <w:sz w:val="26"/>
            <w:szCs w:val="26"/>
            <w:lang w:val="en-US"/>
            <w:rPrChange w:id="2138" w:author="Tafadzwa Wilson Sedze" w:date="2024-04-01T21:48:00Z">
              <w:rPr>
                <w:rFonts w:ascii="Bahnschrift Light" w:hAnsi="Bahnschrift Light" w:cs="Times New Roman"/>
                <w:b/>
                <w:i/>
                <w:iCs/>
                <w:color w:val="000000" w:themeColor="text1"/>
                <w:sz w:val="24"/>
                <w:szCs w:val="24"/>
                <w:lang w:val="en-US"/>
              </w:rPr>
            </w:rPrChange>
          </w:rPr>
          <w:t>sensor_id (PK),</w:t>
        </w:r>
        <w:r w:rsidRPr="007D5D07">
          <w:rPr>
            <w:rFonts w:ascii="Aptos" w:hAnsi="Aptos" w:cs="Times New Roman"/>
            <w:bCs/>
            <w:color w:val="000000" w:themeColor="text1"/>
            <w:sz w:val="26"/>
            <w:szCs w:val="26"/>
            <w:lang w:val="en-US"/>
            <w:rPrChange w:id="2139" w:author="Tafadzwa Wilson Sedze" w:date="2024-04-01T21:48:00Z">
              <w:rPr>
                <w:rFonts w:ascii="Bahnschrift Light" w:hAnsi="Bahnschrift Light" w:cs="Times New Roman"/>
                <w:bCs/>
                <w:color w:val="000000" w:themeColor="text1"/>
                <w:sz w:val="24"/>
                <w:szCs w:val="24"/>
                <w:lang w:val="en-US"/>
              </w:rPr>
            </w:rPrChange>
          </w:rPr>
          <w:t xml:space="preserve"> type, location, status, current_reading</w:t>
        </w:r>
      </w:ins>
    </w:p>
    <w:p w14:paraId="71C28EA5" w14:textId="77777777" w:rsidR="003A7B91" w:rsidRPr="00980B07" w:rsidRDefault="003A7B91" w:rsidP="003A7B91">
      <w:pPr>
        <w:rPr>
          <w:ins w:id="2140" w:author="Tafadzwa Wilson Sedze" w:date="2024-04-01T21:47:00Z"/>
          <w:rFonts w:ascii="Bahnschrift Light" w:hAnsi="Bahnschrift Light" w:cs="Times New Roman"/>
          <w:bCs/>
          <w:color w:val="000000" w:themeColor="text1"/>
          <w:sz w:val="24"/>
          <w:szCs w:val="24"/>
          <w:lang w:val="en-US"/>
        </w:rPr>
      </w:pPr>
    </w:p>
    <w:p w14:paraId="494B4096" w14:textId="3CA6B45A" w:rsidR="007D5D07" w:rsidRPr="00980B07" w:rsidRDefault="00980B07" w:rsidP="007D5D07">
      <w:pPr>
        <w:jc w:val="both"/>
        <w:rPr>
          <w:ins w:id="2141" w:author="Tafadzwa Wilson Sedze" w:date="2024-04-01T21:48:00Z"/>
          <w:rFonts w:ascii="Times New Roman" w:hAnsi="Times New Roman" w:cs="Times New Roman"/>
          <w:bCs/>
          <w:color w:val="000000" w:themeColor="text1"/>
          <w:sz w:val="28"/>
          <w:szCs w:val="28"/>
          <w:lang w:val="en-US"/>
        </w:rPr>
      </w:pPr>
      <w:ins w:id="2142" w:author="Tafadzwa Wilson Sedze" w:date="2024-04-01T21:47:00Z">
        <w:r w:rsidRPr="00980B07">
          <w:rPr>
            <w:rFonts w:ascii="Times New Roman" w:hAnsi="Times New Roman" w:cs="Times New Roman"/>
            <w:bCs/>
            <w:color w:val="000000" w:themeColor="text1"/>
            <w:sz w:val="28"/>
            <w:szCs w:val="28"/>
            <w:lang w:val="en-US"/>
            <w:rPrChange w:id="2143" w:author="Tafadzwa Wilson Sedze" w:date="2024-04-01T21:59:00Z">
              <w:rPr>
                <w:rFonts w:ascii="Times New Roman" w:hAnsi="Times New Roman" w:cs="Times New Roman"/>
                <w:bCs/>
                <w:color w:val="000000" w:themeColor="text1"/>
                <w:sz w:val="28"/>
                <w:szCs w:val="28"/>
                <w:u w:val="single"/>
                <w:lang w:val="en-US"/>
              </w:rPr>
            </w:rPrChange>
          </w:rPr>
          <w:t>RELATIONSHIPS</w:t>
        </w:r>
      </w:ins>
    </w:p>
    <w:p w14:paraId="4BD7DB2B" w14:textId="3206FA91" w:rsidR="007D5D07" w:rsidRPr="007D5D07" w:rsidRDefault="00980B07">
      <w:pPr>
        <w:jc w:val="both"/>
        <w:rPr>
          <w:ins w:id="2144" w:author="Tafadzwa Wilson Sedze" w:date="2024-04-01T21:47:00Z"/>
          <w:rFonts w:ascii="Times New Roman" w:hAnsi="Times New Roman" w:cs="Times New Roman"/>
          <w:bCs/>
          <w:color w:val="000000" w:themeColor="text1"/>
          <w:sz w:val="28"/>
          <w:szCs w:val="28"/>
          <w:lang w:val="en-US"/>
          <w:rPrChange w:id="2145" w:author="Tafadzwa Wilson Sedze" w:date="2024-04-01T21:48:00Z">
            <w:rPr>
              <w:ins w:id="2146" w:author="Tafadzwa Wilson Sedze" w:date="2024-04-01T21:47:00Z"/>
              <w:rFonts w:ascii="Bahnschrift Light" w:hAnsi="Bahnschrift Light" w:cs="Times New Roman"/>
              <w:bCs/>
              <w:color w:val="000000" w:themeColor="text1"/>
              <w:sz w:val="24"/>
              <w:szCs w:val="24"/>
              <w:lang w:val="en-US"/>
            </w:rPr>
          </w:rPrChange>
        </w:rPr>
        <w:pPrChange w:id="2147" w:author="Tafadzwa Wilson Sedze" w:date="2024-04-01T21:48:00Z">
          <w:pPr/>
        </w:pPrChange>
      </w:pPr>
      <w:ins w:id="2148" w:author="Tafadzwa Wilson Sedze" w:date="2024-04-01T21:57:00Z">
        <w:r w:rsidRPr="00980B07">
          <w:rPr>
            <w:rFonts w:ascii="Times New Roman" w:hAnsi="Times New Roman" w:cs="Times New Roman"/>
            <w:bCs/>
            <w:noProof/>
            <w:color w:val="000000" w:themeColor="text1"/>
            <w:sz w:val="28"/>
            <w:szCs w:val="28"/>
            <w:lang w:val="en-US"/>
          </w:rPr>
          <w:drawing>
            <wp:inline distT="0" distB="0" distL="0" distR="0" wp14:anchorId="50C76949" wp14:editId="351D3D31">
              <wp:extent cx="5731510" cy="3826510"/>
              <wp:effectExtent l="0" t="0" r="2540" b="2540"/>
              <wp:docPr id="86367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71372" name=""/>
                      <pic:cNvPicPr/>
                    </pic:nvPicPr>
                    <pic:blipFill>
                      <a:blip r:embed="rId18"/>
                      <a:stretch>
                        <a:fillRect/>
                      </a:stretch>
                    </pic:blipFill>
                    <pic:spPr>
                      <a:xfrm>
                        <a:off x="0" y="0"/>
                        <a:ext cx="5731510" cy="3826510"/>
                      </a:xfrm>
                      <a:prstGeom prst="rect">
                        <a:avLst/>
                      </a:prstGeom>
                    </pic:spPr>
                  </pic:pic>
                </a:graphicData>
              </a:graphic>
            </wp:inline>
          </w:drawing>
        </w:r>
      </w:ins>
    </w:p>
    <w:p w14:paraId="2783F927" w14:textId="77777777" w:rsidR="007D5D07" w:rsidRDefault="007D5D07" w:rsidP="003A7B91">
      <w:pPr>
        <w:rPr>
          <w:ins w:id="2149" w:author="Tafadzwa Wilson Sedze" w:date="2024-04-01T21:59:00Z"/>
          <w:rFonts w:ascii="Bahnschrift Light" w:hAnsi="Bahnschrift Light" w:cs="Times New Roman"/>
          <w:bCs/>
          <w:color w:val="000000" w:themeColor="text1"/>
          <w:sz w:val="24"/>
          <w:szCs w:val="24"/>
          <w:lang w:val="en-US"/>
        </w:rPr>
      </w:pPr>
    </w:p>
    <w:p w14:paraId="5AA9F964" w14:textId="77777777" w:rsidR="00980B07" w:rsidRDefault="00980B07" w:rsidP="003A7B91">
      <w:pPr>
        <w:rPr>
          <w:ins w:id="2150" w:author="Tafadzwa Wilson Sedze" w:date="2024-04-01T21:59:00Z"/>
          <w:rFonts w:ascii="Bahnschrift Light" w:hAnsi="Bahnschrift Light" w:cs="Times New Roman"/>
          <w:bCs/>
          <w:color w:val="000000" w:themeColor="text1"/>
          <w:sz w:val="24"/>
          <w:szCs w:val="24"/>
          <w:lang w:val="en-US"/>
        </w:rPr>
      </w:pPr>
    </w:p>
    <w:p w14:paraId="2BC0716C" w14:textId="77777777" w:rsidR="00980B07" w:rsidRDefault="00980B07" w:rsidP="003A7B91">
      <w:pPr>
        <w:rPr>
          <w:ins w:id="2151" w:author="Tafadzwa Wilson Sedze" w:date="2024-04-01T21:59:00Z"/>
          <w:rFonts w:ascii="Bahnschrift Light" w:hAnsi="Bahnschrift Light" w:cs="Times New Roman"/>
          <w:bCs/>
          <w:color w:val="000000" w:themeColor="text1"/>
          <w:sz w:val="24"/>
          <w:szCs w:val="24"/>
          <w:lang w:val="en-US"/>
        </w:rPr>
      </w:pPr>
    </w:p>
    <w:p w14:paraId="34685B33" w14:textId="77777777" w:rsidR="00980B07" w:rsidRDefault="00980B07" w:rsidP="003A7B91">
      <w:pPr>
        <w:rPr>
          <w:ins w:id="2152" w:author="Tafadzwa Wilson Sedze" w:date="2024-04-01T21:59:00Z"/>
          <w:rFonts w:ascii="Bahnschrift Light" w:hAnsi="Bahnschrift Light" w:cs="Times New Roman"/>
          <w:bCs/>
          <w:color w:val="000000" w:themeColor="text1"/>
          <w:sz w:val="24"/>
          <w:szCs w:val="24"/>
          <w:lang w:val="en-US"/>
        </w:rPr>
      </w:pPr>
    </w:p>
    <w:p w14:paraId="2C3B4053" w14:textId="77777777" w:rsidR="00980B07" w:rsidRDefault="00980B07" w:rsidP="00980B07">
      <w:pPr>
        <w:jc w:val="both"/>
        <w:rPr>
          <w:ins w:id="2153" w:author="Tafadzwa Wilson Sedze" w:date="2024-04-01T22:00:00Z"/>
          <w:rFonts w:ascii="Times New Roman" w:hAnsi="Times New Roman" w:cs="Times New Roman"/>
          <w:bCs/>
          <w:color w:val="000000" w:themeColor="text1"/>
          <w:sz w:val="28"/>
          <w:szCs w:val="28"/>
          <w:lang w:val="en-US"/>
        </w:rPr>
      </w:pPr>
    </w:p>
    <w:p w14:paraId="4BF4951A" w14:textId="6D1A7D06" w:rsidR="00980B07" w:rsidRDefault="00980B07" w:rsidP="00980B07">
      <w:pPr>
        <w:jc w:val="both"/>
        <w:rPr>
          <w:ins w:id="2154" w:author="Tafadzwa Wilson Sedze" w:date="2024-04-01T22:00:00Z"/>
          <w:rFonts w:ascii="Times New Roman" w:hAnsi="Times New Roman" w:cs="Times New Roman"/>
          <w:bCs/>
          <w:color w:val="000000" w:themeColor="text1"/>
          <w:sz w:val="28"/>
          <w:szCs w:val="28"/>
          <w:lang w:val="en-US"/>
        </w:rPr>
      </w:pPr>
      <w:ins w:id="2155" w:author="Tafadzwa Wilson Sedze" w:date="2024-04-01T21:59:00Z">
        <w:r w:rsidRPr="00980B07">
          <w:rPr>
            <w:rFonts w:ascii="Times New Roman" w:hAnsi="Times New Roman" w:cs="Times New Roman"/>
            <w:bCs/>
            <w:color w:val="000000" w:themeColor="text1"/>
            <w:sz w:val="28"/>
            <w:szCs w:val="28"/>
            <w:lang w:val="en-US"/>
            <w:rPrChange w:id="2156" w:author="Tafadzwa Wilson Sedze" w:date="2024-04-01T22:00:00Z">
              <w:rPr>
                <w:rFonts w:ascii="Bahnschrift Light" w:hAnsi="Bahnschrift Light" w:cs="Times New Roman"/>
                <w:bCs/>
                <w:color w:val="000000" w:themeColor="text1"/>
                <w:sz w:val="24"/>
                <w:szCs w:val="24"/>
                <w:lang w:val="en-US"/>
              </w:rPr>
            </w:rPrChange>
          </w:rPr>
          <w:t>ENTITY RELATIONAL</w:t>
        </w:r>
      </w:ins>
      <w:ins w:id="2157" w:author="Tafadzwa Wilson Sedze" w:date="2024-04-01T22:00:00Z">
        <w:r w:rsidRPr="00980B07">
          <w:rPr>
            <w:rFonts w:ascii="Times New Roman" w:hAnsi="Times New Roman" w:cs="Times New Roman"/>
            <w:bCs/>
            <w:color w:val="000000" w:themeColor="text1"/>
            <w:sz w:val="28"/>
            <w:szCs w:val="28"/>
            <w:lang w:val="en-US"/>
            <w:rPrChange w:id="2158" w:author="Tafadzwa Wilson Sedze" w:date="2024-04-01T22:00:00Z">
              <w:rPr>
                <w:rFonts w:ascii="Bahnschrift Light" w:hAnsi="Bahnschrift Light" w:cs="Times New Roman"/>
                <w:bCs/>
                <w:color w:val="000000" w:themeColor="text1"/>
                <w:sz w:val="24"/>
                <w:szCs w:val="24"/>
                <w:lang w:val="en-US"/>
              </w:rPr>
            </w:rPrChange>
          </w:rPr>
          <w:t xml:space="preserve"> DIAGRAM</w:t>
        </w:r>
      </w:ins>
    </w:p>
    <w:p w14:paraId="0DA13AFA" w14:textId="77777777" w:rsidR="00980B07" w:rsidRPr="00980B07" w:rsidRDefault="00980B07" w:rsidP="00980B07">
      <w:pPr>
        <w:jc w:val="both"/>
        <w:rPr>
          <w:ins w:id="2159" w:author="Tafadzwa Wilson Sedze" w:date="2024-04-01T21:17:00Z"/>
          <w:rFonts w:ascii="Times New Roman" w:hAnsi="Times New Roman" w:cs="Times New Roman"/>
          <w:bCs/>
          <w:color w:val="000000" w:themeColor="text1"/>
          <w:sz w:val="28"/>
          <w:szCs w:val="28"/>
          <w:lang w:val="en-US"/>
          <w:rPrChange w:id="2160" w:author="Tafadzwa Wilson Sedze" w:date="2024-04-01T22:00:00Z">
            <w:rPr>
              <w:ins w:id="2161" w:author="Tafadzwa Wilson Sedze" w:date="2024-04-01T21:17:00Z"/>
              <w:rFonts w:ascii="Times New Roman" w:hAnsi="Times New Roman" w:cs="Times New Roman"/>
              <w:bCs/>
              <w:color w:val="000000" w:themeColor="text1"/>
              <w:sz w:val="24"/>
              <w:szCs w:val="24"/>
              <w:lang w:val="en-US"/>
            </w:rPr>
          </w:rPrChange>
        </w:rPr>
      </w:pPr>
    </w:p>
    <w:p w14:paraId="15715A17" w14:textId="7EC56087" w:rsidR="00B84890" w:rsidRDefault="00B84890" w:rsidP="00B84890">
      <w:pPr>
        <w:jc w:val="center"/>
        <w:rPr>
          <w:ins w:id="2162" w:author="Tafadzwa Wilson Sedze" w:date="2024-04-01T22:00:00Z"/>
          <w:rFonts w:ascii="Times New Roman" w:hAnsi="Times New Roman" w:cs="Times New Roman"/>
          <w:bCs/>
          <w:color w:val="000000" w:themeColor="text1"/>
          <w:sz w:val="24"/>
          <w:szCs w:val="24"/>
          <w:lang w:val="en-US"/>
        </w:rPr>
      </w:pPr>
      <w:ins w:id="2163" w:author="Tafadzwa Wilson Sedze" w:date="2024-04-01T21:17:00Z">
        <w:r w:rsidRPr="00B84890">
          <w:rPr>
            <w:rFonts w:ascii="Times New Roman" w:hAnsi="Times New Roman" w:cs="Times New Roman"/>
            <w:bCs/>
            <w:noProof/>
            <w:color w:val="000000" w:themeColor="text1"/>
            <w:sz w:val="24"/>
            <w:szCs w:val="24"/>
            <w:lang w:val="en-US"/>
          </w:rPr>
          <w:drawing>
            <wp:inline distT="0" distB="0" distL="0" distR="0" wp14:anchorId="751526C8" wp14:editId="123A2F0E">
              <wp:extent cx="5731510" cy="4196715"/>
              <wp:effectExtent l="0" t="0" r="2540" b="0"/>
              <wp:docPr id="64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347" name=""/>
                      <pic:cNvPicPr/>
                    </pic:nvPicPr>
                    <pic:blipFill>
                      <a:blip r:embed="rId19"/>
                      <a:stretch>
                        <a:fillRect/>
                      </a:stretch>
                    </pic:blipFill>
                    <pic:spPr>
                      <a:xfrm>
                        <a:off x="0" y="0"/>
                        <a:ext cx="5731510" cy="4196715"/>
                      </a:xfrm>
                      <a:prstGeom prst="rect">
                        <a:avLst/>
                      </a:prstGeom>
                    </pic:spPr>
                  </pic:pic>
                </a:graphicData>
              </a:graphic>
            </wp:inline>
          </w:drawing>
        </w:r>
      </w:ins>
    </w:p>
    <w:p w14:paraId="6704DC22" w14:textId="77777777" w:rsidR="00980B07" w:rsidRDefault="00980B07" w:rsidP="00B84890">
      <w:pPr>
        <w:jc w:val="center"/>
        <w:rPr>
          <w:ins w:id="2164" w:author="Tafadzwa Wilson Sedze" w:date="2024-04-01T22:00:00Z"/>
          <w:rFonts w:ascii="Times New Roman" w:hAnsi="Times New Roman" w:cs="Times New Roman"/>
          <w:bCs/>
          <w:color w:val="000000" w:themeColor="text1"/>
          <w:sz w:val="24"/>
          <w:szCs w:val="24"/>
          <w:lang w:val="en-US"/>
        </w:rPr>
      </w:pPr>
    </w:p>
    <w:p w14:paraId="1DA99135" w14:textId="77777777" w:rsidR="00980B07" w:rsidRDefault="00980B07">
      <w:pPr>
        <w:jc w:val="center"/>
        <w:rPr>
          <w:ins w:id="2165" w:author="Tafadzwa Wilson Sedze" w:date="2024-04-01T09:29:00Z"/>
          <w:rFonts w:ascii="Times New Roman" w:hAnsi="Times New Roman" w:cs="Times New Roman"/>
          <w:bCs/>
          <w:color w:val="000000" w:themeColor="text1"/>
          <w:sz w:val="24"/>
          <w:szCs w:val="24"/>
          <w:lang w:val="en-US"/>
        </w:rPr>
        <w:pPrChange w:id="2166" w:author="Tafadzwa Wilson Sedze" w:date="2024-04-01T21:17:00Z">
          <w:pPr>
            <w:jc w:val="both"/>
          </w:pPr>
        </w:pPrChange>
      </w:pPr>
    </w:p>
    <w:p w14:paraId="5B5CA728" w14:textId="6D2C34A9" w:rsidR="007C412D" w:rsidRDefault="002E78C2" w:rsidP="00C5474B">
      <w:pPr>
        <w:pStyle w:val="Heading2"/>
        <w:rPr>
          <w:ins w:id="2167" w:author="Tafadzwa Wilson Sedze" w:date="2024-04-01T20:28:00Z"/>
          <w:rFonts w:ascii="Times New Roman" w:hAnsi="Times New Roman" w:cs="Times New Roman"/>
          <w:color w:val="auto"/>
          <w:sz w:val="28"/>
          <w:szCs w:val="28"/>
        </w:rPr>
      </w:pPr>
      <w:ins w:id="2168" w:author="Tafadzwa Wilson Sedze" w:date="2024-04-01T20:15:00Z">
        <w:r w:rsidRPr="00C5474B">
          <w:rPr>
            <w:rFonts w:ascii="Times New Roman" w:hAnsi="Times New Roman" w:cs="Times New Roman"/>
            <w:color w:val="auto"/>
            <w:sz w:val="28"/>
            <w:szCs w:val="28"/>
            <w:rPrChange w:id="2169" w:author="Tafadzwa Wilson Sedze" w:date="2024-04-01T20:28:00Z">
              <w:rPr>
                <w:rFonts w:ascii="Times New Roman" w:hAnsi="Times New Roman" w:cs="Times New Roman"/>
                <w:bCs/>
                <w:color w:val="000000" w:themeColor="text1"/>
                <w:sz w:val="24"/>
                <w:szCs w:val="24"/>
              </w:rPr>
            </w:rPrChange>
          </w:rPr>
          <w:t>Table 4.1 Farm Admin</w:t>
        </w:r>
      </w:ins>
      <w:ins w:id="2170" w:author="Tafadzwa Wilson Sedze" w:date="2024-04-01T22:27:00Z">
        <w:r w:rsidR="00AD5817">
          <w:rPr>
            <w:rFonts w:ascii="Times New Roman" w:hAnsi="Times New Roman" w:cs="Times New Roman"/>
            <w:color w:val="auto"/>
            <w:sz w:val="28"/>
            <w:szCs w:val="28"/>
          </w:rPr>
          <w:t>istrator</w:t>
        </w:r>
      </w:ins>
      <w:ins w:id="2171" w:author="Tafadzwa Wilson Sedze" w:date="2024-04-01T20:27:00Z">
        <w:r w:rsidR="00C5474B" w:rsidRPr="00C5474B">
          <w:rPr>
            <w:rFonts w:ascii="Times New Roman" w:hAnsi="Times New Roman" w:cs="Times New Roman"/>
            <w:color w:val="auto"/>
            <w:sz w:val="28"/>
            <w:szCs w:val="28"/>
            <w:rPrChange w:id="2172" w:author="Tafadzwa Wilson Sedze" w:date="2024-04-01T20:28:00Z">
              <w:rPr>
                <w:rFonts w:ascii="Times New Roman" w:hAnsi="Times New Roman" w:cs="Times New Roman"/>
                <w:bCs/>
                <w:color w:val="000000" w:themeColor="text1"/>
                <w:sz w:val="24"/>
                <w:szCs w:val="24"/>
              </w:rPr>
            </w:rPrChange>
          </w:rPr>
          <w:t xml:space="preserve"> table</w:t>
        </w:r>
      </w:ins>
      <w:ins w:id="2173" w:author="Tafadzwa Wilson Sedze" w:date="2024-04-01T20:15:00Z">
        <w:r w:rsidRPr="00C5474B">
          <w:rPr>
            <w:rFonts w:ascii="Times New Roman" w:hAnsi="Times New Roman" w:cs="Times New Roman"/>
            <w:color w:val="auto"/>
            <w:sz w:val="28"/>
            <w:szCs w:val="28"/>
            <w:rPrChange w:id="2174" w:author="Tafadzwa Wilson Sedze" w:date="2024-04-01T20:28:00Z">
              <w:rPr>
                <w:rFonts w:ascii="Times New Roman" w:hAnsi="Times New Roman" w:cs="Times New Roman"/>
                <w:bCs/>
                <w:color w:val="000000" w:themeColor="text1"/>
                <w:sz w:val="24"/>
                <w:szCs w:val="24"/>
              </w:rPr>
            </w:rPrChange>
          </w:rPr>
          <w:t>:</w:t>
        </w:r>
      </w:ins>
    </w:p>
    <w:p w14:paraId="78BB7190" w14:textId="77777777" w:rsidR="00C5474B" w:rsidRPr="00C5474B" w:rsidRDefault="00C5474B">
      <w:pPr>
        <w:rPr>
          <w:ins w:id="2175" w:author="Tafadzwa Wilson Sedze" w:date="2024-04-01T09:29:00Z"/>
          <w:rPrChange w:id="2176" w:author="Tafadzwa Wilson Sedze" w:date="2024-04-01T20:28:00Z">
            <w:rPr>
              <w:ins w:id="2177" w:author="Tafadzwa Wilson Sedze" w:date="2024-04-01T09:29:00Z"/>
              <w:rFonts w:ascii="Times New Roman" w:hAnsi="Times New Roman" w:cs="Times New Roman"/>
              <w:bCs/>
              <w:color w:val="000000" w:themeColor="text1"/>
              <w:sz w:val="24"/>
              <w:szCs w:val="24"/>
              <w:lang w:val="en-US"/>
            </w:rPr>
          </w:rPrChange>
        </w:rPr>
        <w:pPrChange w:id="2178" w:author="Tafadzwa Wilson Sedze" w:date="2024-04-01T20:28:00Z">
          <w:pPr>
            <w:jc w:val="both"/>
          </w:pPr>
        </w:pPrChange>
      </w:pPr>
    </w:p>
    <w:tbl>
      <w:tblPr>
        <w:tblStyle w:val="TableGrid"/>
        <w:tblW w:w="8796" w:type="dxa"/>
        <w:tblLook w:val="04A0" w:firstRow="1" w:lastRow="0" w:firstColumn="1" w:lastColumn="0" w:noHBand="0" w:noVBand="1"/>
        <w:tblPrChange w:id="2179" w:author="Tafadzwa Wilson Sedze" w:date="2024-04-01T20:12:00Z">
          <w:tblPr>
            <w:tblW w:w="8464" w:type="dxa"/>
            <w:tblLook w:val="04A0" w:firstRow="1" w:lastRow="0" w:firstColumn="1" w:lastColumn="0" w:noHBand="0" w:noVBand="1"/>
          </w:tblPr>
        </w:tblPrChange>
      </w:tblPr>
      <w:tblGrid>
        <w:gridCol w:w="2565"/>
        <w:gridCol w:w="1564"/>
        <w:gridCol w:w="1384"/>
        <w:gridCol w:w="3283"/>
        <w:tblGridChange w:id="2180">
          <w:tblGrid>
            <w:gridCol w:w="2468"/>
            <w:gridCol w:w="97"/>
            <w:gridCol w:w="1408"/>
            <w:gridCol w:w="156"/>
            <w:gridCol w:w="1176"/>
            <w:gridCol w:w="208"/>
            <w:gridCol w:w="2951"/>
            <w:gridCol w:w="332"/>
          </w:tblGrid>
        </w:tblGridChange>
      </w:tblGrid>
      <w:tr w:rsidR="002E78C2" w:rsidRPr="002E78C2" w14:paraId="077DB462" w14:textId="77777777" w:rsidTr="002E78C2">
        <w:trPr>
          <w:trHeight w:val="358"/>
          <w:ins w:id="2181" w:author="Tafadzwa Wilson Sedze" w:date="2024-04-01T20:10:00Z"/>
          <w:trPrChange w:id="2182" w:author="Tafadzwa Wilson Sedze" w:date="2024-04-01T20:12:00Z">
            <w:trPr>
              <w:gridAfter w:val="0"/>
              <w:trHeight w:val="321"/>
            </w:trPr>
          </w:trPrChange>
        </w:trPr>
        <w:tc>
          <w:tcPr>
            <w:tcW w:w="2565" w:type="dxa"/>
            <w:shd w:val="clear" w:color="auto" w:fill="1F3864" w:themeFill="accent1" w:themeFillShade="80"/>
            <w:noWrap/>
            <w:hideMark/>
            <w:tcPrChange w:id="2183" w:author="Tafadzwa Wilson Sedze" w:date="2024-04-01T20:12:00Z">
              <w:tcPr>
                <w:tcW w:w="2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D54E39" w14:textId="77777777" w:rsidR="002E78C2" w:rsidRPr="002E78C2" w:rsidRDefault="002E78C2" w:rsidP="002E78C2">
            <w:pPr>
              <w:rPr>
                <w:ins w:id="2184" w:author="Tafadzwa Wilson Sedze" w:date="2024-04-01T20:10:00Z"/>
                <w:rFonts w:ascii="Bahnschrift Light" w:eastAsia="Times New Roman" w:hAnsi="Bahnschrift Light" w:cs="Calibri"/>
                <w:color w:val="FFFFFF" w:themeColor="background1"/>
                <w:kern w:val="0"/>
                <w:sz w:val="24"/>
                <w:szCs w:val="24"/>
                <w:lang w:eastAsia="en-AE"/>
                <w14:ligatures w14:val="none"/>
                <w:rPrChange w:id="2185" w:author="Tafadzwa Wilson Sedze" w:date="2024-04-01T20:14:00Z">
                  <w:rPr>
                    <w:ins w:id="2186" w:author="Tafadzwa Wilson Sedze" w:date="2024-04-01T20:10:00Z"/>
                    <w:rFonts w:ascii="Calibri" w:eastAsia="Times New Roman" w:hAnsi="Calibri" w:cs="Calibri"/>
                    <w:color w:val="000000"/>
                    <w:kern w:val="0"/>
                    <w:lang w:eastAsia="en-AE"/>
                    <w14:ligatures w14:val="none"/>
                  </w:rPr>
                </w:rPrChange>
              </w:rPr>
            </w:pPr>
            <w:ins w:id="2187" w:author="Tafadzwa Wilson Sedze" w:date="2024-04-01T20:10:00Z">
              <w:r w:rsidRPr="002E78C2">
                <w:rPr>
                  <w:rFonts w:ascii="Bahnschrift Light" w:eastAsia="Times New Roman" w:hAnsi="Bahnschrift Light" w:cs="Calibri"/>
                  <w:color w:val="FFFFFF" w:themeColor="background1"/>
                  <w:kern w:val="0"/>
                  <w:sz w:val="24"/>
                  <w:szCs w:val="24"/>
                  <w:lang w:eastAsia="en-AE"/>
                  <w14:ligatures w14:val="none"/>
                  <w:rPrChange w:id="2188" w:author="Tafadzwa Wilson Sedze" w:date="2024-04-01T20:14:00Z">
                    <w:rPr>
                      <w:rFonts w:ascii="Calibri" w:eastAsia="Times New Roman" w:hAnsi="Calibri" w:cs="Calibri"/>
                      <w:color w:val="000000"/>
                      <w:kern w:val="0"/>
                      <w:lang w:eastAsia="en-AE"/>
                      <w14:ligatures w14:val="none"/>
                    </w:rPr>
                  </w:rPrChange>
                </w:rPr>
                <w:t>Field Name</w:t>
              </w:r>
            </w:ins>
          </w:p>
        </w:tc>
        <w:tc>
          <w:tcPr>
            <w:tcW w:w="1564" w:type="dxa"/>
            <w:shd w:val="clear" w:color="auto" w:fill="1F3864" w:themeFill="accent1" w:themeFillShade="80"/>
            <w:noWrap/>
            <w:hideMark/>
            <w:tcPrChange w:id="2189" w:author="Tafadzwa Wilson Sedze" w:date="2024-04-01T20:12:00Z">
              <w:tcPr>
                <w:tcW w:w="1505"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2926A5DE" w14:textId="77777777" w:rsidR="002E78C2" w:rsidRPr="002E78C2" w:rsidRDefault="002E78C2" w:rsidP="002E78C2">
            <w:pPr>
              <w:rPr>
                <w:ins w:id="2190" w:author="Tafadzwa Wilson Sedze" w:date="2024-04-01T20:10:00Z"/>
                <w:rFonts w:ascii="Bahnschrift Light" w:eastAsia="Times New Roman" w:hAnsi="Bahnschrift Light" w:cs="Calibri"/>
                <w:color w:val="FFFFFF" w:themeColor="background1"/>
                <w:kern w:val="0"/>
                <w:sz w:val="24"/>
                <w:szCs w:val="24"/>
                <w:lang w:eastAsia="en-AE"/>
                <w14:ligatures w14:val="none"/>
                <w:rPrChange w:id="2191" w:author="Tafadzwa Wilson Sedze" w:date="2024-04-01T20:14:00Z">
                  <w:rPr>
                    <w:ins w:id="2192" w:author="Tafadzwa Wilson Sedze" w:date="2024-04-01T20:10:00Z"/>
                    <w:rFonts w:ascii="Calibri" w:eastAsia="Times New Roman" w:hAnsi="Calibri" w:cs="Calibri"/>
                    <w:color w:val="000000"/>
                    <w:kern w:val="0"/>
                    <w:lang w:eastAsia="en-AE"/>
                    <w14:ligatures w14:val="none"/>
                  </w:rPr>
                </w:rPrChange>
              </w:rPr>
            </w:pPr>
            <w:ins w:id="2193" w:author="Tafadzwa Wilson Sedze" w:date="2024-04-01T20:10:00Z">
              <w:r w:rsidRPr="002E78C2">
                <w:rPr>
                  <w:rFonts w:ascii="Bahnschrift Light" w:eastAsia="Times New Roman" w:hAnsi="Bahnschrift Light" w:cs="Calibri"/>
                  <w:color w:val="FFFFFF" w:themeColor="background1"/>
                  <w:kern w:val="0"/>
                  <w:sz w:val="24"/>
                  <w:szCs w:val="24"/>
                  <w:lang w:eastAsia="en-AE"/>
                  <w14:ligatures w14:val="none"/>
                  <w:rPrChange w:id="2194" w:author="Tafadzwa Wilson Sedze" w:date="2024-04-01T20:14:00Z">
                    <w:rPr>
                      <w:rFonts w:ascii="Calibri" w:eastAsia="Times New Roman" w:hAnsi="Calibri" w:cs="Calibri"/>
                      <w:color w:val="000000"/>
                      <w:kern w:val="0"/>
                      <w:lang w:eastAsia="en-AE"/>
                      <w14:ligatures w14:val="none"/>
                    </w:rPr>
                  </w:rPrChange>
                </w:rPr>
                <w:t>Data Type</w:t>
              </w:r>
            </w:ins>
          </w:p>
        </w:tc>
        <w:tc>
          <w:tcPr>
            <w:tcW w:w="1384" w:type="dxa"/>
            <w:shd w:val="clear" w:color="auto" w:fill="1F3864" w:themeFill="accent1" w:themeFillShade="80"/>
            <w:noWrap/>
            <w:hideMark/>
            <w:tcPrChange w:id="2195" w:author="Tafadzwa Wilson Sedze" w:date="2024-04-01T20:12:00Z">
              <w:tcPr>
                <w:tcW w:w="1332"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4AB6023A" w14:textId="77777777" w:rsidR="002E78C2" w:rsidRPr="002E78C2" w:rsidRDefault="002E78C2" w:rsidP="002E78C2">
            <w:pPr>
              <w:rPr>
                <w:ins w:id="2196" w:author="Tafadzwa Wilson Sedze" w:date="2024-04-01T20:10:00Z"/>
                <w:rFonts w:ascii="Bahnschrift Light" w:eastAsia="Times New Roman" w:hAnsi="Bahnschrift Light" w:cs="Calibri"/>
                <w:color w:val="FFFFFF" w:themeColor="background1"/>
                <w:kern w:val="0"/>
                <w:sz w:val="24"/>
                <w:szCs w:val="24"/>
                <w:lang w:eastAsia="en-AE"/>
                <w14:ligatures w14:val="none"/>
                <w:rPrChange w:id="2197" w:author="Tafadzwa Wilson Sedze" w:date="2024-04-01T20:14:00Z">
                  <w:rPr>
                    <w:ins w:id="2198" w:author="Tafadzwa Wilson Sedze" w:date="2024-04-01T20:10:00Z"/>
                    <w:rFonts w:ascii="Calibri" w:eastAsia="Times New Roman" w:hAnsi="Calibri" w:cs="Calibri"/>
                    <w:color w:val="000000"/>
                    <w:kern w:val="0"/>
                    <w:lang w:eastAsia="en-AE"/>
                    <w14:ligatures w14:val="none"/>
                  </w:rPr>
                </w:rPrChange>
              </w:rPr>
            </w:pPr>
            <w:ins w:id="2199" w:author="Tafadzwa Wilson Sedze" w:date="2024-04-01T20:10:00Z">
              <w:r w:rsidRPr="002E78C2">
                <w:rPr>
                  <w:rFonts w:ascii="Bahnschrift Light" w:eastAsia="Times New Roman" w:hAnsi="Bahnschrift Light" w:cs="Calibri"/>
                  <w:color w:val="FFFFFF" w:themeColor="background1"/>
                  <w:kern w:val="0"/>
                  <w:sz w:val="24"/>
                  <w:szCs w:val="24"/>
                  <w:lang w:eastAsia="en-AE"/>
                  <w14:ligatures w14:val="none"/>
                  <w:rPrChange w:id="2200" w:author="Tafadzwa Wilson Sedze" w:date="2024-04-01T20:14:00Z">
                    <w:rPr>
                      <w:rFonts w:ascii="Calibri" w:eastAsia="Times New Roman" w:hAnsi="Calibri" w:cs="Calibri"/>
                      <w:color w:val="000000"/>
                      <w:kern w:val="0"/>
                      <w:lang w:eastAsia="en-AE"/>
                      <w14:ligatures w14:val="none"/>
                    </w:rPr>
                  </w:rPrChange>
                </w:rPr>
                <w:t>Size</w:t>
              </w:r>
            </w:ins>
          </w:p>
        </w:tc>
        <w:tc>
          <w:tcPr>
            <w:tcW w:w="3283" w:type="dxa"/>
            <w:shd w:val="clear" w:color="auto" w:fill="1F3864" w:themeFill="accent1" w:themeFillShade="80"/>
            <w:noWrap/>
            <w:hideMark/>
            <w:tcPrChange w:id="2201" w:author="Tafadzwa Wilson Sedze" w:date="2024-04-01T20:12:00Z">
              <w:tcPr>
                <w:tcW w:w="3159"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438036F9" w14:textId="77777777" w:rsidR="002E78C2" w:rsidRPr="002E78C2" w:rsidRDefault="002E78C2" w:rsidP="002E78C2">
            <w:pPr>
              <w:rPr>
                <w:ins w:id="2202" w:author="Tafadzwa Wilson Sedze" w:date="2024-04-01T20:10:00Z"/>
                <w:rFonts w:ascii="Bahnschrift Light" w:eastAsia="Times New Roman" w:hAnsi="Bahnschrift Light" w:cs="Calibri"/>
                <w:color w:val="FFFFFF" w:themeColor="background1"/>
                <w:kern w:val="0"/>
                <w:sz w:val="24"/>
                <w:szCs w:val="24"/>
                <w:lang w:eastAsia="en-AE"/>
                <w14:ligatures w14:val="none"/>
                <w:rPrChange w:id="2203" w:author="Tafadzwa Wilson Sedze" w:date="2024-04-01T20:14:00Z">
                  <w:rPr>
                    <w:ins w:id="2204" w:author="Tafadzwa Wilson Sedze" w:date="2024-04-01T20:10:00Z"/>
                    <w:rFonts w:ascii="Calibri" w:eastAsia="Times New Roman" w:hAnsi="Calibri" w:cs="Calibri"/>
                    <w:color w:val="000000"/>
                    <w:kern w:val="0"/>
                    <w:lang w:eastAsia="en-AE"/>
                    <w14:ligatures w14:val="none"/>
                  </w:rPr>
                </w:rPrChange>
              </w:rPr>
            </w:pPr>
            <w:ins w:id="2205" w:author="Tafadzwa Wilson Sedze" w:date="2024-04-01T20:10:00Z">
              <w:r w:rsidRPr="002E78C2">
                <w:rPr>
                  <w:rFonts w:ascii="Bahnschrift Light" w:eastAsia="Times New Roman" w:hAnsi="Bahnschrift Light" w:cs="Calibri"/>
                  <w:color w:val="FFFFFF" w:themeColor="background1"/>
                  <w:kern w:val="0"/>
                  <w:sz w:val="24"/>
                  <w:szCs w:val="24"/>
                  <w:lang w:eastAsia="en-AE"/>
                  <w14:ligatures w14:val="none"/>
                  <w:rPrChange w:id="2206" w:author="Tafadzwa Wilson Sedze" w:date="2024-04-01T20:14:00Z">
                    <w:rPr>
                      <w:rFonts w:ascii="Calibri" w:eastAsia="Times New Roman" w:hAnsi="Calibri" w:cs="Calibri"/>
                      <w:color w:val="000000"/>
                      <w:kern w:val="0"/>
                      <w:lang w:eastAsia="en-AE"/>
                      <w14:ligatures w14:val="none"/>
                    </w:rPr>
                  </w:rPrChange>
                </w:rPr>
                <w:t>Description</w:t>
              </w:r>
            </w:ins>
          </w:p>
        </w:tc>
      </w:tr>
      <w:tr w:rsidR="002E78C2" w:rsidRPr="002E78C2" w14:paraId="07507646" w14:textId="77777777" w:rsidTr="002E78C2">
        <w:tblPrEx>
          <w:tblPrExChange w:id="2207" w:author="Tafadzwa Wilson Sedze" w:date="2024-04-01T20:13:00Z">
            <w:tblPrEx>
              <w:tblW w:w="8796" w:type="dxa"/>
            </w:tblPrEx>
          </w:tblPrExChange>
        </w:tblPrEx>
        <w:trPr>
          <w:trHeight w:val="358"/>
          <w:ins w:id="2208" w:author="Tafadzwa Wilson Sedze" w:date="2024-04-01T20:10:00Z"/>
          <w:trPrChange w:id="2209" w:author="Tafadzwa Wilson Sedze" w:date="2024-04-01T20:13:00Z">
            <w:trPr>
              <w:trHeight w:val="358"/>
            </w:trPr>
          </w:trPrChange>
        </w:trPr>
        <w:tc>
          <w:tcPr>
            <w:tcW w:w="2565" w:type="dxa"/>
            <w:shd w:val="clear" w:color="auto" w:fill="D9E2F3" w:themeFill="accent1" w:themeFillTint="33"/>
            <w:noWrap/>
            <w:hideMark/>
            <w:tcPrChange w:id="2210" w:author="Tafadzwa Wilson Sedze" w:date="2024-04-01T20: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018BD26" w14:textId="77777777" w:rsidR="002E78C2" w:rsidRPr="002E78C2" w:rsidRDefault="002E78C2" w:rsidP="002E78C2">
            <w:pPr>
              <w:rPr>
                <w:ins w:id="2211" w:author="Tafadzwa Wilson Sedze" w:date="2024-04-01T20:10:00Z"/>
                <w:rFonts w:ascii="Bahnschrift Light" w:eastAsia="Times New Roman" w:hAnsi="Bahnschrift Light" w:cs="Calibri"/>
                <w:color w:val="000000"/>
                <w:kern w:val="0"/>
                <w:sz w:val="24"/>
                <w:szCs w:val="24"/>
                <w:lang w:eastAsia="en-AE"/>
                <w14:ligatures w14:val="none"/>
                <w:rPrChange w:id="2212" w:author="Tafadzwa Wilson Sedze" w:date="2024-04-01T20:13:00Z">
                  <w:rPr>
                    <w:ins w:id="2213" w:author="Tafadzwa Wilson Sedze" w:date="2024-04-01T20:10:00Z"/>
                    <w:rFonts w:ascii="Calibri" w:eastAsia="Times New Roman" w:hAnsi="Calibri" w:cs="Calibri"/>
                    <w:color w:val="000000"/>
                    <w:kern w:val="0"/>
                    <w:lang w:eastAsia="en-AE"/>
                    <w14:ligatures w14:val="none"/>
                  </w:rPr>
                </w:rPrChange>
              </w:rPr>
            </w:pPr>
            <w:ins w:id="2214"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15" w:author="Tafadzwa Wilson Sedze" w:date="2024-04-01T20:13:00Z">
                    <w:rPr>
                      <w:rFonts w:ascii="Calibri" w:eastAsia="Times New Roman" w:hAnsi="Calibri" w:cs="Calibri"/>
                      <w:color w:val="000000"/>
                      <w:kern w:val="0"/>
                      <w:lang w:eastAsia="en-AE"/>
                      <w14:ligatures w14:val="none"/>
                    </w:rPr>
                  </w:rPrChange>
                </w:rPr>
                <w:t>admin_id</w:t>
              </w:r>
            </w:ins>
          </w:p>
        </w:tc>
        <w:tc>
          <w:tcPr>
            <w:tcW w:w="1564" w:type="dxa"/>
            <w:shd w:val="clear" w:color="auto" w:fill="D9E2F3" w:themeFill="accent1" w:themeFillTint="33"/>
            <w:noWrap/>
            <w:hideMark/>
            <w:tcPrChange w:id="2216" w:author="Tafadzwa Wilson Sedze" w:date="2024-04-01T20: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301D5670" w14:textId="77777777" w:rsidR="002E78C2" w:rsidRPr="002E78C2" w:rsidRDefault="002E78C2" w:rsidP="002E78C2">
            <w:pPr>
              <w:rPr>
                <w:ins w:id="2217" w:author="Tafadzwa Wilson Sedze" w:date="2024-04-01T20:10:00Z"/>
                <w:rFonts w:ascii="Bahnschrift Light" w:eastAsia="Times New Roman" w:hAnsi="Bahnschrift Light" w:cs="Calibri"/>
                <w:color w:val="000000"/>
                <w:kern w:val="0"/>
                <w:sz w:val="24"/>
                <w:szCs w:val="24"/>
                <w:lang w:eastAsia="en-AE"/>
                <w14:ligatures w14:val="none"/>
                <w:rPrChange w:id="2218" w:author="Tafadzwa Wilson Sedze" w:date="2024-04-01T20:13:00Z">
                  <w:rPr>
                    <w:ins w:id="2219" w:author="Tafadzwa Wilson Sedze" w:date="2024-04-01T20:10:00Z"/>
                    <w:rFonts w:ascii="Calibri" w:eastAsia="Times New Roman" w:hAnsi="Calibri" w:cs="Calibri"/>
                    <w:color w:val="000000"/>
                    <w:kern w:val="0"/>
                    <w:lang w:eastAsia="en-AE"/>
                    <w14:ligatures w14:val="none"/>
                  </w:rPr>
                </w:rPrChange>
              </w:rPr>
            </w:pPr>
            <w:ins w:id="2220"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21" w:author="Tafadzwa Wilson Sedze" w:date="2024-04-01T20:13:00Z">
                    <w:rPr>
                      <w:rFonts w:ascii="Calibri" w:eastAsia="Times New Roman" w:hAnsi="Calibri" w:cs="Calibri"/>
                      <w:color w:val="000000"/>
                      <w:kern w:val="0"/>
                      <w:lang w:eastAsia="en-AE"/>
                      <w14:ligatures w14:val="none"/>
                    </w:rPr>
                  </w:rPrChange>
                </w:rPr>
                <w:t>int</w:t>
              </w:r>
            </w:ins>
          </w:p>
        </w:tc>
        <w:tc>
          <w:tcPr>
            <w:tcW w:w="1384" w:type="dxa"/>
            <w:shd w:val="clear" w:color="auto" w:fill="D9E2F3" w:themeFill="accent1" w:themeFillTint="33"/>
            <w:noWrap/>
            <w:hideMark/>
            <w:tcPrChange w:id="2222" w:author="Tafadzwa Wilson Sedze" w:date="2024-04-01T20: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7089D549" w14:textId="5D61754B" w:rsidR="002E78C2" w:rsidRPr="002E78C2" w:rsidRDefault="002E78C2" w:rsidP="002E78C2">
            <w:pPr>
              <w:rPr>
                <w:ins w:id="2223" w:author="Tafadzwa Wilson Sedze" w:date="2024-04-01T20:10:00Z"/>
                <w:rFonts w:ascii="Bahnschrift Light" w:eastAsia="Times New Roman" w:hAnsi="Bahnschrift Light" w:cs="Calibri"/>
                <w:color w:val="000000"/>
                <w:kern w:val="0"/>
                <w:sz w:val="24"/>
                <w:szCs w:val="24"/>
                <w:lang w:eastAsia="en-AE"/>
                <w14:ligatures w14:val="none"/>
                <w:rPrChange w:id="2224" w:author="Tafadzwa Wilson Sedze" w:date="2024-04-01T20:13:00Z">
                  <w:rPr>
                    <w:ins w:id="2225" w:author="Tafadzwa Wilson Sedze" w:date="2024-04-01T20:10:00Z"/>
                    <w:rFonts w:ascii="Calibri" w:eastAsia="Times New Roman" w:hAnsi="Calibri" w:cs="Calibri"/>
                    <w:color w:val="000000"/>
                    <w:kern w:val="0"/>
                    <w:lang w:eastAsia="en-AE"/>
                    <w14:ligatures w14:val="none"/>
                  </w:rPr>
                </w:rPrChange>
              </w:rPr>
            </w:pPr>
            <w:ins w:id="2226" w:author="Tafadzwa Wilson Sedze" w:date="2024-04-01T20:11:00Z">
              <w:r w:rsidRPr="002E78C2">
                <w:rPr>
                  <w:rFonts w:ascii="Bahnschrift Light" w:eastAsia="Times New Roman" w:hAnsi="Bahnschrift Light" w:cs="Calibri"/>
                  <w:color w:val="000000"/>
                  <w:kern w:val="0"/>
                  <w:sz w:val="24"/>
                  <w:szCs w:val="24"/>
                  <w:lang w:eastAsia="en-AE"/>
                  <w14:ligatures w14:val="none"/>
                  <w:rPrChange w:id="2227" w:author="Tafadzwa Wilson Sedze" w:date="2024-04-01T20:13:00Z">
                    <w:rPr>
                      <w:rFonts w:ascii="Calibri" w:eastAsia="Times New Roman" w:hAnsi="Calibri" w:cs="Calibri"/>
                      <w:color w:val="000000"/>
                      <w:kern w:val="0"/>
                      <w:sz w:val="24"/>
                      <w:szCs w:val="24"/>
                      <w:lang w:eastAsia="en-AE"/>
                      <w14:ligatures w14:val="none"/>
                    </w:rPr>
                  </w:rPrChange>
                </w:rPr>
                <w:t>5</w:t>
              </w:r>
            </w:ins>
          </w:p>
        </w:tc>
        <w:tc>
          <w:tcPr>
            <w:tcW w:w="3283" w:type="dxa"/>
            <w:shd w:val="clear" w:color="auto" w:fill="D9E2F3" w:themeFill="accent1" w:themeFillTint="33"/>
            <w:noWrap/>
            <w:hideMark/>
            <w:tcPrChange w:id="2228" w:author="Tafadzwa Wilson Sedze" w:date="2024-04-01T20: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2C8401C" w14:textId="77777777" w:rsidR="002E78C2" w:rsidRPr="002E78C2" w:rsidRDefault="002E78C2" w:rsidP="002E78C2">
            <w:pPr>
              <w:rPr>
                <w:ins w:id="2229" w:author="Tafadzwa Wilson Sedze" w:date="2024-04-01T20:10:00Z"/>
                <w:rFonts w:ascii="Bahnschrift Light" w:eastAsia="Times New Roman" w:hAnsi="Bahnschrift Light" w:cs="Calibri"/>
                <w:color w:val="000000"/>
                <w:kern w:val="0"/>
                <w:sz w:val="24"/>
                <w:szCs w:val="24"/>
                <w:lang w:eastAsia="en-AE"/>
                <w14:ligatures w14:val="none"/>
                <w:rPrChange w:id="2230" w:author="Tafadzwa Wilson Sedze" w:date="2024-04-01T20:13:00Z">
                  <w:rPr>
                    <w:ins w:id="2231" w:author="Tafadzwa Wilson Sedze" w:date="2024-04-01T20:10:00Z"/>
                    <w:rFonts w:ascii="Calibri" w:eastAsia="Times New Roman" w:hAnsi="Calibri" w:cs="Calibri"/>
                    <w:color w:val="000000"/>
                    <w:kern w:val="0"/>
                    <w:lang w:eastAsia="en-AE"/>
                    <w14:ligatures w14:val="none"/>
                  </w:rPr>
                </w:rPrChange>
              </w:rPr>
            </w:pPr>
            <w:ins w:id="2232"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33" w:author="Tafadzwa Wilson Sedze" w:date="2024-04-01T20:13:00Z">
                    <w:rPr>
                      <w:rFonts w:ascii="Calibri" w:eastAsia="Times New Roman" w:hAnsi="Calibri" w:cs="Calibri"/>
                      <w:color w:val="000000"/>
                      <w:kern w:val="0"/>
                      <w:lang w:eastAsia="en-AE"/>
                      <w14:ligatures w14:val="none"/>
                    </w:rPr>
                  </w:rPrChange>
                </w:rPr>
                <w:t>Primary key for admin</w:t>
              </w:r>
            </w:ins>
          </w:p>
        </w:tc>
      </w:tr>
      <w:tr w:rsidR="002E78C2" w:rsidRPr="002E78C2" w14:paraId="0F7AC663" w14:textId="77777777" w:rsidTr="002E78C2">
        <w:tblPrEx>
          <w:tblPrExChange w:id="2234" w:author="Tafadzwa Wilson Sedze" w:date="2024-04-01T20:13:00Z">
            <w:tblPrEx>
              <w:tblW w:w="8796" w:type="dxa"/>
            </w:tblPrEx>
          </w:tblPrExChange>
        </w:tblPrEx>
        <w:trPr>
          <w:trHeight w:val="358"/>
          <w:ins w:id="2235" w:author="Tafadzwa Wilson Sedze" w:date="2024-04-01T20:10:00Z"/>
          <w:trPrChange w:id="2236" w:author="Tafadzwa Wilson Sedze" w:date="2024-04-01T20:13:00Z">
            <w:trPr>
              <w:trHeight w:val="358"/>
            </w:trPr>
          </w:trPrChange>
        </w:trPr>
        <w:tc>
          <w:tcPr>
            <w:tcW w:w="2565" w:type="dxa"/>
            <w:shd w:val="clear" w:color="auto" w:fill="D9E2F3" w:themeFill="accent1" w:themeFillTint="33"/>
            <w:noWrap/>
            <w:hideMark/>
            <w:tcPrChange w:id="2237" w:author="Tafadzwa Wilson Sedze" w:date="2024-04-01T20: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4D617E6" w14:textId="77777777" w:rsidR="002E78C2" w:rsidRPr="002E78C2" w:rsidRDefault="002E78C2" w:rsidP="002E78C2">
            <w:pPr>
              <w:rPr>
                <w:ins w:id="2238" w:author="Tafadzwa Wilson Sedze" w:date="2024-04-01T20:10:00Z"/>
                <w:rFonts w:ascii="Bahnschrift Light" w:eastAsia="Times New Roman" w:hAnsi="Bahnschrift Light" w:cs="Calibri"/>
                <w:color w:val="000000"/>
                <w:kern w:val="0"/>
                <w:sz w:val="24"/>
                <w:szCs w:val="24"/>
                <w:lang w:eastAsia="en-AE"/>
                <w14:ligatures w14:val="none"/>
                <w:rPrChange w:id="2239" w:author="Tafadzwa Wilson Sedze" w:date="2024-04-01T20:13:00Z">
                  <w:rPr>
                    <w:ins w:id="2240" w:author="Tafadzwa Wilson Sedze" w:date="2024-04-01T20:10:00Z"/>
                    <w:rFonts w:ascii="Calibri" w:eastAsia="Times New Roman" w:hAnsi="Calibri" w:cs="Calibri"/>
                    <w:color w:val="000000"/>
                    <w:kern w:val="0"/>
                    <w:lang w:eastAsia="en-AE"/>
                    <w14:ligatures w14:val="none"/>
                  </w:rPr>
                </w:rPrChange>
              </w:rPr>
            </w:pPr>
            <w:ins w:id="2241"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42" w:author="Tafadzwa Wilson Sedze" w:date="2024-04-01T20:13:00Z">
                    <w:rPr>
                      <w:rFonts w:ascii="Calibri" w:eastAsia="Times New Roman" w:hAnsi="Calibri" w:cs="Calibri"/>
                      <w:color w:val="000000"/>
                      <w:kern w:val="0"/>
                      <w:lang w:eastAsia="en-AE"/>
                      <w14:ligatures w14:val="none"/>
                    </w:rPr>
                  </w:rPrChange>
                </w:rPr>
                <w:t>username</w:t>
              </w:r>
            </w:ins>
          </w:p>
        </w:tc>
        <w:tc>
          <w:tcPr>
            <w:tcW w:w="1564" w:type="dxa"/>
            <w:shd w:val="clear" w:color="auto" w:fill="D9E2F3" w:themeFill="accent1" w:themeFillTint="33"/>
            <w:noWrap/>
            <w:hideMark/>
            <w:tcPrChange w:id="2243" w:author="Tafadzwa Wilson Sedze" w:date="2024-04-01T20: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145F9C70" w14:textId="77777777" w:rsidR="002E78C2" w:rsidRPr="002E78C2" w:rsidRDefault="002E78C2" w:rsidP="002E78C2">
            <w:pPr>
              <w:rPr>
                <w:ins w:id="2244" w:author="Tafadzwa Wilson Sedze" w:date="2024-04-01T20:10:00Z"/>
                <w:rFonts w:ascii="Bahnschrift Light" w:eastAsia="Times New Roman" w:hAnsi="Bahnschrift Light" w:cs="Calibri"/>
                <w:color w:val="000000"/>
                <w:kern w:val="0"/>
                <w:sz w:val="24"/>
                <w:szCs w:val="24"/>
                <w:lang w:eastAsia="en-AE"/>
                <w14:ligatures w14:val="none"/>
                <w:rPrChange w:id="2245" w:author="Tafadzwa Wilson Sedze" w:date="2024-04-01T20:13:00Z">
                  <w:rPr>
                    <w:ins w:id="2246" w:author="Tafadzwa Wilson Sedze" w:date="2024-04-01T20:10:00Z"/>
                    <w:rFonts w:ascii="Calibri" w:eastAsia="Times New Roman" w:hAnsi="Calibri" w:cs="Calibri"/>
                    <w:color w:val="000000"/>
                    <w:kern w:val="0"/>
                    <w:lang w:eastAsia="en-AE"/>
                    <w14:ligatures w14:val="none"/>
                  </w:rPr>
                </w:rPrChange>
              </w:rPr>
            </w:pPr>
            <w:ins w:id="2247"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48" w:author="Tafadzwa Wilson Sedze" w:date="2024-04-01T20: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249" w:author="Tafadzwa Wilson Sedze" w:date="2024-04-01T20: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33012BE9" w14:textId="4D342DE1" w:rsidR="002E78C2" w:rsidRPr="002E78C2" w:rsidRDefault="002E78C2">
            <w:pPr>
              <w:rPr>
                <w:ins w:id="2250" w:author="Tafadzwa Wilson Sedze" w:date="2024-04-01T20:10:00Z"/>
                <w:rFonts w:ascii="Bahnschrift Light" w:eastAsia="Times New Roman" w:hAnsi="Bahnschrift Light" w:cs="Calibri"/>
                <w:color w:val="000000"/>
                <w:kern w:val="0"/>
                <w:sz w:val="24"/>
                <w:szCs w:val="24"/>
                <w:lang w:eastAsia="en-AE"/>
                <w14:ligatures w14:val="none"/>
                <w:rPrChange w:id="2251" w:author="Tafadzwa Wilson Sedze" w:date="2024-04-01T20:13:00Z">
                  <w:rPr>
                    <w:ins w:id="2252" w:author="Tafadzwa Wilson Sedze" w:date="2024-04-01T20:10:00Z"/>
                    <w:rFonts w:ascii="Calibri" w:eastAsia="Times New Roman" w:hAnsi="Calibri" w:cs="Calibri"/>
                    <w:color w:val="000000"/>
                    <w:kern w:val="0"/>
                    <w:lang w:eastAsia="en-AE"/>
                    <w14:ligatures w14:val="none"/>
                  </w:rPr>
                </w:rPrChange>
              </w:rPr>
              <w:pPrChange w:id="2253" w:author="Tafadzwa Wilson Sedze" w:date="2024-04-01T20:10:00Z">
                <w:pPr>
                  <w:jc w:val="right"/>
                </w:pPr>
              </w:pPrChange>
            </w:pPr>
            <w:ins w:id="2254" w:author="Tafadzwa Wilson Sedze" w:date="2024-04-01T20:11:00Z">
              <w:r w:rsidRPr="002E78C2">
                <w:rPr>
                  <w:rFonts w:ascii="Bahnschrift Light" w:eastAsia="Times New Roman" w:hAnsi="Bahnschrift Light" w:cs="Calibri"/>
                  <w:color w:val="000000"/>
                  <w:kern w:val="0"/>
                  <w:sz w:val="24"/>
                  <w:szCs w:val="24"/>
                  <w:lang w:eastAsia="en-AE"/>
                  <w14:ligatures w14:val="none"/>
                  <w:rPrChange w:id="2255" w:author="Tafadzwa Wilson Sedze" w:date="2024-04-01T20:13:00Z">
                    <w:rPr>
                      <w:rFonts w:ascii="Calibri" w:eastAsia="Times New Roman" w:hAnsi="Calibri" w:cs="Calibri"/>
                      <w:color w:val="000000"/>
                      <w:kern w:val="0"/>
                      <w:sz w:val="24"/>
                      <w:szCs w:val="24"/>
                      <w:lang w:eastAsia="en-AE"/>
                      <w14:ligatures w14:val="none"/>
                    </w:rPr>
                  </w:rPrChange>
                </w:rPr>
                <w:t>2</w:t>
              </w:r>
            </w:ins>
            <w:ins w:id="2256"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57" w:author="Tafadzwa Wilson Sedze" w:date="2024-04-01T20:13:00Z">
                    <w:rPr>
                      <w:rFonts w:ascii="Calibri" w:eastAsia="Times New Roman" w:hAnsi="Calibri" w:cs="Calibri"/>
                      <w:color w:val="000000"/>
                      <w:kern w:val="0"/>
                      <w:lang w:eastAsia="en-AE"/>
                      <w14:ligatures w14:val="none"/>
                    </w:rPr>
                  </w:rPrChange>
                </w:rPr>
                <w:t>0</w:t>
              </w:r>
            </w:ins>
          </w:p>
        </w:tc>
        <w:tc>
          <w:tcPr>
            <w:tcW w:w="3283" w:type="dxa"/>
            <w:shd w:val="clear" w:color="auto" w:fill="D9E2F3" w:themeFill="accent1" w:themeFillTint="33"/>
            <w:noWrap/>
            <w:hideMark/>
            <w:tcPrChange w:id="2258" w:author="Tafadzwa Wilson Sedze" w:date="2024-04-01T20: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4EFE5E76" w14:textId="77777777" w:rsidR="002E78C2" w:rsidRPr="002E78C2" w:rsidRDefault="002E78C2" w:rsidP="002E78C2">
            <w:pPr>
              <w:rPr>
                <w:ins w:id="2259" w:author="Tafadzwa Wilson Sedze" w:date="2024-04-01T20:10:00Z"/>
                <w:rFonts w:ascii="Bahnschrift Light" w:eastAsia="Times New Roman" w:hAnsi="Bahnschrift Light" w:cs="Calibri"/>
                <w:color w:val="000000"/>
                <w:kern w:val="0"/>
                <w:sz w:val="24"/>
                <w:szCs w:val="24"/>
                <w:lang w:eastAsia="en-AE"/>
                <w14:ligatures w14:val="none"/>
                <w:rPrChange w:id="2260" w:author="Tafadzwa Wilson Sedze" w:date="2024-04-01T20:13:00Z">
                  <w:rPr>
                    <w:ins w:id="2261" w:author="Tafadzwa Wilson Sedze" w:date="2024-04-01T20:10:00Z"/>
                    <w:rFonts w:ascii="Calibri" w:eastAsia="Times New Roman" w:hAnsi="Calibri" w:cs="Calibri"/>
                    <w:color w:val="000000"/>
                    <w:kern w:val="0"/>
                    <w:lang w:eastAsia="en-AE"/>
                    <w14:ligatures w14:val="none"/>
                  </w:rPr>
                </w:rPrChange>
              </w:rPr>
            </w:pPr>
            <w:ins w:id="2262"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63" w:author="Tafadzwa Wilson Sedze" w:date="2024-04-01T20:13:00Z">
                    <w:rPr>
                      <w:rFonts w:ascii="Calibri" w:eastAsia="Times New Roman" w:hAnsi="Calibri" w:cs="Calibri"/>
                      <w:color w:val="000000"/>
                      <w:kern w:val="0"/>
                      <w:lang w:eastAsia="en-AE"/>
                      <w14:ligatures w14:val="none"/>
                    </w:rPr>
                  </w:rPrChange>
                </w:rPr>
                <w:t>Username for login</w:t>
              </w:r>
            </w:ins>
          </w:p>
        </w:tc>
      </w:tr>
      <w:tr w:rsidR="002E78C2" w:rsidRPr="002E78C2" w14:paraId="4AC39EE6" w14:textId="77777777" w:rsidTr="002E78C2">
        <w:tblPrEx>
          <w:tblPrExChange w:id="2264" w:author="Tafadzwa Wilson Sedze" w:date="2024-04-01T20:13:00Z">
            <w:tblPrEx>
              <w:tblW w:w="8796" w:type="dxa"/>
            </w:tblPrEx>
          </w:tblPrExChange>
        </w:tblPrEx>
        <w:trPr>
          <w:trHeight w:val="358"/>
          <w:ins w:id="2265" w:author="Tafadzwa Wilson Sedze" w:date="2024-04-01T20:10:00Z"/>
          <w:trPrChange w:id="2266" w:author="Tafadzwa Wilson Sedze" w:date="2024-04-01T20:13:00Z">
            <w:trPr>
              <w:trHeight w:val="358"/>
            </w:trPr>
          </w:trPrChange>
        </w:trPr>
        <w:tc>
          <w:tcPr>
            <w:tcW w:w="2565" w:type="dxa"/>
            <w:shd w:val="clear" w:color="auto" w:fill="D9E2F3" w:themeFill="accent1" w:themeFillTint="33"/>
            <w:noWrap/>
            <w:hideMark/>
            <w:tcPrChange w:id="2267" w:author="Tafadzwa Wilson Sedze" w:date="2024-04-01T20: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4197E8E" w14:textId="77777777" w:rsidR="002E78C2" w:rsidRPr="002E78C2" w:rsidRDefault="002E78C2" w:rsidP="002E78C2">
            <w:pPr>
              <w:rPr>
                <w:ins w:id="2268" w:author="Tafadzwa Wilson Sedze" w:date="2024-04-01T20:10:00Z"/>
                <w:rFonts w:ascii="Bahnschrift Light" w:eastAsia="Times New Roman" w:hAnsi="Bahnschrift Light" w:cs="Calibri"/>
                <w:color w:val="000000"/>
                <w:kern w:val="0"/>
                <w:sz w:val="24"/>
                <w:szCs w:val="24"/>
                <w:lang w:eastAsia="en-AE"/>
                <w14:ligatures w14:val="none"/>
                <w:rPrChange w:id="2269" w:author="Tafadzwa Wilson Sedze" w:date="2024-04-01T20:13:00Z">
                  <w:rPr>
                    <w:ins w:id="2270" w:author="Tafadzwa Wilson Sedze" w:date="2024-04-01T20:10:00Z"/>
                    <w:rFonts w:ascii="Calibri" w:eastAsia="Times New Roman" w:hAnsi="Calibri" w:cs="Calibri"/>
                    <w:color w:val="000000"/>
                    <w:kern w:val="0"/>
                    <w:lang w:eastAsia="en-AE"/>
                    <w14:ligatures w14:val="none"/>
                  </w:rPr>
                </w:rPrChange>
              </w:rPr>
            </w:pPr>
            <w:ins w:id="2271"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72" w:author="Tafadzwa Wilson Sedze" w:date="2024-04-01T20:13:00Z">
                    <w:rPr>
                      <w:rFonts w:ascii="Calibri" w:eastAsia="Times New Roman" w:hAnsi="Calibri" w:cs="Calibri"/>
                      <w:color w:val="000000"/>
                      <w:kern w:val="0"/>
                      <w:lang w:eastAsia="en-AE"/>
                      <w14:ligatures w14:val="none"/>
                    </w:rPr>
                  </w:rPrChange>
                </w:rPr>
                <w:t>password</w:t>
              </w:r>
            </w:ins>
          </w:p>
        </w:tc>
        <w:tc>
          <w:tcPr>
            <w:tcW w:w="1564" w:type="dxa"/>
            <w:shd w:val="clear" w:color="auto" w:fill="D9E2F3" w:themeFill="accent1" w:themeFillTint="33"/>
            <w:noWrap/>
            <w:hideMark/>
            <w:tcPrChange w:id="2273" w:author="Tafadzwa Wilson Sedze" w:date="2024-04-01T20: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11190F71" w14:textId="77777777" w:rsidR="002E78C2" w:rsidRPr="002E78C2" w:rsidRDefault="002E78C2" w:rsidP="002E78C2">
            <w:pPr>
              <w:rPr>
                <w:ins w:id="2274" w:author="Tafadzwa Wilson Sedze" w:date="2024-04-01T20:10:00Z"/>
                <w:rFonts w:ascii="Bahnschrift Light" w:eastAsia="Times New Roman" w:hAnsi="Bahnschrift Light" w:cs="Calibri"/>
                <w:color w:val="000000"/>
                <w:kern w:val="0"/>
                <w:sz w:val="24"/>
                <w:szCs w:val="24"/>
                <w:lang w:eastAsia="en-AE"/>
                <w14:ligatures w14:val="none"/>
                <w:rPrChange w:id="2275" w:author="Tafadzwa Wilson Sedze" w:date="2024-04-01T20:13:00Z">
                  <w:rPr>
                    <w:ins w:id="2276" w:author="Tafadzwa Wilson Sedze" w:date="2024-04-01T20:10:00Z"/>
                    <w:rFonts w:ascii="Calibri" w:eastAsia="Times New Roman" w:hAnsi="Calibri" w:cs="Calibri"/>
                    <w:color w:val="000000"/>
                    <w:kern w:val="0"/>
                    <w:lang w:eastAsia="en-AE"/>
                    <w14:ligatures w14:val="none"/>
                  </w:rPr>
                </w:rPrChange>
              </w:rPr>
            </w:pPr>
            <w:ins w:id="2277"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78" w:author="Tafadzwa Wilson Sedze" w:date="2024-04-01T20: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279" w:author="Tafadzwa Wilson Sedze" w:date="2024-04-01T20: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09720D4A" w14:textId="77777777" w:rsidR="002E78C2" w:rsidRPr="002E78C2" w:rsidRDefault="002E78C2">
            <w:pPr>
              <w:rPr>
                <w:ins w:id="2280" w:author="Tafadzwa Wilson Sedze" w:date="2024-04-01T20:10:00Z"/>
                <w:rFonts w:ascii="Bahnschrift Light" w:eastAsia="Times New Roman" w:hAnsi="Bahnschrift Light" w:cs="Calibri"/>
                <w:color w:val="000000"/>
                <w:kern w:val="0"/>
                <w:sz w:val="24"/>
                <w:szCs w:val="24"/>
                <w:lang w:eastAsia="en-AE"/>
                <w14:ligatures w14:val="none"/>
                <w:rPrChange w:id="2281" w:author="Tafadzwa Wilson Sedze" w:date="2024-04-01T20:13:00Z">
                  <w:rPr>
                    <w:ins w:id="2282" w:author="Tafadzwa Wilson Sedze" w:date="2024-04-01T20:10:00Z"/>
                    <w:rFonts w:ascii="Calibri" w:eastAsia="Times New Roman" w:hAnsi="Calibri" w:cs="Calibri"/>
                    <w:color w:val="000000"/>
                    <w:kern w:val="0"/>
                    <w:lang w:eastAsia="en-AE"/>
                    <w14:ligatures w14:val="none"/>
                  </w:rPr>
                </w:rPrChange>
              </w:rPr>
              <w:pPrChange w:id="2283" w:author="Tafadzwa Wilson Sedze" w:date="2024-04-01T20:10:00Z">
                <w:pPr>
                  <w:jc w:val="right"/>
                </w:pPr>
              </w:pPrChange>
            </w:pPr>
            <w:ins w:id="2284"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85" w:author="Tafadzwa Wilson Sedze" w:date="2024-04-01T20:13:00Z">
                    <w:rPr>
                      <w:rFonts w:ascii="Calibri" w:eastAsia="Times New Roman" w:hAnsi="Calibri" w:cs="Calibri"/>
                      <w:color w:val="000000"/>
                      <w:kern w:val="0"/>
                      <w:lang w:eastAsia="en-AE"/>
                      <w14:ligatures w14:val="none"/>
                    </w:rPr>
                  </w:rPrChange>
                </w:rPr>
                <w:t>50</w:t>
              </w:r>
            </w:ins>
          </w:p>
        </w:tc>
        <w:tc>
          <w:tcPr>
            <w:tcW w:w="3283" w:type="dxa"/>
            <w:shd w:val="clear" w:color="auto" w:fill="D9E2F3" w:themeFill="accent1" w:themeFillTint="33"/>
            <w:noWrap/>
            <w:hideMark/>
            <w:tcPrChange w:id="2286" w:author="Tafadzwa Wilson Sedze" w:date="2024-04-01T20: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7747BF0" w14:textId="77777777" w:rsidR="002E78C2" w:rsidRPr="002E78C2" w:rsidRDefault="002E78C2" w:rsidP="002E78C2">
            <w:pPr>
              <w:rPr>
                <w:ins w:id="2287" w:author="Tafadzwa Wilson Sedze" w:date="2024-04-01T20:10:00Z"/>
                <w:rFonts w:ascii="Bahnschrift Light" w:eastAsia="Times New Roman" w:hAnsi="Bahnschrift Light" w:cs="Calibri"/>
                <w:color w:val="000000"/>
                <w:kern w:val="0"/>
                <w:sz w:val="24"/>
                <w:szCs w:val="24"/>
                <w:lang w:eastAsia="en-AE"/>
                <w14:ligatures w14:val="none"/>
                <w:rPrChange w:id="2288" w:author="Tafadzwa Wilson Sedze" w:date="2024-04-01T20:13:00Z">
                  <w:rPr>
                    <w:ins w:id="2289" w:author="Tafadzwa Wilson Sedze" w:date="2024-04-01T20:10:00Z"/>
                    <w:rFonts w:ascii="Calibri" w:eastAsia="Times New Roman" w:hAnsi="Calibri" w:cs="Calibri"/>
                    <w:color w:val="000000"/>
                    <w:kern w:val="0"/>
                    <w:lang w:eastAsia="en-AE"/>
                    <w14:ligatures w14:val="none"/>
                  </w:rPr>
                </w:rPrChange>
              </w:rPr>
            </w:pPr>
            <w:ins w:id="2290"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291" w:author="Tafadzwa Wilson Sedze" w:date="2024-04-01T20:13:00Z">
                    <w:rPr>
                      <w:rFonts w:ascii="Calibri" w:eastAsia="Times New Roman" w:hAnsi="Calibri" w:cs="Calibri"/>
                      <w:color w:val="000000"/>
                      <w:kern w:val="0"/>
                      <w:lang w:eastAsia="en-AE"/>
                      <w14:ligatures w14:val="none"/>
                    </w:rPr>
                  </w:rPrChange>
                </w:rPr>
                <w:t>Password for login</w:t>
              </w:r>
            </w:ins>
          </w:p>
        </w:tc>
      </w:tr>
      <w:tr w:rsidR="002E78C2" w:rsidRPr="002E78C2" w14:paraId="7D5532B1" w14:textId="77777777" w:rsidTr="002E78C2">
        <w:tblPrEx>
          <w:tblPrExChange w:id="2292" w:author="Tafadzwa Wilson Sedze" w:date="2024-04-01T20:13:00Z">
            <w:tblPrEx>
              <w:tblW w:w="8796" w:type="dxa"/>
            </w:tblPrEx>
          </w:tblPrExChange>
        </w:tblPrEx>
        <w:trPr>
          <w:trHeight w:val="358"/>
          <w:ins w:id="2293" w:author="Tafadzwa Wilson Sedze" w:date="2024-04-01T20:10:00Z"/>
          <w:trPrChange w:id="2294" w:author="Tafadzwa Wilson Sedze" w:date="2024-04-01T20:13:00Z">
            <w:trPr>
              <w:trHeight w:val="358"/>
            </w:trPr>
          </w:trPrChange>
        </w:trPr>
        <w:tc>
          <w:tcPr>
            <w:tcW w:w="2565" w:type="dxa"/>
            <w:shd w:val="clear" w:color="auto" w:fill="D9E2F3" w:themeFill="accent1" w:themeFillTint="33"/>
            <w:noWrap/>
            <w:hideMark/>
            <w:tcPrChange w:id="2295" w:author="Tafadzwa Wilson Sedze" w:date="2024-04-01T20: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DB3A902" w14:textId="77777777" w:rsidR="002E78C2" w:rsidRPr="002E78C2" w:rsidRDefault="002E78C2" w:rsidP="002E78C2">
            <w:pPr>
              <w:rPr>
                <w:ins w:id="2296" w:author="Tafadzwa Wilson Sedze" w:date="2024-04-01T20:10:00Z"/>
                <w:rFonts w:ascii="Bahnschrift Light" w:eastAsia="Times New Roman" w:hAnsi="Bahnschrift Light" w:cs="Calibri"/>
                <w:color w:val="000000"/>
                <w:kern w:val="0"/>
                <w:sz w:val="24"/>
                <w:szCs w:val="24"/>
                <w:lang w:eastAsia="en-AE"/>
                <w14:ligatures w14:val="none"/>
                <w:rPrChange w:id="2297" w:author="Tafadzwa Wilson Sedze" w:date="2024-04-01T20:13:00Z">
                  <w:rPr>
                    <w:ins w:id="2298" w:author="Tafadzwa Wilson Sedze" w:date="2024-04-01T20:10:00Z"/>
                    <w:rFonts w:ascii="Calibri" w:eastAsia="Times New Roman" w:hAnsi="Calibri" w:cs="Calibri"/>
                    <w:color w:val="000000"/>
                    <w:kern w:val="0"/>
                    <w:lang w:eastAsia="en-AE"/>
                    <w14:ligatures w14:val="none"/>
                  </w:rPr>
                </w:rPrChange>
              </w:rPr>
            </w:pPr>
            <w:ins w:id="2299"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00" w:author="Tafadzwa Wilson Sedze" w:date="2024-04-01T20:13:00Z">
                    <w:rPr>
                      <w:rFonts w:ascii="Calibri" w:eastAsia="Times New Roman" w:hAnsi="Calibri" w:cs="Calibri"/>
                      <w:color w:val="000000"/>
                      <w:kern w:val="0"/>
                      <w:lang w:eastAsia="en-AE"/>
                      <w14:ligatures w14:val="none"/>
                    </w:rPr>
                  </w:rPrChange>
                </w:rPr>
                <w:t>email</w:t>
              </w:r>
            </w:ins>
          </w:p>
        </w:tc>
        <w:tc>
          <w:tcPr>
            <w:tcW w:w="1564" w:type="dxa"/>
            <w:shd w:val="clear" w:color="auto" w:fill="D9E2F3" w:themeFill="accent1" w:themeFillTint="33"/>
            <w:noWrap/>
            <w:hideMark/>
            <w:tcPrChange w:id="2301" w:author="Tafadzwa Wilson Sedze" w:date="2024-04-01T20: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00678833" w14:textId="77777777" w:rsidR="002E78C2" w:rsidRPr="002E78C2" w:rsidRDefault="002E78C2" w:rsidP="002E78C2">
            <w:pPr>
              <w:rPr>
                <w:ins w:id="2302" w:author="Tafadzwa Wilson Sedze" w:date="2024-04-01T20:10:00Z"/>
                <w:rFonts w:ascii="Bahnschrift Light" w:eastAsia="Times New Roman" w:hAnsi="Bahnschrift Light" w:cs="Calibri"/>
                <w:color w:val="000000"/>
                <w:kern w:val="0"/>
                <w:sz w:val="24"/>
                <w:szCs w:val="24"/>
                <w:lang w:eastAsia="en-AE"/>
                <w14:ligatures w14:val="none"/>
                <w:rPrChange w:id="2303" w:author="Tafadzwa Wilson Sedze" w:date="2024-04-01T20:13:00Z">
                  <w:rPr>
                    <w:ins w:id="2304" w:author="Tafadzwa Wilson Sedze" w:date="2024-04-01T20:10:00Z"/>
                    <w:rFonts w:ascii="Calibri" w:eastAsia="Times New Roman" w:hAnsi="Calibri" w:cs="Calibri"/>
                    <w:color w:val="000000"/>
                    <w:kern w:val="0"/>
                    <w:lang w:eastAsia="en-AE"/>
                    <w14:ligatures w14:val="none"/>
                  </w:rPr>
                </w:rPrChange>
              </w:rPr>
            </w:pPr>
            <w:ins w:id="2305"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06" w:author="Tafadzwa Wilson Sedze" w:date="2024-04-01T20:13:00Z">
                    <w:rPr>
                      <w:rFonts w:ascii="Calibri" w:eastAsia="Times New Roman" w:hAnsi="Calibri" w:cs="Calibri"/>
                      <w:color w:val="000000"/>
                      <w:kern w:val="0"/>
                      <w:lang w:eastAsia="en-AE"/>
                      <w14:ligatures w14:val="none"/>
                    </w:rPr>
                  </w:rPrChange>
                </w:rPr>
                <w:t>varchar</w:t>
              </w:r>
            </w:ins>
          </w:p>
        </w:tc>
        <w:tc>
          <w:tcPr>
            <w:tcW w:w="1384" w:type="dxa"/>
            <w:shd w:val="clear" w:color="auto" w:fill="D9E2F3" w:themeFill="accent1" w:themeFillTint="33"/>
            <w:noWrap/>
            <w:hideMark/>
            <w:tcPrChange w:id="2307" w:author="Tafadzwa Wilson Sedze" w:date="2024-04-01T20: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1EE0B12B" w14:textId="3C834A20" w:rsidR="002E78C2" w:rsidRPr="002E78C2" w:rsidRDefault="002E78C2">
            <w:pPr>
              <w:rPr>
                <w:ins w:id="2308" w:author="Tafadzwa Wilson Sedze" w:date="2024-04-01T20:10:00Z"/>
                <w:rFonts w:ascii="Bahnschrift Light" w:eastAsia="Times New Roman" w:hAnsi="Bahnschrift Light" w:cs="Calibri"/>
                <w:color w:val="000000"/>
                <w:kern w:val="0"/>
                <w:sz w:val="24"/>
                <w:szCs w:val="24"/>
                <w:lang w:eastAsia="en-AE"/>
                <w14:ligatures w14:val="none"/>
                <w:rPrChange w:id="2309" w:author="Tafadzwa Wilson Sedze" w:date="2024-04-01T20:13:00Z">
                  <w:rPr>
                    <w:ins w:id="2310" w:author="Tafadzwa Wilson Sedze" w:date="2024-04-01T20:10:00Z"/>
                    <w:rFonts w:ascii="Calibri" w:eastAsia="Times New Roman" w:hAnsi="Calibri" w:cs="Calibri"/>
                    <w:color w:val="000000"/>
                    <w:kern w:val="0"/>
                    <w:lang w:eastAsia="en-AE"/>
                    <w14:ligatures w14:val="none"/>
                  </w:rPr>
                </w:rPrChange>
              </w:rPr>
              <w:pPrChange w:id="2311" w:author="Tafadzwa Wilson Sedze" w:date="2024-04-01T20:10:00Z">
                <w:pPr>
                  <w:jc w:val="right"/>
                </w:pPr>
              </w:pPrChange>
            </w:pPr>
            <w:ins w:id="2312" w:author="Tafadzwa Wilson Sedze" w:date="2024-04-01T20:11:00Z">
              <w:r w:rsidRPr="002E78C2">
                <w:rPr>
                  <w:rFonts w:ascii="Bahnschrift Light" w:eastAsia="Times New Roman" w:hAnsi="Bahnschrift Light" w:cs="Calibri"/>
                  <w:color w:val="000000"/>
                  <w:kern w:val="0"/>
                  <w:sz w:val="24"/>
                  <w:szCs w:val="24"/>
                  <w:lang w:eastAsia="en-AE"/>
                  <w14:ligatures w14:val="none"/>
                  <w:rPrChange w:id="2313" w:author="Tafadzwa Wilson Sedze" w:date="2024-04-01T20:13:00Z">
                    <w:rPr>
                      <w:rFonts w:ascii="Calibri" w:eastAsia="Times New Roman" w:hAnsi="Calibri" w:cs="Calibri"/>
                      <w:color w:val="000000"/>
                      <w:kern w:val="0"/>
                      <w:sz w:val="24"/>
                      <w:szCs w:val="24"/>
                      <w:lang w:eastAsia="en-AE"/>
                      <w14:ligatures w14:val="none"/>
                    </w:rPr>
                  </w:rPrChange>
                </w:rPr>
                <w:t>5</w:t>
              </w:r>
            </w:ins>
            <w:ins w:id="2314"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15" w:author="Tafadzwa Wilson Sedze" w:date="2024-04-01T20:13:00Z">
                    <w:rPr>
                      <w:rFonts w:ascii="Calibri" w:eastAsia="Times New Roman" w:hAnsi="Calibri" w:cs="Calibri"/>
                      <w:color w:val="000000"/>
                      <w:kern w:val="0"/>
                      <w:lang w:eastAsia="en-AE"/>
                      <w14:ligatures w14:val="none"/>
                    </w:rPr>
                  </w:rPrChange>
                </w:rPr>
                <w:t>0</w:t>
              </w:r>
            </w:ins>
          </w:p>
        </w:tc>
        <w:tc>
          <w:tcPr>
            <w:tcW w:w="3283" w:type="dxa"/>
            <w:shd w:val="clear" w:color="auto" w:fill="D9E2F3" w:themeFill="accent1" w:themeFillTint="33"/>
            <w:noWrap/>
            <w:hideMark/>
            <w:tcPrChange w:id="2316" w:author="Tafadzwa Wilson Sedze" w:date="2024-04-01T20: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2CF991A5" w14:textId="77777777" w:rsidR="002E78C2" w:rsidRPr="002E78C2" w:rsidRDefault="002E78C2" w:rsidP="002E78C2">
            <w:pPr>
              <w:rPr>
                <w:ins w:id="2317" w:author="Tafadzwa Wilson Sedze" w:date="2024-04-01T20:10:00Z"/>
                <w:rFonts w:ascii="Bahnschrift Light" w:eastAsia="Times New Roman" w:hAnsi="Bahnschrift Light" w:cs="Calibri"/>
                <w:color w:val="000000"/>
                <w:kern w:val="0"/>
                <w:sz w:val="24"/>
                <w:szCs w:val="24"/>
                <w:lang w:eastAsia="en-AE"/>
                <w14:ligatures w14:val="none"/>
                <w:rPrChange w:id="2318" w:author="Tafadzwa Wilson Sedze" w:date="2024-04-01T20:13:00Z">
                  <w:rPr>
                    <w:ins w:id="2319" w:author="Tafadzwa Wilson Sedze" w:date="2024-04-01T20:10:00Z"/>
                    <w:rFonts w:ascii="Calibri" w:eastAsia="Times New Roman" w:hAnsi="Calibri" w:cs="Calibri"/>
                    <w:color w:val="000000"/>
                    <w:kern w:val="0"/>
                    <w:lang w:eastAsia="en-AE"/>
                    <w14:ligatures w14:val="none"/>
                  </w:rPr>
                </w:rPrChange>
              </w:rPr>
            </w:pPr>
            <w:ins w:id="2320"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21" w:author="Tafadzwa Wilson Sedze" w:date="2024-04-01T20:13:00Z">
                    <w:rPr>
                      <w:rFonts w:ascii="Calibri" w:eastAsia="Times New Roman" w:hAnsi="Calibri" w:cs="Calibri"/>
                      <w:color w:val="000000"/>
                      <w:kern w:val="0"/>
                      <w:lang w:eastAsia="en-AE"/>
                      <w14:ligatures w14:val="none"/>
                    </w:rPr>
                  </w:rPrChange>
                </w:rPr>
                <w:t>Email address of admin</w:t>
              </w:r>
            </w:ins>
          </w:p>
        </w:tc>
      </w:tr>
      <w:tr w:rsidR="002E78C2" w:rsidRPr="002E78C2" w14:paraId="2C510BE6" w14:textId="77777777" w:rsidTr="002E78C2">
        <w:tblPrEx>
          <w:tblPrExChange w:id="2322" w:author="Tafadzwa Wilson Sedze" w:date="2024-04-01T20:13:00Z">
            <w:tblPrEx>
              <w:tblW w:w="8796" w:type="dxa"/>
            </w:tblPrEx>
          </w:tblPrExChange>
        </w:tblPrEx>
        <w:trPr>
          <w:trHeight w:val="358"/>
          <w:ins w:id="2323" w:author="Tafadzwa Wilson Sedze" w:date="2024-04-01T20:10:00Z"/>
          <w:trPrChange w:id="2324" w:author="Tafadzwa Wilson Sedze" w:date="2024-04-01T20:13:00Z">
            <w:trPr>
              <w:trHeight w:val="358"/>
            </w:trPr>
          </w:trPrChange>
        </w:trPr>
        <w:tc>
          <w:tcPr>
            <w:tcW w:w="2565" w:type="dxa"/>
            <w:shd w:val="clear" w:color="auto" w:fill="D9E2F3" w:themeFill="accent1" w:themeFillTint="33"/>
            <w:noWrap/>
            <w:hideMark/>
            <w:tcPrChange w:id="2325" w:author="Tafadzwa Wilson Sedze" w:date="2024-04-01T20:13:00Z">
              <w:tcPr>
                <w:tcW w:w="256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886A2A4" w14:textId="77777777" w:rsidR="002E78C2" w:rsidRPr="002E78C2" w:rsidRDefault="002E78C2" w:rsidP="002E78C2">
            <w:pPr>
              <w:rPr>
                <w:ins w:id="2326" w:author="Tafadzwa Wilson Sedze" w:date="2024-04-01T20:10:00Z"/>
                <w:rFonts w:ascii="Bahnschrift Light" w:eastAsia="Times New Roman" w:hAnsi="Bahnschrift Light" w:cs="Calibri"/>
                <w:color w:val="000000"/>
                <w:kern w:val="0"/>
                <w:sz w:val="24"/>
                <w:szCs w:val="24"/>
                <w:lang w:eastAsia="en-AE"/>
                <w14:ligatures w14:val="none"/>
                <w:rPrChange w:id="2327" w:author="Tafadzwa Wilson Sedze" w:date="2024-04-01T20:13:00Z">
                  <w:rPr>
                    <w:ins w:id="2328" w:author="Tafadzwa Wilson Sedze" w:date="2024-04-01T20:10:00Z"/>
                    <w:rFonts w:ascii="Calibri" w:eastAsia="Times New Roman" w:hAnsi="Calibri" w:cs="Calibri"/>
                    <w:color w:val="000000"/>
                    <w:kern w:val="0"/>
                    <w:lang w:eastAsia="en-AE"/>
                    <w14:ligatures w14:val="none"/>
                  </w:rPr>
                </w:rPrChange>
              </w:rPr>
            </w:pPr>
            <w:ins w:id="2329"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30" w:author="Tafadzwa Wilson Sedze" w:date="2024-04-01T20:13:00Z">
                    <w:rPr>
                      <w:rFonts w:ascii="Calibri" w:eastAsia="Times New Roman" w:hAnsi="Calibri" w:cs="Calibri"/>
                      <w:color w:val="000000"/>
                      <w:kern w:val="0"/>
                      <w:lang w:eastAsia="en-AE"/>
                      <w14:ligatures w14:val="none"/>
                    </w:rPr>
                  </w:rPrChange>
                </w:rPr>
                <w:t>contact_number</w:t>
              </w:r>
            </w:ins>
          </w:p>
        </w:tc>
        <w:tc>
          <w:tcPr>
            <w:tcW w:w="1564" w:type="dxa"/>
            <w:shd w:val="clear" w:color="auto" w:fill="D9E2F3" w:themeFill="accent1" w:themeFillTint="33"/>
            <w:noWrap/>
            <w:hideMark/>
            <w:tcPrChange w:id="2331" w:author="Tafadzwa Wilson Sedze" w:date="2024-04-01T20:13:00Z">
              <w:tcPr>
                <w:tcW w:w="1564" w:type="dxa"/>
                <w:gridSpan w:val="2"/>
                <w:tcBorders>
                  <w:top w:val="nil"/>
                  <w:left w:val="nil"/>
                  <w:bottom w:val="single" w:sz="4" w:space="0" w:color="auto"/>
                  <w:right w:val="single" w:sz="4" w:space="0" w:color="auto"/>
                </w:tcBorders>
                <w:shd w:val="clear" w:color="auto" w:fill="auto"/>
                <w:noWrap/>
                <w:vAlign w:val="bottom"/>
                <w:hideMark/>
              </w:tcPr>
            </w:tcPrChange>
          </w:tcPr>
          <w:p w14:paraId="701A4E9C" w14:textId="2BC37624" w:rsidR="002E78C2" w:rsidRPr="002E78C2" w:rsidRDefault="002E78C2" w:rsidP="002E78C2">
            <w:pPr>
              <w:rPr>
                <w:ins w:id="2332" w:author="Tafadzwa Wilson Sedze" w:date="2024-04-01T20:10:00Z"/>
                <w:rFonts w:ascii="Bahnschrift Light" w:eastAsia="Times New Roman" w:hAnsi="Bahnschrift Light" w:cs="Calibri"/>
                <w:color w:val="000000"/>
                <w:kern w:val="0"/>
                <w:sz w:val="24"/>
                <w:szCs w:val="24"/>
                <w:lang w:eastAsia="en-AE"/>
                <w14:ligatures w14:val="none"/>
                <w:rPrChange w:id="2333" w:author="Tafadzwa Wilson Sedze" w:date="2024-04-01T20:13:00Z">
                  <w:rPr>
                    <w:ins w:id="2334" w:author="Tafadzwa Wilson Sedze" w:date="2024-04-01T20:10:00Z"/>
                    <w:rFonts w:ascii="Calibri" w:eastAsia="Times New Roman" w:hAnsi="Calibri" w:cs="Calibri"/>
                    <w:color w:val="000000"/>
                    <w:kern w:val="0"/>
                    <w:lang w:eastAsia="en-AE"/>
                    <w14:ligatures w14:val="none"/>
                  </w:rPr>
                </w:rPrChange>
              </w:rPr>
            </w:pPr>
            <w:ins w:id="2335" w:author="Tafadzwa Wilson Sedze" w:date="2024-04-01T20:11:00Z">
              <w:r w:rsidRPr="002E78C2">
                <w:rPr>
                  <w:rFonts w:ascii="Bahnschrift Light" w:eastAsia="Times New Roman" w:hAnsi="Bahnschrift Light" w:cs="Calibri"/>
                  <w:color w:val="000000"/>
                  <w:kern w:val="0"/>
                  <w:sz w:val="24"/>
                  <w:szCs w:val="24"/>
                  <w:lang w:eastAsia="en-AE"/>
                  <w14:ligatures w14:val="none"/>
                  <w:rPrChange w:id="2336" w:author="Tafadzwa Wilson Sedze" w:date="2024-04-01T20:13:00Z">
                    <w:rPr>
                      <w:rFonts w:ascii="Calibri" w:eastAsia="Times New Roman" w:hAnsi="Calibri" w:cs="Calibri"/>
                      <w:color w:val="000000"/>
                      <w:kern w:val="0"/>
                      <w:sz w:val="24"/>
                      <w:szCs w:val="24"/>
                      <w:lang w:eastAsia="en-AE"/>
                      <w14:ligatures w14:val="none"/>
                    </w:rPr>
                  </w:rPrChange>
                </w:rPr>
                <w:t>number</w:t>
              </w:r>
            </w:ins>
          </w:p>
        </w:tc>
        <w:tc>
          <w:tcPr>
            <w:tcW w:w="1384" w:type="dxa"/>
            <w:shd w:val="clear" w:color="auto" w:fill="D9E2F3" w:themeFill="accent1" w:themeFillTint="33"/>
            <w:noWrap/>
            <w:hideMark/>
            <w:tcPrChange w:id="2337" w:author="Tafadzwa Wilson Sedze" w:date="2024-04-01T20:13:00Z">
              <w:tcPr>
                <w:tcW w:w="1384" w:type="dxa"/>
                <w:gridSpan w:val="2"/>
                <w:tcBorders>
                  <w:top w:val="nil"/>
                  <w:left w:val="nil"/>
                  <w:bottom w:val="single" w:sz="4" w:space="0" w:color="auto"/>
                  <w:right w:val="single" w:sz="4" w:space="0" w:color="auto"/>
                </w:tcBorders>
                <w:shd w:val="clear" w:color="auto" w:fill="auto"/>
                <w:noWrap/>
                <w:vAlign w:val="bottom"/>
                <w:hideMark/>
              </w:tcPr>
            </w:tcPrChange>
          </w:tcPr>
          <w:p w14:paraId="3C469921" w14:textId="3FC8F8D3" w:rsidR="002E78C2" w:rsidRPr="002E78C2" w:rsidRDefault="002E78C2" w:rsidP="002E78C2">
            <w:pPr>
              <w:rPr>
                <w:ins w:id="2338" w:author="Tafadzwa Wilson Sedze" w:date="2024-04-01T20:10:00Z"/>
                <w:rFonts w:ascii="Bahnschrift Light" w:eastAsia="Times New Roman" w:hAnsi="Bahnschrift Light" w:cs="Calibri"/>
                <w:color w:val="000000"/>
                <w:kern w:val="0"/>
                <w:sz w:val="24"/>
                <w:szCs w:val="24"/>
                <w:lang w:eastAsia="en-AE"/>
                <w14:ligatures w14:val="none"/>
                <w:rPrChange w:id="2339" w:author="Tafadzwa Wilson Sedze" w:date="2024-04-01T20:13:00Z">
                  <w:rPr>
                    <w:ins w:id="2340" w:author="Tafadzwa Wilson Sedze" w:date="2024-04-01T20:10:00Z"/>
                    <w:rFonts w:ascii="Calibri" w:eastAsia="Times New Roman" w:hAnsi="Calibri" w:cs="Calibri"/>
                    <w:color w:val="000000"/>
                    <w:kern w:val="0"/>
                    <w:lang w:eastAsia="en-AE"/>
                    <w14:ligatures w14:val="none"/>
                  </w:rPr>
                </w:rPrChange>
              </w:rPr>
            </w:pPr>
            <w:ins w:id="2341" w:author="Tafadzwa Wilson Sedze" w:date="2024-04-01T20:11:00Z">
              <w:r w:rsidRPr="002E78C2">
                <w:rPr>
                  <w:rFonts w:ascii="Bahnschrift Light" w:eastAsia="Times New Roman" w:hAnsi="Bahnschrift Light" w:cs="Calibri"/>
                  <w:color w:val="000000"/>
                  <w:kern w:val="0"/>
                  <w:sz w:val="24"/>
                  <w:szCs w:val="24"/>
                  <w:lang w:eastAsia="en-AE"/>
                  <w14:ligatures w14:val="none"/>
                  <w:rPrChange w:id="2342" w:author="Tafadzwa Wilson Sedze" w:date="2024-04-01T20:13:00Z">
                    <w:rPr>
                      <w:rFonts w:ascii="Calibri" w:eastAsia="Times New Roman" w:hAnsi="Calibri" w:cs="Calibri"/>
                      <w:color w:val="000000"/>
                      <w:kern w:val="0"/>
                      <w:sz w:val="24"/>
                      <w:szCs w:val="24"/>
                      <w:lang w:eastAsia="en-AE"/>
                      <w14:ligatures w14:val="none"/>
                    </w:rPr>
                  </w:rPrChange>
                </w:rPr>
                <w:t>10</w:t>
              </w:r>
            </w:ins>
          </w:p>
        </w:tc>
        <w:tc>
          <w:tcPr>
            <w:tcW w:w="3283" w:type="dxa"/>
            <w:shd w:val="clear" w:color="auto" w:fill="D9E2F3" w:themeFill="accent1" w:themeFillTint="33"/>
            <w:noWrap/>
            <w:hideMark/>
            <w:tcPrChange w:id="2343" w:author="Tafadzwa Wilson Sedze" w:date="2024-04-01T20:13:00Z">
              <w:tcPr>
                <w:tcW w:w="3283" w:type="dxa"/>
                <w:gridSpan w:val="2"/>
                <w:tcBorders>
                  <w:top w:val="nil"/>
                  <w:left w:val="nil"/>
                  <w:bottom w:val="single" w:sz="4" w:space="0" w:color="auto"/>
                  <w:right w:val="single" w:sz="4" w:space="0" w:color="auto"/>
                </w:tcBorders>
                <w:shd w:val="clear" w:color="auto" w:fill="auto"/>
                <w:noWrap/>
                <w:vAlign w:val="bottom"/>
                <w:hideMark/>
              </w:tcPr>
            </w:tcPrChange>
          </w:tcPr>
          <w:p w14:paraId="7B6D5489" w14:textId="77777777" w:rsidR="002E78C2" w:rsidRPr="002E78C2" w:rsidRDefault="002E78C2" w:rsidP="002E78C2">
            <w:pPr>
              <w:rPr>
                <w:ins w:id="2344" w:author="Tafadzwa Wilson Sedze" w:date="2024-04-01T20:10:00Z"/>
                <w:rFonts w:ascii="Bahnschrift Light" w:eastAsia="Times New Roman" w:hAnsi="Bahnschrift Light" w:cs="Calibri"/>
                <w:color w:val="000000"/>
                <w:kern w:val="0"/>
                <w:sz w:val="24"/>
                <w:szCs w:val="24"/>
                <w:lang w:eastAsia="en-AE"/>
                <w14:ligatures w14:val="none"/>
                <w:rPrChange w:id="2345" w:author="Tafadzwa Wilson Sedze" w:date="2024-04-01T20:13:00Z">
                  <w:rPr>
                    <w:ins w:id="2346" w:author="Tafadzwa Wilson Sedze" w:date="2024-04-01T20:10:00Z"/>
                    <w:rFonts w:ascii="Calibri" w:eastAsia="Times New Roman" w:hAnsi="Calibri" w:cs="Calibri"/>
                    <w:color w:val="000000"/>
                    <w:kern w:val="0"/>
                    <w:lang w:eastAsia="en-AE"/>
                    <w14:ligatures w14:val="none"/>
                  </w:rPr>
                </w:rPrChange>
              </w:rPr>
            </w:pPr>
            <w:ins w:id="2347" w:author="Tafadzwa Wilson Sedze" w:date="2024-04-01T20:10:00Z">
              <w:r w:rsidRPr="002E78C2">
                <w:rPr>
                  <w:rFonts w:ascii="Bahnschrift Light" w:eastAsia="Times New Roman" w:hAnsi="Bahnschrift Light" w:cs="Calibri"/>
                  <w:color w:val="000000"/>
                  <w:kern w:val="0"/>
                  <w:sz w:val="24"/>
                  <w:szCs w:val="24"/>
                  <w:lang w:eastAsia="en-AE"/>
                  <w14:ligatures w14:val="none"/>
                  <w:rPrChange w:id="2348" w:author="Tafadzwa Wilson Sedze" w:date="2024-04-01T20:13:00Z">
                    <w:rPr>
                      <w:rFonts w:ascii="Calibri" w:eastAsia="Times New Roman" w:hAnsi="Calibri" w:cs="Calibri"/>
                      <w:color w:val="000000"/>
                      <w:kern w:val="0"/>
                      <w:lang w:eastAsia="en-AE"/>
                      <w14:ligatures w14:val="none"/>
                    </w:rPr>
                  </w:rPrChange>
                </w:rPr>
                <w:t>Contact number of admin</w:t>
              </w:r>
            </w:ins>
          </w:p>
        </w:tc>
      </w:tr>
    </w:tbl>
    <w:p w14:paraId="14F6C211" w14:textId="77777777" w:rsidR="007C412D" w:rsidRDefault="007C412D" w:rsidP="00AD6D61">
      <w:pPr>
        <w:jc w:val="both"/>
        <w:rPr>
          <w:ins w:id="2349" w:author="Tafadzwa Wilson Sedze" w:date="2024-04-01T22:00:00Z"/>
          <w:rFonts w:ascii="Times New Roman" w:hAnsi="Times New Roman" w:cs="Times New Roman"/>
          <w:bCs/>
          <w:color w:val="000000" w:themeColor="text1"/>
          <w:sz w:val="24"/>
          <w:szCs w:val="24"/>
          <w:lang w:val="en-US"/>
        </w:rPr>
      </w:pPr>
    </w:p>
    <w:p w14:paraId="697F4CED" w14:textId="77777777" w:rsidR="00980B07" w:rsidRDefault="00980B07" w:rsidP="00AD6D61">
      <w:pPr>
        <w:jc w:val="both"/>
        <w:rPr>
          <w:ins w:id="2350" w:author="Tafadzwa Wilson Sedze" w:date="2024-04-01T22:00:00Z"/>
          <w:rFonts w:ascii="Times New Roman" w:hAnsi="Times New Roman" w:cs="Times New Roman"/>
          <w:bCs/>
          <w:color w:val="000000" w:themeColor="text1"/>
          <w:sz w:val="24"/>
          <w:szCs w:val="24"/>
          <w:lang w:val="en-US"/>
        </w:rPr>
      </w:pPr>
    </w:p>
    <w:p w14:paraId="601F9710" w14:textId="77777777" w:rsidR="00980B07" w:rsidRDefault="00980B07" w:rsidP="00AD6D61">
      <w:pPr>
        <w:jc w:val="both"/>
        <w:rPr>
          <w:ins w:id="2351" w:author="Tafadzwa Wilson Sedze" w:date="2024-04-01T20:17:00Z"/>
          <w:rFonts w:ascii="Times New Roman" w:hAnsi="Times New Roman" w:cs="Times New Roman"/>
          <w:bCs/>
          <w:color w:val="000000" w:themeColor="text1"/>
          <w:sz w:val="24"/>
          <w:szCs w:val="24"/>
          <w:lang w:val="en-US"/>
        </w:rPr>
      </w:pPr>
    </w:p>
    <w:p w14:paraId="503F6321" w14:textId="4D6F22DC" w:rsidR="002E78C2" w:rsidRDefault="002E78C2" w:rsidP="00C5474B">
      <w:pPr>
        <w:pStyle w:val="Heading2"/>
        <w:rPr>
          <w:ins w:id="2352" w:author="Tafadzwa Wilson Sedze" w:date="2024-04-01T20:28:00Z"/>
          <w:rFonts w:ascii="Times New Roman" w:hAnsi="Times New Roman" w:cs="Times New Roman"/>
          <w:color w:val="auto"/>
          <w:sz w:val="28"/>
          <w:szCs w:val="28"/>
        </w:rPr>
      </w:pPr>
      <w:ins w:id="2353" w:author="Tafadzwa Wilson Sedze" w:date="2024-04-01T20:17:00Z">
        <w:r w:rsidRPr="00C5474B">
          <w:rPr>
            <w:rFonts w:ascii="Times New Roman" w:hAnsi="Times New Roman" w:cs="Times New Roman"/>
            <w:color w:val="auto"/>
            <w:sz w:val="28"/>
            <w:szCs w:val="28"/>
            <w:rPrChange w:id="2354" w:author="Tafadzwa Wilson Sedze" w:date="2024-04-01T20:28:00Z">
              <w:rPr>
                <w:rFonts w:ascii="Times New Roman" w:hAnsi="Times New Roman" w:cs="Times New Roman"/>
                <w:bCs/>
                <w:color w:val="000000" w:themeColor="text1"/>
                <w:sz w:val="24"/>
                <w:szCs w:val="24"/>
              </w:rPr>
            </w:rPrChange>
          </w:rPr>
          <w:lastRenderedPageBreak/>
          <w:t>Table 4.2 Farm Workers</w:t>
        </w:r>
      </w:ins>
      <w:ins w:id="2355" w:author="Tafadzwa Wilson Sedze" w:date="2024-04-01T20:27:00Z">
        <w:r w:rsidR="00C5474B" w:rsidRPr="00C5474B">
          <w:rPr>
            <w:rFonts w:ascii="Times New Roman" w:hAnsi="Times New Roman" w:cs="Times New Roman"/>
            <w:color w:val="auto"/>
            <w:sz w:val="28"/>
            <w:szCs w:val="28"/>
            <w:rPrChange w:id="2356" w:author="Tafadzwa Wilson Sedze" w:date="2024-04-01T20:28:00Z">
              <w:rPr>
                <w:rFonts w:ascii="Times New Roman" w:hAnsi="Times New Roman" w:cs="Times New Roman"/>
                <w:bCs/>
                <w:color w:val="000000" w:themeColor="text1"/>
                <w:sz w:val="24"/>
                <w:szCs w:val="24"/>
              </w:rPr>
            </w:rPrChange>
          </w:rPr>
          <w:t xml:space="preserve"> table</w:t>
        </w:r>
      </w:ins>
      <w:ins w:id="2357" w:author="Tafadzwa Wilson Sedze" w:date="2024-04-01T20:17:00Z">
        <w:r w:rsidRPr="00C5474B">
          <w:rPr>
            <w:rFonts w:ascii="Times New Roman" w:hAnsi="Times New Roman" w:cs="Times New Roman"/>
            <w:color w:val="auto"/>
            <w:sz w:val="28"/>
            <w:szCs w:val="28"/>
            <w:rPrChange w:id="2358" w:author="Tafadzwa Wilson Sedze" w:date="2024-04-01T20:28:00Z">
              <w:rPr>
                <w:rFonts w:ascii="Times New Roman" w:hAnsi="Times New Roman" w:cs="Times New Roman"/>
                <w:bCs/>
                <w:color w:val="000000" w:themeColor="text1"/>
                <w:sz w:val="24"/>
                <w:szCs w:val="24"/>
              </w:rPr>
            </w:rPrChange>
          </w:rPr>
          <w:t>:</w:t>
        </w:r>
      </w:ins>
    </w:p>
    <w:p w14:paraId="28F5EECB" w14:textId="77777777" w:rsidR="00C5474B" w:rsidRPr="00C5474B" w:rsidRDefault="00C5474B">
      <w:pPr>
        <w:rPr>
          <w:ins w:id="2359" w:author="Tafadzwa Wilson Sedze" w:date="2024-04-01T20:13:00Z"/>
          <w:rPrChange w:id="2360" w:author="Tafadzwa Wilson Sedze" w:date="2024-04-01T20:28:00Z">
            <w:rPr>
              <w:ins w:id="2361" w:author="Tafadzwa Wilson Sedze" w:date="2024-04-01T20:13:00Z"/>
              <w:rFonts w:ascii="Times New Roman" w:hAnsi="Times New Roman" w:cs="Times New Roman"/>
              <w:bCs/>
              <w:color w:val="000000" w:themeColor="text1"/>
              <w:sz w:val="24"/>
              <w:szCs w:val="24"/>
              <w:lang w:val="en-US"/>
            </w:rPr>
          </w:rPrChange>
        </w:rPr>
        <w:pPrChange w:id="2362" w:author="Tafadzwa Wilson Sedze" w:date="2024-04-01T20:28:00Z">
          <w:pPr>
            <w:jc w:val="both"/>
          </w:pPr>
        </w:pPrChange>
      </w:pPr>
    </w:p>
    <w:tbl>
      <w:tblPr>
        <w:tblStyle w:val="TableGrid"/>
        <w:tblW w:w="8796" w:type="dxa"/>
        <w:tblLook w:val="04A0" w:firstRow="1" w:lastRow="0" w:firstColumn="1" w:lastColumn="0" w:noHBand="0" w:noVBand="1"/>
        <w:tblPrChange w:id="2363" w:author="Tafadzwa Wilson Sedze" w:date="2024-04-01T20:13:00Z">
          <w:tblPr>
            <w:tblStyle w:val="TableGrid"/>
            <w:tblW w:w="8796" w:type="dxa"/>
            <w:tblLook w:val="04A0" w:firstRow="1" w:lastRow="0" w:firstColumn="1" w:lastColumn="0" w:noHBand="0" w:noVBand="1"/>
          </w:tblPr>
        </w:tblPrChange>
      </w:tblPr>
      <w:tblGrid>
        <w:gridCol w:w="2565"/>
        <w:gridCol w:w="1564"/>
        <w:gridCol w:w="1384"/>
        <w:gridCol w:w="3283"/>
        <w:tblGridChange w:id="2364">
          <w:tblGrid>
            <w:gridCol w:w="2565"/>
            <w:gridCol w:w="1564"/>
            <w:gridCol w:w="1384"/>
            <w:gridCol w:w="3283"/>
          </w:tblGrid>
        </w:tblGridChange>
      </w:tblGrid>
      <w:tr w:rsidR="002E78C2" w:rsidRPr="002E78C2" w14:paraId="7DBB2F86" w14:textId="77777777" w:rsidTr="00483029">
        <w:trPr>
          <w:trHeight w:val="358"/>
          <w:ins w:id="2365" w:author="Tafadzwa Wilson Sedze" w:date="2024-04-01T20:13:00Z"/>
          <w:trPrChange w:id="2366" w:author="Tafadzwa Wilson Sedze" w:date="2024-04-01T20:13:00Z">
            <w:trPr>
              <w:trHeight w:val="358"/>
            </w:trPr>
          </w:trPrChange>
        </w:trPr>
        <w:tc>
          <w:tcPr>
            <w:tcW w:w="2565" w:type="dxa"/>
            <w:shd w:val="clear" w:color="auto" w:fill="1F3864" w:themeFill="accent1" w:themeFillShade="80"/>
            <w:noWrap/>
            <w:vAlign w:val="bottom"/>
            <w:hideMark/>
            <w:tcPrChange w:id="2367" w:author="Tafadzwa Wilson Sedze" w:date="2024-04-01T20:13:00Z">
              <w:tcPr>
                <w:tcW w:w="2565" w:type="dxa"/>
                <w:shd w:val="clear" w:color="auto" w:fill="1F3864" w:themeFill="accent1" w:themeFillShade="80"/>
                <w:noWrap/>
                <w:hideMark/>
              </w:tcPr>
            </w:tcPrChange>
          </w:tcPr>
          <w:p w14:paraId="1B5F4E56" w14:textId="38EEE474" w:rsidR="002E78C2" w:rsidRPr="002E78C2" w:rsidRDefault="002E78C2" w:rsidP="002E78C2">
            <w:pPr>
              <w:rPr>
                <w:ins w:id="2368" w:author="Tafadzwa Wilson Sedze" w:date="2024-04-01T20:13:00Z"/>
                <w:rFonts w:ascii="Bahnschrift Light" w:eastAsia="Times New Roman" w:hAnsi="Bahnschrift Light" w:cs="Calibri"/>
                <w:color w:val="FFFFFF" w:themeColor="background1"/>
                <w:kern w:val="0"/>
                <w:sz w:val="24"/>
                <w:szCs w:val="24"/>
                <w:lang w:eastAsia="en-AE"/>
                <w14:ligatures w14:val="none"/>
                <w:rPrChange w:id="2369" w:author="Tafadzwa Wilson Sedze" w:date="2024-04-01T20:14:00Z">
                  <w:rPr>
                    <w:ins w:id="2370" w:author="Tafadzwa Wilson Sedze" w:date="2024-04-01T20:13:00Z"/>
                    <w:rFonts w:ascii="Calibri" w:eastAsia="Times New Roman" w:hAnsi="Calibri" w:cs="Calibri"/>
                    <w:color w:val="FFFFFF" w:themeColor="background1"/>
                    <w:kern w:val="0"/>
                    <w:sz w:val="24"/>
                    <w:szCs w:val="24"/>
                    <w:lang w:eastAsia="en-AE"/>
                    <w14:ligatures w14:val="none"/>
                  </w:rPr>
                </w:rPrChange>
              </w:rPr>
            </w:pPr>
            <w:ins w:id="2371" w:author="Tafadzwa Wilson Sedze" w:date="2024-04-01T20:13:00Z">
              <w:r w:rsidRPr="002E78C2">
                <w:rPr>
                  <w:rFonts w:ascii="Bahnschrift Light" w:eastAsia="Times New Roman" w:hAnsi="Bahnschrift Light" w:cs="Calibri"/>
                  <w:color w:val="FFFFFF" w:themeColor="background1"/>
                  <w:kern w:val="0"/>
                  <w:sz w:val="24"/>
                  <w:szCs w:val="24"/>
                  <w:lang w:eastAsia="en-AE"/>
                  <w14:ligatures w14:val="none"/>
                  <w:rPrChange w:id="2372" w:author="Tafadzwa Wilson Sedze" w:date="2024-04-01T20:14:00Z">
                    <w:rPr>
                      <w:rFonts w:ascii="Segoe UI" w:hAnsi="Segoe UI" w:cs="Segoe UI"/>
                      <w:b/>
                      <w:bCs/>
                      <w:color w:val="ECECEC"/>
                      <w:sz w:val="21"/>
                      <w:szCs w:val="21"/>
                    </w:rPr>
                  </w:rPrChange>
                </w:rPr>
                <w:t>Field Name</w:t>
              </w:r>
            </w:ins>
          </w:p>
        </w:tc>
        <w:tc>
          <w:tcPr>
            <w:tcW w:w="1564" w:type="dxa"/>
            <w:shd w:val="clear" w:color="auto" w:fill="1F3864" w:themeFill="accent1" w:themeFillShade="80"/>
            <w:noWrap/>
            <w:vAlign w:val="bottom"/>
            <w:hideMark/>
            <w:tcPrChange w:id="2373" w:author="Tafadzwa Wilson Sedze" w:date="2024-04-01T20:13:00Z">
              <w:tcPr>
                <w:tcW w:w="1564" w:type="dxa"/>
                <w:shd w:val="clear" w:color="auto" w:fill="1F3864" w:themeFill="accent1" w:themeFillShade="80"/>
                <w:noWrap/>
                <w:hideMark/>
              </w:tcPr>
            </w:tcPrChange>
          </w:tcPr>
          <w:p w14:paraId="324D05F8" w14:textId="1EC0EE46" w:rsidR="002E78C2" w:rsidRPr="002E78C2" w:rsidRDefault="002E78C2" w:rsidP="002E78C2">
            <w:pPr>
              <w:rPr>
                <w:ins w:id="2374" w:author="Tafadzwa Wilson Sedze" w:date="2024-04-01T20:13:00Z"/>
                <w:rFonts w:ascii="Bahnschrift Light" w:eastAsia="Times New Roman" w:hAnsi="Bahnschrift Light" w:cs="Calibri"/>
                <w:color w:val="FFFFFF" w:themeColor="background1"/>
                <w:kern w:val="0"/>
                <w:sz w:val="24"/>
                <w:szCs w:val="24"/>
                <w:lang w:eastAsia="en-AE"/>
                <w14:ligatures w14:val="none"/>
                <w:rPrChange w:id="2375" w:author="Tafadzwa Wilson Sedze" w:date="2024-04-01T20:14:00Z">
                  <w:rPr>
                    <w:ins w:id="2376" w:author="Tafadzwa Wilson Sedze" w:date="2024-04-01T20:13:00Z"/>
                    <w:rFonts w:ascii="Calibri" w:eastAsia="Times New Roman" w:hAnsi="Calibri" w:cs="Calibri"/>
                    <w:color w:val="FFFFFF" w:themeColor="background1"/>
                    <w:kern w:val="0"/>
                    <w:sz w:val="24"/>
                    <w:szCs w:val="24"/>
                    <w:lang w:eastAsia="en-AE"/>
                    <w14:ligatures w14:val="none"/>
                  </w:rPr>
                </w:rPrChange>
              </w:rPr>
            </w:pPr>
            <w:ins w:id="2377" w:author="Tafadzwa Wilson Sedze" w:date="2024-04-01T20:13:00Z">
              <w:r w:rsidRPr="002E78C2">
                <w:rPr>
                  <w:rFonts w:ascii="Bahnschrift Light" w:eastAsia="Times New Roman" w:hAnsi="Bahnschrift Light" w:cs="Calibri"/>
                  <w:color w:val="FFFFFF" w:themeColor="background1"/>
                  <w:kern w:val="0"/>
                  <w:sz w:val="24"/>
                  <w:szCs w:val="24"/>
                  <w:lang w:eastAsia="en-AE"/>
                  <w14:ligatures w14:val="none"/>
                  <w:rPrChange w:id="2378" w:author="Tafadzwa Wilson Sedze" w:date="2024-04-01T20:14:00Z">
                    <w:rPr>
                      <w:rFonts w:ascii="Segoe UI" w:hAnsi="Segoe UI" w:cs="Segoe UI"/>
                      <w:b/>
                      <w:bCs/>
                      <w:color w:val="ECECEC"/>
                      <w:sz w:val="21"/>
                      <w:szCs w:val="21"/>
                    </w:rPr>
                  </w:rPrChange>
                </w:rPr>
                <w:t>Data Type</w:t>
              </w:r>
            </w:ins>
          </w:p>
        </w:tc>
        <w:tc>
          <w:tcPr>
            <w:tcW w:w="1384" w:type="dxa"/>
            <w:shd w:val="clear" w:color="auto" w:fill="1F3864" w:themeFill="accent1" w:themeFillShade="80"/>
            <w:noWrap/>
            <w:vAlign w:val="bottom"/>
            <w:hideMark/>
            <w:tcPrChange w:id="2379" w:author="Tafadzwa Wilson Sedze" w:date="2024-04-01T20:13:00Z">
              <w:tcPr>
                <w:tcW w:w="1384" w:type="dxa"/>
                <w:shd w:val="clear" w:color="auto" w:fill="1F3864" w:themeFill="accent1" w:themeFillShade="80"/>
                <w:noWrap/>
                <w:hideMark/>
              </w:tcPr>
            </w:tcPrChange>
          </w:tcPr>
          <w:p w14:paraId="4FEAD4EF" w14:textId="0CA7900A" w:rsidR="002E78C2" w:rsidRPr="002E78C2" w:rsidRDefault="002E78C2" w:rsidP="002E78C2">
            <w:pPr>
              <w:rPr>
                <w:ins w:id="2380" w:author="Tafadzwa Wilson Sedze" w:date="2024-04-01T20:13:00Z"/>
                <w:rFonts w:ascii="Bahnschrift Light" w:eastAsia="Times New Roman" w:hAnsi="Bahnschrift Light" w:cs="Calibri"/>
                <w:color w:val="FFFFFF" w:themeColor="background1"/>
                <w:kern w:val="0"/>
                <w:sz w:val="24"/>
                <w:szCs w:val="24"/>
                <w:lang w:eastAsia="en-AE"/>
                <w14:ligatures w14:val="none"/>
                <w:rPrChange w:id="2381" w:author="Tafadzwa Wilson Sedze" w:date="2024-04-01T20:14:00Z">
                  <w:rPr>
                    <w:ins w:id="2382" w:author="Tafadzwa Wilson Sedze" w:date="2024-04-01T20:13:00Z"/>
                    <w:rFonts w:ascii="Calibri" w:eastAsia="Times New Roman" w:hAnsi="Calibri" w:cs="Calibri"/>
                    <w:color w:val="FFFFFF" w:themeColor="background1"/>
                    <w:kern w:val="0"/>
                    <w:sz w:val="24"/>
                    <w:szCs w:val="24"/>
                    <w:lang w:eastAsia="en-AE"/>
                    <w14:ligatures w14:val="none"/>
                  </w:rPr>
                </w:rPrChange>
              </w:rPr>
            </w:pPr>
            <w:ins w:id="2383" w:author="Tafadzwa Wilson Sedze" w:date="2024-04-01T20:13:00Z">
              <w:r w:rsidRPr="002E78C2">
                <w:rPr>
                  <w:rFonts w:ascii="Bahnschrift Light" w:eastAsia="Times New Roman" w:hAnsi="Bahnschrift Light" w:cs="Calibri"/>
                  <w:color w:val="FFFFFF" w:themeColor="background1"/>
                  <w:kern w:val="0"/>
                  <w:sz w:val="24"/>
                  <w:szCs w:val="24"/>
                  <w:lang w:eastAsia="en-AE"/>
                  <w14:ligatures w14:val="none"/>
                  <w:rPrChange w:id="2384" w:author="Tafadzwa Wilson Sedze" w:date="2024-04-01T20:14:00Z">
                    <w:rPr>
                      <w:rFonts w:ascii="Segoe UI" w:hAnsi="Segoe UI" w:cs="Segoe UI"/>
                      <w:b/>
                      <w:bCs/>
                      <w:color w:val="ECECEC"/>
                      <w:sz w:val="21"/>
                      <w:szCs w:val="21"/>
                    </w:rPr>
                  </w:rPrChange>
                </w:rPr>
                <w:t>Size</w:t>
              </w:r>
            </w:ins>
          </w:p>
        </w:tc>
        <w:tc>
          <w:tcPr>
            <w:tcW w:w="3283" w:type="dxa"/>
            <w:shd w:val="clear" w:color="auto" w:fill="1F3864" w:themeFill="accent1" w:themeFillShade="80"/>
            <w:noWrap/>
            <w:vAlign w:val="bottom"/>
            <w:hideMark/>
            <w:tcPrChange w:id="2385" w:author="Tafadzwa Wilson Sedze" w:date="2024-04-01T20:13:00Z">
              <w:tcPr>
                <w:tcW w:w="3283" w:type="dxa"/>
                <w:shd w:val="clear" w:color="auto" w:fill="1F3864" w:themeFill="accent1" w:themeFillShade="80"/>
                <w:noWrap/>
                <w:hideMark/>
              </w:tcPr>
            </w:tcPrChange>
          </w:tcPr>
          <w:p w14:paraId="7EF7A67E" w14:textId="223AFD5C" w:rsidR="002E78C2" w:rsidRPr="002E78C2" w:rsidRDefault="002E78C2" w:rsidP="002E78C2">
            <w:pPr>
              <w:rPr>
                <w:ins w:id="2386" w:author="Tafadzwa Wilson Sedze" w:date="2024-04-01T20:13:00Z"/>
                <w:rFonts w:ascii="Bahnschrift Light" w:eastAsia="Times New Roman" w:hAnsi="Bahnschrift Light" w:cs="Calibri"/>
                <w:color w:val="FFFFFF" w:themeColor="background1"/>
                <w:kern w:val="0"/>
                <w:sz w:val="24"/>
                <w:szCs w:val="24"/>
                <w:lang w:eastAsia="en-AE"/>
                <w14:ligatures w14:val="none"/>
                <w:rPrChange w:id="2387" w:author="Tafadzwa Wilson Sedze" w:date="2024-04-01T20:14:00Z">
                  <w:rPr>
                    <w:ins w:id="2388" w:author="Tafadzwa Wilson Sedze" w:date="2024-04-01T20:13:00Z"/>
                    <w:rFonts w:ascii="Calibri" w:eastAsia="Times New Roman" w:hAnsi="Calibri" w:cs="Calibri"/>
                    <w:color w:val="FFFFFF" w:themeColor="background1"/>
                    <w:kern w:val="0"/>
                    <w:sz w:val="24"/>
                    <w:szCs w:val="24"/>
                    <w:lang w:eastAsia="en-AE"/>
                    <w14:ligatures w14:val="none"/>
                  </w:rPr>
                </w:rPrChange>
              </w:rPr>
            </w:pPr>
            <w:ins w:id="2389" w:author="Tafadzwa Wilson Sedze" w:date="2024-04-01T20:13:00Z">
              <w:r w:rsidRPr="002E78C2">
                <w:rPr>
                  <w:rFonts w:ascii="Bahnschrift Light" w:eastAsia="Times New Roman" w:hAnsi="Bahnschrift Light" w:cs="Calibri"/>
                  <w:color w:val="FFFFFF" w:themeColor="background1"/>
                  <w:kern w:val="0"/>
                  <w:sz w:val="24"/>
                  <w:szCs w:val="24"/>
                  <w:lang w:eastAsia="en-AE"/>
                  <w14:ligatures w14:val="none"/>
                  <w:rPrChange w:id="2390" w:author="Tafadzwa Wilson Sedze" w:date="2024-04-01T20:14:00Z">
                    <w:rPr>
                      <w:rFonts w:ascii="Segoe UI" w:hAnsi="Segoe UI" w:cs="Segoe UI"/>
                      <w:b/>
                      <w:bCs/>
                      <w:color w:val="ECECEC"/>
                      <w:sz w:val="21"/>
                      <w:szCs w:val="21"/>
                    </w:rPr>
                  </w:rPrChange>
                </w:rPr>
                <w:t>Description</w:t>
              </w:r>
            </w:ins>
          </w:p>
        </w:tc>
      </w:tr>
      <w:tr w:rsidR="002E78C2" w:rsidRPr="002E78C2" w14:paraId="28568D96" w14:textId="77777777" w:rsidTr="00483029">
        <w:trPr>
          <w:trHeight w:val="358"/>
          <w:ins w:id="2391" w:author="Tafadzwa Wilson Sedze" w:date="2024-04-01T20:13:00Z"/>
        </w:trPr>
        <w:tc>
          <w:tcPr>
            <w:tcW w:w="2565" w:type="dxa"/>
            <w:shd w:val="clear" w:color="auto" w:fill="D9E2F3" w:themeFill="accent1" w:themeFillTint="33"/>
            <w:noWrap/>
            <w:vAlign w:val="bottom"/>
            <w:hideMark/>
          </w:tcPr>
          <w:p w14:paraId="111B1C59" w14:textId="152A1961" w:rsidR="002E78C2" w:rsidRPr="002E78C2" w:rsidRDefault="002E78C2" w:rsidP="002E78C2">
            <w:pPr>
              <w:rPr>
                <w:ins w:id="2392" w:author="Tafadzwa Wilson Sedze" w:date="2024-04-01T20:13:00Z"/>
                <w:rFonts w:ascii="Bahnschrift Light" w:eastAsia="Times New Roman" w:hAnsi="Bahnschrift Light" w:cs="Calibri"/>
                <w:color w:val="000000"/>
                <w:kern w:val="0"/>
                <w:sz w:val="24"/>
                <w:szCs w:val="24"/>
                <w:lang w:eastAsia="en-AE"/>
                <w14:ligatures w14:val="none"/>
              </w:rPr>
            </w:pPr>
            <w:ins w:id="2393"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394" w:author="Tafadzwa Wilson Sedze" w:date="2024-04-01T20:14:00Z">
                    <w:rPr>
                      <w:rFonts w:ascii="Segoe UI" w:hAnsi="Segoe UI" w:cs="Segoe UI"/>
                      <w:color w:val="ECECEC"/>
                      <w:sz w:val="21"/>
                      <w:szCs w:val="21"/>
                    </w:rPr>
                  </w:rPrChange>
                </w:rPr>
                <w:t>worker_id</w:t>
              </w:r>
            </w:ins>
          </w:p>
        </w:tc>
        <w:tc>
          <w:tcPr>
            <w:tcW w:w="1564" w:type="dxa"/>
            <w:shd w:val="clear" w:color="auto" w:fill="D9E2F3" w:themeFill="accent1" w:themeFillTint="33"/>
            <w:noWrap/>
            <w:vAlign w:val="bottom"/>
            <w:hideMark/>
          </w:tcPr>
          <w:p w14:paraId="581B2EC3" w14:textId="5C827C98" w:rsidR="002E78C2" w:rsidRPr="002E78C2" w:rsidRDefault="002E78C2" w:rsidP="002E78C2">
            <w:pPr>
              <w:rPr>
                <w:ins w:id="2395" w:author="Tafadzwa Wilson Sedze" w:date="2024-04-01T20:13:00Z"/>
                <w:rFonts w:ascii="Bahnschrift Light" w:eastAsia="Times New Roman" w:hAnsi="Bahnschrift Light" w:cs="Calibri"/>
                <w:color w:val="000000"/>
                <w:kern w:val="0"/>
                <w:sz w:val="24"/>
                <w:szCs w:val="24"/>
                <w:lang w:eastAsia="en-AE"/>
                <w14:ligatures w14:val="none"/>
              </w:rPr>
            </w:pPr>
            <w:ins w:id="2396"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397" w:author="Tafadzwa Wilson Sedze" w:date="2024-04-01T20:14:00Z">
                    <w:rPr>
                      <w:rFonts w:ascii="Segoe UI" w:hAnsi="Segoe UI" w:cs="Segoe UI"/>
                      <w:color w:val="ECECEC"/>
                      <w:sz w:val="21"/>
                      <w:szCs w:val="21"/>
                    </w:rPr>
                  </w:rPrChange>
                </w:rPr>
                <w:t>int</w:t>
              </w:r>
            </w:ins>
          </w:p>
        </w:tc>
        <w:tc>
          <w:tcPr>
            <w:tcW w:w="1384" w:type="dxa"/>
            <w:shd w:val="clear" w:color="auto" w:fill="D9E2F3" w:themeFill="accent1" w:themeFillTint="33"/>
            <w:noWrap/>
            <w:vAlign w:val="bottom"/>
            <w:hideMark/>
          </w:tcPr>
          <w:p w14:paraId="25DDE408" w14:textId="4251EA42" w:rsidR="002E78C2" w:rsidRPr="002E78C2" w:rsidRDefault="002E78C2" w:rsidP="002E78C2">
            <w:pPr>
              <w:rPr>
                <w:ins w:id="2398" w:author="Tafadzwa Wilson Sedze" w:date="2024-04-01T20:13:00Z"/>
                <w:rFonts w:ascii="Bahnschrift Light" w:eastAsia="Times New Roman" w:hAnsi="Bahnschrift Light" w:cs="Calibri"/>
                <w:color w:val="000000"/>
                <w:kern w:val="0"/>
                <w:sz w:val="24"/>
                <w:szCs w:val="24"/>
                <w:lang w:eastAsia="en-AE"/>
                <w14:ligatures w14:val="none"/>
              </w:rPr>
            </w:pPr>
            <w:ins w:id="2399" w:author="Tafadzwa Wilson Sedze" w:date="2024-04-01T20:14:00Z">
              <w:r>
                <w:rPr>
                  <w:rFonts w:ascii="Bahnschrift Light" w:eastAsia="Times New Roman" w:hAnsi="Bahnschrift Light" w:cs="Calibri"/>
                  <w:color w:val="000000"/>
                  <w:kern w:val="0"/>
                  <w:sz w:val="24"/>
                  <w:szCs w:val="24"/>
                  <w:lang w:eastAsia="en-AE"/>
                  <w14:ligatures w14:val="none"/>
                </w:rPr>
                <w:t>5</w:t>
              </w:r>
            </w:ins>
          </w:p>
        </w:tc>
        <w:tc>
          <w:tcPr>
            <w:tcW w:w="3283" w:type="dxa"/>
            <w:shd w:val="clear" w:color="auto" w:fill="D9E2F3" w:themeFill="accent1" w:themeFillTint="33"/>
            <w:noWrap/>
            <w:vAlign w:val="bottom"/>
            <w:hideMark/>
          </w:tcPr>
          <w:p w14:paraId="4C81BDAE" w14:textId="23E282F1" w:rsidR="002E78C2" w:rsidRPr="002E78C2" w:rsidRDefault="002E78C2" w:rsidP="002E78C2">
            <w:pPr>
              <w:rPr>
                <w:ins w:id="2400" w:author="Tafadzwa Wilson Sedze" w:date="2024-04-01T20:13:00Z"/>
                <w:rFonts w:ascii="Bahnschrift Light" w:eastAsia="Times New Roman" w:hAnsi="Bahnschrift Light" w:cs="Calibri"/>
                <w:color w:val="000000"/>
                <w:kern w:val="0"/>
                <w:sz w:val="24"/>
                <w:szCs w:val="24"/>
                <w:lang w:eastAsia="en-AE"/>
                <w14:ligatures w14:val="none"/>
              </w:rPr>
            </w:pPr>
            <w:ins w:id="2401"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02" w:author="Tafadzwa Wilson Sedze" w:date="2024-04-01T20:14:00Z">
                    <w:rPr>
                      <w:rFonts w:ascii="Segoe UI" w:hAnsi="Segoe UI" w:cs="Segoe UI"/>
                      <w:color w:val="ECECEC"/>
                      <w:sz w:val="21"/>
                      <w:szCs w:val="21"/>
                    </w:rPr>
                  </w:rPrChange>
                </w:rPr>
                <w:t>Primary key for worker</w:t>
              </w:r>
            </w:ins>
          </w:p>
        </w:tc>
      </w:tr>
      <w:tr w:rsidR="002E78C2" w:rsidRPr="002E78C2" w14:paraId="206BC27C" w14:textId="77777777" w:rsidTr="00483029">
        <w:trPr>
          <w:trHeight w:val="358"/>
          <w:ins w:id="2403" w:author="Tafadzwa Wilson Sedze" w:date="2024-04-01T20:13:00Z"/>
        </w:trPr>
        <w:tc>
          <w:tcPr>
            <w:tcW w:w="2565" w:type="dxa"/>
            <w:shd w:val="clear" w:color="auto" w:fill="D9E2F3" w:themeFill="accent1" w:themeFillTint="33"/>
            <w:noWrap/>
            <w:vAlign w:val="bottom"/>
            <w:hideMark/>
          </w:tcPr>
          <w:p w14:paraId="1B827103" w14:textId="213CEAB9" w:rsidR="002E78C2" w:rsidRPr="002E78C2" w:rsidRDefault="002E78C2" w:rsidP="002E78C2">
            <w:pPr>
              <w:rPr>
                <w:ins w:id="2404" w:author="Tafadzwa Wilson Sedze" w:date="2024-04-01T20:13:00Z"/>
                <w:rFonts w:ascii="Bahnschrift Light" w:eastAsia="Times New Roman" w:hAnsi="Bahnschrift Light" w:cs="Calibri"/>
                <w:color w:val="000000"/>
                <w:kern w:val="0"/>
                <w:sz w:val="24"/>
                <w:szCs w:val="24"/>
                <w:lang w:eastAsia="en-AE"/>
                <w14:ligatures w14:val="none"/>
              </w:rPr>
            </w:pPr>
            <w:ins w:id="2405"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06" w:author="Tafadzwa Wilson Sedze" w:date="2024-04-01T20:14:00Z">
                    <w:rPr>
                      <w:rFonts w:ascii="Segoe UI" w:hAnsi="Segoe UI" w:cs="Segoe UI"/>
                      <w:color w:val="ECECEC"/>
                      <w:sz w:val="21"/>
                      <w:szCs w:val="21"/>
                    </w:rPr>
                  </w:rPrChange>
                </w:rPr>
                <w:t>name</w:t>
              </w:r>
            </w:ins>
          </w:p>
        </w:tc>
        <w:tc>
          <w:tcPr>
            <w:tcW w:w="1564" w:type="dxa"/>
            <w:shd w:val="clear" w:color="auto" w:fill="D9E2F3" w:themeFill="accent1" w:themeFillTint="33"/>
            <w:noWrap/>
            <w:vAlign w:val="bottom"/>
            <w:hideMark/>
          </w:tcPr>
          <w:p w14:paraId="7636386F" w14:textId="240EB7BC" w:rsidR="002E78C2" w:rsidRPr="002E78C2" w:rsidRDefault="002E78C2" w:rsidP="002E78C2">
            <w:pPr>
              <w:rPr>
                <w:ins w:id="2407" w:author="Tafadzwa Wilson Sedze" w:date="2024-04-01T20:13:00Z"/>
                <w:rFonts w:ascii="Bahnschrift Light" w:eastAsia="Times New Roman" w:hAnsi="Bahnschrift Light" w:cs="Calibri"/>
                <w:color w:val="000000"/>
                <w:kern w:val="0"/>
                <w:sz w:val="24"/>
                <w:szCs w:val="24"/>
                <w:lang w:eastAsia="en-AE"/>
                <w14:ligatures w14:val="none"/>
              </w:rPr>
            </w:pPr>
            <w:ins w:id="2408"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09" w:author="Tafadzwa Wilson Sedze" w:date="2024-04-01T20: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191FEAF2" w14:textId="5E9C9425" w:rsidR="002E78C2" w:rsidRPr="002E78C2" w:rsidRDefault="002E78C2" w:rsidP="002E78C2">
            <w:pPr>
              <w:rPr>
                <w:ins w:id="2410" w:author="Tafadzwa Wilson Sedze" w:date="2024-04-01T20:13:00Z"/>
                <w:rFonts w:ascii="Bahnschrift Light" w:eastAsia="Times New Roman" w:hAnsi="Bahnschrift Light" w:cs="Calibri"/>
                <w:color w:val="000000"/>
                <w:kern w:val="0"/>
                <w:sz w:val="24"/>
                <w:szCs w:val="24"/>
                <w:lang w:eastAsia="en-AE"/>
                <w14:ligatures w14:val="none"/>
              </w:rPr>
            </w:pPr>
            <w:ins w:id="2411" w:author="Tafadzwa Wilson Sedze" w:date="2024-04-01T20:14: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7884F9B0" w14:textId="16D7D5FD" w:rsidR="002E78C2" w:rsidRPr="002E78C2" w:rsidRDefault="002E78C2" w:rsidP="002E78C2">
            <w:pPr>
              <w:rPr>
                <w:ins w:id="2412" w:author="Tafadzwa Wilson Sedze" w:date="2024-04-01T20:13:00Z"/>
                <w:rFonts w:ascii="Bahnschrift Light" w:eastAsia="Times New Roman" w:hAnsi="Bahnschrift Light" w:cs="Calibri"/>
                <w:color w:val="000000"/>
                <w:kern w:val="0"/>
                <w:sz w:val="24"/>
                <w:szCs w:val="24"/>
                <w:lang w:eastAsia="en-AE"/>
                <w14:ligatures w14:val="none"/>
              </w:rPr>
            </w:pPr>
            <w:ins w:id="2413"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14" w:author="Tafadzwa Wilson Sedze" w:date="2024-04-01T20:14:00Z">
                    <w:rPr>
                      <w:rFonts w:ascii="Segoe UI" w:hAnsi="Segoe UI" w:cs="Segoe UI"/>
                      <w:color w:val="ECECEC"/>
                      <w:sz w:val="21"/>
                      <w:szCs w:val="21"/>
                    </w:rPr>
                  </w:rPrChange>
                </w:rPr>
                <w:t>Name of the worker</w:t>
              </w:r>
            </w:ins>
          </w:p>
        </w:tc>
      </w:tr>
      <w:tr w:rsidR="002E78C2" w:rsidRPr="002E78C2" w14:paraId="35F9525E" w14:textId="77777777" w:rsidTr="00483029">
        <w:trPr>
          <w:trHeight w:val="358"/>
          <w:ins w:id="2415" w:author="Tafadzwa Wilson Sedze" w:date="2024-04-01T20:13:00Z"/>
        </w:trPr>
        <w:tc>
          <w:tcPr>
            <w:tcW w:w="2565" w:type="dxa"/>
            <w:shd w:val="clear" w:color="auto" w:fill="D9E2F3" w:themeFill="accent1" w:themeFillTint="33"/>
            <w:noWrap/>
            <w:vAlign w:val="bottom"/>
            <w:hideMark/>
          </w:tcPr>
          <w:p w14:paraId="6110D81A" w14:textId="31B21714" w:rsidR="002E78C2" w:rsidRPr="002E78C2" w:rsidRDefault="002E78C2" w:rsidP="002E78C2">
            <w:pPr>
              <w:rPr>
                <w:ins w:id="2416" w:author="Tafadzwa Wilson Sedze" w:date="2024-04-01T20:13:00Z"/>
                <w:rFonts w:ascii="Bahnschrift Light" w:eastAsia="Times New Roman" w:hAnsi="Bahnschrift Light" w:cs="Calibri"/>
                <w:color w:val="000000"/>
                <w:kern w:val="0"/>
                <w:sz w:val="24"/>
                <w:szCs w:val="24"/>
                <w:lang w:eastAsia="en-AE"/>
                <w14:ligatures w14:val="none"/>
              </w:rPr>
            </w:pPr>
            <w:ins w:id="2417"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18" w:author="Tafadzwa Wilson Sedze" w:date="2024-04-01T20:14:00Z">
                    <w:rPr>
                      <w:rFonts w:ascii="Segoe UI" w:hAnsi="Segoe UI" w:cs="Segoe UI"/>
                      <w:color w:val="ECECEC"/>
                      <w:sz w:val="21"/>
                      <w:szCs w:val="21"/>
                    </w:rPr>
                  </w:rPrChange>
                </w:rPr>
                <w:t>role</w:t>
              </w:r>
            </w:ins>
          </w:p>
        </w:tc>
        <w:tc>
          <w:tcPr>
            <w:tcW w:w="1564" w:type="dxa"/>
            <w:shd w:val="clear" w:color="auto" w:fill="D9E2F3" w:themeFill="accent1" w:themeFillTint="33"/>
            <w:noWrap/>
            <w:vAlign w:val="bottom"/>
            <w:hideMark/>
          </w:tcPr>
          <w:p w14:paraId="5E3F3B1B" w14:textId="71E08C9A" w:rsidR="002E78C2" w:rsidRPr="002E78C2" w:rsidRDefault="002E78C2" w:rsidP="002E78C2">
            <w:pPr>
              <w:rPr>
                <w:ins w:id="2419" w:author="Tafadzwa Wilson Sedze" w:date="2024-04-01T20:13:00Z"/>
                <w:rFonts w:ascii="Bahnschrift Light" w:eastAsia="Times New Roman" w:hAnsi="Bahnschrift Light" w:cs="Calibri"/>
                <w:color w:val="000000"/>
                <w:kern w:val="0"/>
                <w:sz w:val="24"/>
                <w:szCs w:val="24"/>
                <w:lang w:eastAsia="en-AE"/>
                <w14:ligatures w14:val="none"/>
              </w:rPr>
            </w:pPr>
            <w:ins w:id="2420"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21" w:author="Tafadzwa Wilson Sedze" w:date="2024-04-01T20: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3ACB5699" w14:textId="372CAF61" w:rsidR="002E78C2" w:rsidRPr="002E78C2" w:rsidRDefault="002E78C2" w:rsidP="002E78C2">
            <w:pPr>
              <w:rPr>
                <w:ins w:id="2422" w:author="Tafadzwa Wilson Sedze" w:date="2024-04-01T20:13:00Z"/>
                <w:rFonts w:ascii="Bahnschrift Light" w:eastAsia="Times New Roman" w:hAnsi="Bahnschrift Light" w:cs="Calibri"/>
                <w:color w:val="000000"/>
                <w:kern w:val="0"/>
                <w:sz w:val="24"/>
                <w:szCs w:val="24"/>
                <w:lang w:eastAsia="en-AE"/>
                <w14:ligatures w14:val="none"/>
              </w:rPr>
            </w:pPr>
            <w:ins w:id="2423" w:author="Tafadzwa Wilson Sedze" w:date="2024-04-01T20:14: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25C5F29E" w14:textId="043C3BE2" w:rsidR="002E78C2" w:rsidRPr="002E78C2" w:rsidRDefault="002E78C2" w:rsidP="002E78C2">
            <w:pPr>
              <w:rPr>
                <w:ins w:id="2424" w:author="Tafadzwa Wilson Sedze" w:date="2024-04-01T20:13:00Z"/>
                <w:rFonts w:ascii="Bahnschrift Light" w:eastAsia="Times New Roman" w:hAnsi="Bahnschrift Light" w:cs="Calibri"/>
                <w:color w:val="000000"/>
                <w:kern w:val="0"/>
                <w:sz w:val="24"/>
                <w:szCs w:val="24"/>
                <w:lang w:eastAsia="en-AE"/>
                <w14:ligatures w14:val="none"/>
              </w:rPr>
            </w:pPr>
            <w:ins w:id="2425"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26" w:author="Tafadzwa Wilson Sedze" w:date="2024-04-01T20:14:00Z">
                    <w:rPr>
                      <w:rFonts w:ascii="Segoe UI" w:hAnsi="Segoe UI" w:cs="Segoe UI"/>
                      <w:color w:val="ECECEC"/>
                      <w:sz w:val="21"/>
                      <w:szCs w:val="21"/>
                    </w:rPr>
                  </w:rPrChange>
                </w:rPr>
                <w:t>Role of the worker</w:t>
              </w:r>
            </w:ins>
          </w:p>
        </w:tc>
      </w:tr>
      <w:tr w:rsidR="002E78C2" w:rsidRPr="002E78C2" w14:paraId="7454E905" w14:textId="77777777" w:rsidTr="00483029">
        <w:trPr>
          <w:trHeight w:val="358"/>
          <w:ins w:id="2427" w:author="Tafadzwa Wilson Sedze" w:date="2024-04-01T20:13:00Z"/>
        </w:trPr>
        <w:tc>
          <w:tcPr>
            <w:tcW w:w="2565" w:type="dxa"/>
            <w:shd w:val="clear" w:color="auto" w:fill="D9E2F3" w:themeFill="accent1" w:themeFillTint="33"/>
            <w:noWrap/>
            <w:vAlign w:val="bottom"/>
            <w:hideMark/>
          </w:tcPr>
          <w:p w14:paraId="38D9B81D" w14:textId="32DA918B" w:rsidR="002E78C2" w:rsidRPr="002E78C2" w:rsidRDefault="002E78C2" w:rsidP="002E78C2">
            <w:pPr>
              <w:rPr>
                <w:ins w:id="2428" w:author="Tafadzwa Wilson Sedze" w:date="2024-04-01T20:13:00Z"/>
                <w:rFonts w:ascii="Bahnschrift Light" w:eastAsia="Times New Roman" w:hAnsi="Bahnschrift Light" w:cs="Calibri"/>
                <w:color w:val="000000"/>
                <w:kern w:val="0"/>
                <w:sz w:val="24"/>
                <w:szCs w:val="24"/>
                <w:lang w:eastAsia="en-AE"/>
                <w14:ligatures w14:val="none"/>
              </w:rPr>
            </w:pPr>
            <w:ins w:id="2429"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30" w:author="Tafadzwa Wilson Sedze" w:date="2024-04-01T20:14:00Z">
                    <w:rPr>
                      <w:rFonts w:ascii="Segoe UI" w:hAnsi="Segoe UI" w:cs="Segoe UI"/>
                      <w:color w:val="ECECEC"/>
                      <w:sz w:val="21"/>
                      <w:szCs w:val="21"/>
                    </w:rPr>
                  </w:rPrChange>
                </w:rPr>
                <w:t>contact_number</w:t>
              </w:r>
            </w:ins>
          </w:p>
        </w:tc>
        <w:tc>
          <w:tcPr>
            <w:tcW w:w="1564" w:type="dxa"/>
            <w:shd w:val="clear" w:color="auto" w:fill="D9E2F3" w:themeFill="accent1" w:themeFillTint="33"/>
            <w:noWrap/>
            <w:vAlign w:val="bottom"/>
            <w:hideMark/>
          </w:tcPr>
          <w:p w14:paraId="137913D1" w14:textId="6FFB021A" w:rsidR="002E78C2" w:rsidRPr="002E78C2" w:rsidRDefault="002E78C2" w:rsidP="002E78C2">
            <w:pPr>
              <w:rPr>
                <w:ins w:id="2431" w:author="Tafadzwa Wilson Sedze" w:date="2024-04-01T20:13:00Z"/>
                <w:rFonts w:ascii="Bahnschrift Light" w:eastAsia="Times New Roman" w:hAnsi="Bahnschrift Light" w:cs="Calibri"/>
                <w:color w:val="000000"/>
                <w:kern w:val="0"/>
                <w:sz w:val="24"/>
                <w:szCs w:val="24"/>
                <w:lang w:eastAsia="en-AE"/>
                <w14:ligatures w14:val="none"/>
              </w:rPr>
            </w:pPr>
            <w:ins w:id="2432"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33" w:author="Tafadzwa Wilson Sedze" w:date="2024-04-01T20: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26FA0641" w14:textId="4191A6A8" w:rsidR="002E78C2" w:rsidRPr="002E78C2" w:rsidRDefault="002E78C2" w:rsidP="002E78C2">
            <w:pPr>
              <w:rPr>
                <w:ins w:id="2434" w:author="Tafadzwa Wilson Sedze" w:date="2024-04-01T20:13:00Z"/>
                <w:rFonts w:ascii="Bahnschrift Light" w:eastAsia="Times New Roman" w:hAnsi="Bahnschrift Light" w:cs="Calibri"/>
                <w:color w:val="000000"/>
                <w:kern w:val="0"/>
                <w:sz w:val="24"/>
                <w:szCs w:val="24"/>
                <w:lang w:eastAsia="en-AE"/>
                <w14:ligatures w14:val="none"/>
              </w:rPr>
            </w:pPr>
            <w:ins w:id="2435" w:author="Tafadzwa Wilson Sedze" w:date="2024-04-01T20:15:00Z">
              <w:r>
                <w:rPr>
                  <w:rFonts w:ascii="Bahnschrift Light" w:eastAsia="Times New Roman" w:hAnsi="Bahnschrift Light" w:cs="Calibri"/>
                  <w:color w:val="000000"/>
                  <w:kern w:val="0"/>
                  <w:sz w:val="24"/>
                  <w:szCs w:val="24"/>
                  <w:lang w:eastAsia="en-AE"/>
                  <w14:ligatures w14:val="none"/>
                </w:rPr>
                <w:t>10</w:t>
              </w:r>
            </w:ins>
          </w:p>
        </w:tc>
        <w:tc>
          <w:tcPr>
            <w:tcW w:w="3283" w:type="dxa"/>
            <w:shd w:val="clear" w:color="auto" w:fill="D9E2F3" w:themeFill="accent1" w:themeFillTint="33"/>
            <w:noWrap/>
            <w:vAlign w:val="bottom"/>
            <w:hideMark/>
          </w:tcPr>
          <w:p w14:paraId="60CEB079" w14:textId="520BBE34" w:rsidR="002E78C2" w:rsidRPr="002E78C2" w:rsidRDefault="002E78C2" w:rsidP="002E78C2">
            <w:pPr>
              <w:rPr>
                <w:ins w:id="2436" w:author="Tafadzwa Wilson Sedze" w:date="2024-04-01T20:13:00Z"/>
                <w:rFonts w:ascii="Bahnschrift Light" w:eastAsia="Times New Roman" w:hAnsi="Bahnschrift Light" w:cs="Calibri"/>
                <w:color w:val="000000"/>
                <w:kern w:val="0"/>
                <w:sz w:val="24"/>
                <w:szCs w:val="24"/>
                <w:lang w:eastAsia="en-AE"/>
                <w14:ligatures w14:val="none"/>
              </w:rPr>
            </w:pPr>
            <w:ins w:id="2437"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38" w:author="Tafadzwa Wilson Sedze" w:date="2024-04-01T20:14:00Z">
                    <w:rPr>
                      <w:rFonts w:ascii="Segoe UI" w:hAnsi="Segoe UI" w:cs="Segoe UI"/>
                      <w:color w:val="ECECEC"/>
                      <w:sz w:val="21"/>
                      <w:szCs w:val="21"/>
                    </w:rPr>
                  </w:rPrChange>
                </w:rPr>
                <w:t>Contact number of worker</w:t>
              </w:r>
            </w:ins>
          </w:p>
        </w:tc>
      </w:tr>
      <w:tr w:rsidR="002E78C2" w:rsidRPr="002E78C2" w14:paraId="78971F6A" w14:textId="77777777" w:rsidTr="00483029">
        <w:trPr>
          <w:trHeight w:val="358"/>
          <w:ins w:id="2439" w:author="Tafadzwa Wilson Sedze" w:date="2024-04-01T20:13:00Z"/>
        </w:trPr>
        <w:tc>
          <w:tcPr>
            <w:tcW w:w="2565" w:type="dxa"/>
            <w:shd w:val="clear" w:color="auto" w:fill="D9E2F3" w:themeFill="accent1" w:themeFillTint="33"/>
            <w:noWrap/>
            <w:vAlign w:val="bottom"/>
            <w:hideMark/>
          </w:tcPr>
          <w:p w14:paraId="787C6790" w14:textId="59C981C0" w:rsidR="002E78C2" w:rsidRPr="002E78C2" w:rsidRDefault="002E78C2" w:rsidP="002E78C2">
            <w:pPr>
              <w:rPr>
                <w:ins w:id="2440" w:author="Tafadzwa Wilson Sedze" w:date="2024-04-01T20:13:00Z"/>
                <w:rFonts w:ascii="Bahnschrift Light" w:eastAsia="Times New Roman" w:hAnsi="Bahnschrift Light" w:cs="Calibri"/>
                <w:color w:val="000000"/>
                <w:kern w:val="0"/>
                <w:sz w:val="24"/>
                <w:szCs w:val="24"/>
                <w:lang w:eastAsia="en-AE"/>
                <w14:ligatures w14:val="none"/>
              </w:rPr>
            </w:pPr>
            <w:ins w:id="2441"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42" w:author="Tafadzwa Wilson Sedze" w:date="2024-04-01T20:14:00Z">
                    <w:rPr>
                      <w:rFonts w:ascii="Segoe UI" w:hAnsi="Segoe UI" w:cs="Segoe UI"/>
                      <w:color w:val="ECECEC"/>
                      <w:sz w:val="21"/>
                      <w:szCs w:val="21"/>
                    </w:rPr>
                  </w:rPrChange>
                </w:rPr>
                <w:t>email</w:t>
              </w:r>
            </w:ins>
          </w:p>
        </w:tc>
        <w:tc>
          <w:tcPr>
            <w:tcW w:w="1564" w:type="dxa"/>
            <w:shd w:val="clear" w:color="auto" w:fill="D9E2F3" w:themeFill="accent1" w:themeFillTint="33"/>
            <w:noWrap/>
            <w:vAlign w:val="bottom"/>
            <w:hideMark/>
          </w:tcPr>
          <w:p w14:paraId="579DFE2A" w14:textId="2DA7EC7B" w:rsidR="002E78C2" w:rsidRPr="002E78C2" w:rsidRDefault="002E78C2" w:rsidP="002E78C2">
            <w:pPr>
              <w:rPr>
                <w:ins w:id="2443" w:author="Tafadzwa Wilson Sedze" w:date="2024-04-01T20:13:00Z"/>
                <w:rFonts w:ascii="Bahnschrift Light" w:eastAsia="Times New Roman" w:hAnsi="Bahnschrift Light" w:cs="Calibri"/>
                <w:color w:val="000000"/>
                <w:kern w:val="0"/>
                <w:sz w:val="24"/>
                <w:szCs w:val="24"/>
                <w:lang w:eastAsia="en-AE"/>
                <w14:ligatures w14:val="none"/>
              </w:rPr>
            </w:pPr>
            <w:ins w:id="2444"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45" w:author="Tafadzwa Wilson Sedze" w:date="2024-04-01T20:14: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32C7F07" w14:textId="5FDB7A59" w:rsidR="002E78C2" w:rsidRPr="002E78C2" w:rsidRDefault="002E78C2" w:rsidP="002E78C2">
            <w:pPr>
              <w:rPr>
                <w:ins w:id="2446" w:author="Tafadzwa Wilson Sedze" w:date="2024-04-01T20:13:00Z"/>
                <w:rFonts w:ascii="Bahnschrift Light" w:eastAsia="Times New Roman" w:hAnsi="Bahnschrift Light" w:cs="Calibri"/>
                <w:color w:val="000000"/>
                <w:kern w:val="0"/>
                <w:sz w:val="24"/>
                <w:szCs w:val="24"/>
                <w:lang w:eastAsia="en-AE"/>
                <w14:ligatures w14:val="none"/>
              </w:rPr>
            </w:pPr>
            <w:ins w:id="2447" w:author="Tafadzwa Wilson Sedze" w:date="2024-04-01T20:15:00Z">
              <w:r>
                <w:rPr>
                  <w:rFonts w:ascii="Bahnschrift Light" w:eastAsia="Times New Roman" w:hAnsi="Bahnschrift Light" w:cs="Calibri"/>
                  <w:color w:val="000000"/>
                  <w:kern w:val="0"/>
                  <w:sz w:val="24"/>
                  <w:szCs w:val="24"/>
                  <w:lang w:eastAsia="en-AE"/>
                  <w14:ligatures w14:val="none"/>
                </w:rPr>
                <w:t>5</w:t>
              </w:r>
            </w:ins>
            <w:ins w:id="2448"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49" w:author="Tafadzwa Wilson Sedze" w:date="2024-04-01T20:14:00Z">
                    <w:rPr>
                      <w:rFonts w:ascii="Segoe UI" w:hAnsi="Segoe UI" w:cs="Segoe UI"/>
                      <w:color w:val="ECECEC"/>
                      <w:sz w:val="21"/>
                      <w:szCs w:val="21"/>
                    </w:rPr>
                  </w:rPrChange>
                </w:rPr>
                <w:t>0</w:t>
              </w:r>
            </w:ins>
          </w:p>
        </w:tc>
        <w:tc>
          <w:tcPr>
            <w:tcW w:w="3283" w:type="dxa"/>
            <w:shd w:val="clear" w:color="auto" w:fill="D9E2F3" w:themeFill="accent1" w:themeFillTint="33"/>
            <w:noWrap/>
            <w:vAlign w:val="bottom"/>
            <w:hideMark/>
          </w:tcPr>
          <w:p w14:paraId="3D120D5B" w14:textId="58CE55BD" w:rsidR="002E78C2" w:rsidRPr="002E78C2" w:rsidRDefault="002E78C2" w:rsidP="002E78C2">
            <w:pPr>
              <w:rPr>
                <w:ins w:id="2450" w:author="Tafadzwa Wilson Sedze" w:date="2024-04-01T20:13:00Z"/>
                <w:rFonts w:ascii="Bahnschrift Light" w:eastAsia="Times New Roman" w:hAnsi="Bahnschrift Light" w:cs="Calibri"/>
                <w:color w:val="000000"/>
                <w:kern w:val="0"/>
                <w:sz w:val="24"/>
                <w:szCs w:val="24"/>
                <w:lang w:eastAsia="en-AE"/>
                <w14:ligatures w14:val="none"/>
              </w:rPr>
            </w:pPr>
            <w:ins w:id="2451" w:author="Tafadzwa Wilson Sedze" w:date="2024-04-01T20:13:00Z">
              <w:r w:rsidRPr="002E78C2">
                <w:rPr>
                  <w:rFonts w:ascii="Bahnschrift Light" w:eastAsia="Times New Roman" w:hAnsi="Bahnschrift Light" w:cs="Calibri"/>
                  <w:color w:val="000000"/>
                  <w:kern w:val="0"/>
                  <w:sz w:val="24"/>
                  <w:szCs w:val="24"/>
                  <w:lang w:eastAsia="en-AE"/>
                  <w14:ligatures w14:val="none"/>
                  <w:rPrChange w:id="2452" w:author="Tafadzwa Wilson Sedze" w:date="2024-04-01T20:14:00Z">
                    <w:rPr>
                      <w:rFonts w:ascii="Segoe UI" w:hAnsi="Segoe UI" w:cs="Segoe UI"/>
                      <w:color w:val="ECECEC"/>
                      <w:sz w:val="21"/>
                      <w:szCs w:val="21"/>
                    </w:rPr>
                  </w:rPrChange>
                </w:rPr>
                <w:t>Email address of worker</w:t>
              </w:r>
            </w:ins>
          </w:p>
        </w:tc>
      </w:tr>
    </w:tbl>
    <w:p w14:paraId="67194C23" w14:textId="77777777" w:rsidR="002E78C2" w:rsidRDefault="002E78C2" w:rsidP="002E78C2">
      <w:pPr>
        <w:rPr>
          <w:ins w:id="2453" w:author="Tafadzwa Wilson Sedze" w:date="2024-04-01T20:18:00Z"/>
          <w:rFonts w:ascii="Bahnschrift Light" w:eastAsia="Times New Roman" w:hAnsi="Bahnschrift Light" w:cs="Calibri"/>
          <w:color w:val="000000"/>
          <w:kern w:val="0"/>
          <w:sz w:val="24"/>
          <w:szCs w:val="24"/>
          <w:lang w:eastAsia="en-AE"/>
          <w14:ligatures w14:val="none"/>
        </w:rPr>
      </w:pPr>
    </w:p>
    <w:p w14:paraId="4F5645BC" w14:textId="34F15AD9" w:rsidR="002E78C2" w:rsidRDefault="002E78C2" w:rsidP="00C5474B">
      <w:pPr>
        <w:pStyle w:val="Heading2"/>
        <w:rPr>
          <w:ins w:id="2454" w:author="Tafadzwa Wilson Sedze" w:date="2024-04-01T20:28:00Z"/>
          <w:rFonts w:ascii="Times New Roman" w:hAnsi="Times New Roman" w:cs="Times New Roman"/>
          <w:color w:val="auto"/>
          <w:sz w:val="28"/>
          <w:szCs w:val="28"/>
        </w:rPr>
      </w:pPr>
      <w:ins w:id="2455" w:author="Tafadzwa Wilson Sedze" w:date="2024-04-01T20:18:00Z">
        <w:r w:rsidRPr="00C5474B">
          <w:rPr>
            <w:rFonts w:ascii="Times New Roman" w:hAnsi="Times New Roman" w:cs="Times New Roman"/>
            <w:color w:val="auto"/>
            <w:sz w:val="28"/>
            <w:szCs w:val="28"/>
            <w:rPrChange w:id="2456" w:author="Tafadzwa Wilson Sedze" w:date="2024-04-01T20:28:00Z">
              <w:rPr>
                <w:rFonts w:ascii="Bahnschrift Light" w:eastAsia="Times New Roman" w:hAnsi="Bahnschrift Light" w:cs="Calibri"/>
                <w:color w:val="000000"/>
                <w:kern w:val="0"/>
                <w:sz w:val="24"/>
                <w:szCs w:val="24"/>
                <w:lang w:eastAsia="en-AE"/>
                <w14:ligatures w14:val="none"/>
              </w:rPr>
            </w:rPrChange>
          </w:rPr>
          <w:t>Table 4.3 Ponds</w:t>
        </w:r>
      </w:ins>
      <w:ins w:id="2457" w:author="Tafadzwa Wilson Sedze" w:date="2024-04-01T20:27:00Z">
        <w:r w:rsidR="00C5474B" w:rsidRPr="00C5474B">
          <w:rPr>
            <w:rFonts w:ascii="Times New Roman" w:hAnsi="Times New Roman" w:cs="Times New Roman"/>
            <w:color w:val="auto"/>
            <w:sz w:val="28"/>
            <w:szCs w:val="28"/>
            <w:rPrChange w:id="2458" w:author="Tafadzwa Wilson Sedze" w:date="2024-04-01T20:28:00Z">
              <w:rPr>
                <w:rFonts w:ascii="Bahnschrift Light" w:eastAsia="Times New Roman" w:hAnsi="Bahnschrift Light" w:cs="Calibri"/>
                <w:color w:val="000000"/>
                <w:kern w:val="0"/>
                <w:sz w:val="24"/>
                <w:szCs w:val="24"/>
                <w:lang w:eastAsia="en-AE"/>
                <w14:ligatures w14:val="none"/>
              </w:rPr>
            </w:rPrChange>
          </w:rPr>
          <w:t xml:space="preserve"> </w:t>
        </w:r>
        <w:r w:rsidR="00C5474B" w:rsidRPr="00C5474B">
          <w:rPr>
            <w:rFonts w:ascii="Times New Roman" w:hAnsi="Times New Roman" w:cs="Times New Roman"/>
            <w:color w:val="auto"/>
            <w:sz w:val="28"/>
            <w:szCs w:val="28"/>
            <w:rPrChange w:id="2459" w:author="Tafadzwa Wilson Sedze" w:date="2024-04-01T20:28:00Z">
              <w:rPr>
                <w:rFonts w:ascii="Times New Roman" w:hAnsi="Times New Roman" w:cs="Times New Roman"/>
                <w:bCs/>
                <w:color w:val="000000" w:themeColor="text1"/>
                <w:sz w:val="24"/>
                <w:szCs w:val="24"/>
              </w:rPr>
            </w:rPrChange>
          </w:rPr>
          <w:t>table</w:t>
        </w:r>
      </w:ins>
      <w:ins w:id="2460" w:author="Tafadzwa Wilson Sedze" w:date="2024-04-01T20:18:00Z">
        <w:r w:rsidRPr="00C5474B">
          <w:rPr>
            <w:rFonts w:ascii="Times New Roman" w:hAnsi="Times New Roman" w:cs="Times New Roman"/>
            <w:color w:val="auto"/>
            <w:sz w:val="28"/>
            <w:szCs w:val="28"/>
            <w:rPrChange w:id="2461" w:author="Tafadzwa Wilson Sedze" w:date="2024-04-01T20:28:00Z">
              <w:rPr>
                <w:rFonts w:ascii="Bahnschrift Light" w:eastAsia="Times New Roman" w:hAnsi="Bahnschrift Light" w:cs="Calibri"/>
                <w:color w:val="000000"/>
                <w:kern w:val="0"/>
                <w:sz w:val="24"/>
                <w:szCs w:val="24"/>
                <w:lang w:eastAsia="en-AE"/>
                <w14:ligatures w14:val="none"/>
              </w:rPr>
            </w:rPrChange>
          </w:rPr>
          <w:t>:</w:t>
        </w:r>
      </w:ins>
    </w:p>
    <w:p w14:paraId="3A1E6010" w14:textId="77777777" w:rsidR="00C5474B" w:rsidRPr="00C5474B" w:rsidRDefault="00C5474B">
      <w:pPr>
        <w:rPr>
          <w:ins w:id="2462" w:author="Tafadzwa Wilson Sedze" w:date="2024-04-01T16:22:00Z"/>
          <w:rPrChange w:id="2463" w:author="Tafadzwa Wilson Sedze" w:date="2024-04-01T20:28:00Z">
            <w:rPr>
              <w:ins w:id="2464" w:author="Tafadzwa Wilson Sedze" w:date="2024-04-01T16:22:00Z"/>
              <w:rFonts w:ascii="Times New Roman" w:hAnsi="Times New Roman" w:cs="Times New Roman"/>
              <w:bCs/>
              <w:color w:val="000000" w:themeColor="text1"/>
              <w:sz w:val="24"/>
              <w:szCs w:val="24"/>
              <w:lang w:val="en-US"/>
            </w:rPr>
          </w:rPrChange>
        </w:rPr>
        <w:pPrChange w:id="2465" w:author="Tafadzwa Wilson Sedze" w:date="2024-04-01T20:28:00Z">
          <w:pPr>
            <w:jc w:val="both"/>
          </w:pPr>
        </w:pPrChange>
      </w:pPr>
    </w:p>
    <w:tbl>
      <w:tblPr>
        <w:tblStyle w:val="TableGrid"/>
        <w:tblW w:w="8953" w:type="dxa"/>
        <w:tblLook w:val="04A0" w:firstRow="1" w:lastRow="0" w:firstColumn="1" w:lastColumn="0" w:noHBand="0" w:noVBand="1"/>
        <w:tblPrChange w:id="2466" w:author="Tafadzwa Wilson Sedze" w:date="2024-04-01T20:25:00Z">
          <w:tblPr>
            <w:tblStyle w:val="TableGrid"/>
            <w:tblW w:w="8796" w:type="dxa"/>
            <w:tblLook w:val="04A0" w:firstRow="1" w:lastRow="0" w:firstColumn="1" w:lastColumn="0" w:noHBand="0" w:noVBand="1"/>
          </w:tblPr>
        </w:tblPrChange>
      </w:tblPr>
      <w:tblGrid>
        <w:gridCol w:w="2722"/>
        <w:gridCol w:w="1564"/>
        <w:gridCol w:w="1384"/>
        <w:gridCol w:w="3283"/>
        <w:tblGridChange w:id="2467">
          <w:tblGrid>
            <w:gridCol w:w="2722"/>
            <w:gridCol w:w="1564"/>
            <w:gridCol w:w="1384"/>
            <w:gridCol w:w="3283"/>
          </w:tblGrid>
        </w:tblGridChange>
      </w:tblGrid>
      <w:tr w:rsidR="002E78C2" w:rsidRPr="002E78C2" w14:paraId="146F3312" w14:textId="77777777" w:rsidTr="00C5474B">
        <w:trPr>
          <w:trHeight w:val="358"/>
          <w:ins w:id="2468" w:author="Tafadzwa Wilson Sedze" w:date="2024-04-01T20:15:00Z"/>
          <w:trPrChange w:id="2469" w:author="Tafadzwa Wilson Sedze" w:date="2024-04-01T20:25:00Z">
            <w:trPr>
              <w:trHeight w:val="358"/>
            </w:trPr>
          </w:trPrChange>
        </w:trPr>
        <w:tc>
          <w:tcPr>
            <w:tcW w:w="2722" w:type="dxa"/>
            <w:shd w:val="clear" w:color="auto" w:fill="1F3864" w:themeFill="accent1" w:themeFillShade="80"/>
            <w:noWrap/>
            <w:vAlign w:val="bottom"/>
            <w:hideMark/>
            <w:tcPrChange w:id="2470" w:author="Tafadzwa Wilson Sedze" w:date="2024-04-01T20:25:00Z">
              <w:tcPr>
                <w:tcW w:w="2565" w:type="dxa"/>
                <w:shd w:val="clear" w:color="auto" w:fill="1F3864" w:themeFill="accent1" w:themeFillShade="80"/>
                <w:noWrap/>
                <w:vAlign w:val="bottom"/>
                <w:hideMark/>
              </w:tcPr>
            </w:tcPrChange>
          </w:tcPr>
          <w:p w14:paraId="73418151" w14:textId="77777777" w:rsidR="002E78C2" w:rsidRPr="006617A1" w:rsidRDefault="002E78C2" w:rsidP="006617A1">
            <w:pPr>
              <w:rPr>
                <w:ins w:id="2471" w:author="Tafadzwa Wilson Sedze" w:date="2024-04-01T20:15:00Z"/>
                <w:rFonts w:ascii="Bahnschrift Light" w:eastAsia="Times New Roman" w:hAnsi="Bahnschrift Light" w:cs="Calibri"/>
                <w:color w:val="FFFFFF" w:themeColor="background1"/>
                <w:kern w:val="0"/>
                <w:sz w:val="24"/>
                <w:szCs w:val="24"/>
                <w:lang w:eastAsia="en-AE"/>
                <w14:ligatures w14:val="none"/>
              </w:rPr>
            </w:pPr>
            <w:ins w:id="2472" w:author="Tafadzwa Wilson Sedze" w:date="2024-04-01T20:15:00Z">
              <w:r w:rsidRPr="006617A1">
                <w:rPr>
                  <w:rFonts w:ascii="Bahnschrift Light" w:eastAsia="Times New Roman" w:hAnsi="Bahnschrift Light" w:cs="Calibri"/>
                  <w:color w:val="FFFFFF" w:themeColor="background1"/>
                  <w:kern w:val="0"/>
                  <w:sz w:val="24"/>
                  <w:szCs w:val="24"/>
                  <w:lang w:eastAsia="en-AE"/>
                  <w14:ligatures w14:val="none"/>
                </w:rPr>
                <w:t>Field Name</w:t>
              </w:r>
            </w:ins>
          </w:p>
        </w:tc>
        <w:tc>
          <w:tcPr>
            <w:tcW w:w="1564" w:type="dxa"/>
            <w:shd w:val="clear" w:color="auto" w:fill="1F3864" w:themeFill="accent1" w:themeFillShade="80"/>
            <w:noWrap/>
            <w:vAlign w:val="bottom"/>
            <w:hideMark/>
            <w:tcPrChange w:id="2473" w:author="Tafadzwa Wilson Sedze" w:date="2024-04-01T20:25:00Z">
              <w:tcPr>
                <w:tcW w:w="1564" w:type="dxa"/>
                <w:shd w:val="clear" w:color="auto" w:fill="1F3864" w:themeFill="accent1" w:themeFillShade="80"/>
                <w:noWrap/>
                <w:vAlign w:val="bottom"/>
                <w:hideMark/>
              </w:tcPr>
            </w:tcPrChange>
          </w:tcPr>
          <w:p w14:paraId="330B0187" w14:textId="77777777" w:rsidR="002E78C2" w:rsidRPr="006617A1" w:rsidRDefault="002E78C2" w:rsidP="006617A1">
            <w:pPr>
              <w:rPr>
                <w:ins w:id="2474" w:author="Tafadzwa Wilson Sedze" w:date="2024-04-01T20:15:00Z"/>
                <w:rFonts w:ascii="Bahnschrift Light" w:eastAsia="Times New Roman" w:hAnsi="Bahnschrift Light" w:cs="Calibri"/>
                <w:color w:val="FFFFFF" w:themeColor="background1"/>
                <w:kern w:val="0"/>
                <w:sz w:val="24"/>
                <w:szCs w:val="24"/>
                <w:lang w:eastAsia="en-AE"/>
                <w14:ligatures w14:val="none"/>
              </w:rPr>
            </w:pPr>
            <w:ins w:id="2475" w:author="Tafadzwa Wilson Sedze" w:date="2024-04-01T20:15:00Z">
              <w:r w:rsidRPr="006617A1">
                <w:rPr>
                  <w:rFonts w:ascii="Bahnschrift Light" w:eastAsia="Times New Roman" w:hAnsi="Bahnschrift Light" w:cs="Calibri"/>
                  <w:color w:val="FFFFFF" w:themeColor="background1"/>
                  <w:kern w:val="0"/>
                  <w:sz w:val="24"/>
                  <w:szCs w:val="24"/>
                  <w:lang w:eastAsia="en-AE"/>
                  <w14:ligatures w14:val="none"/>
                </w:rPr>
                <w:t>Data Type</w:t>
              </w:r>
            </w:ins>
          </w:p>
        </w:tc>
        <w:tc>
          <w:tcPr>
            <w:tcW w:w="1384" w:type="dxa"/>
            <w:shd w:val="clear" w:color="auto" w:fill="1F3864" w:themeFill="accent1" w:themeFillShade="80"/>
            <w:noWrap/>
            <w:vAlign w:val="bottom"/>
            <w:hideMark/>
            <w:tcPrChange w:id="2476" w:author="Tafadzwa Wilson Sedze" w:date="2024-04-01T20:25:00Z">
              <w:tcPr>
                <w:tcW w:w="1384" w:type="dxa"/>
                <w:shd w:val="clear" w:color="auto" w:fill="1F3864" w:themeFill="accent1" w:themeFillShade="80"/>
                <w:noWrap/>
                <w:vAlign w:val="bottom"/>
                <w:hideMark/>
              </w:tcPr>
            </w:tcPrChange>
          </w:tcPr>
          <w:p w14:paraId="484670AF" w14:textId="77777777" w:rsidR="002E78C2" w:rsidRPr="006617A1" w:rsidRDefault="002E78C2" w:rsidP="006617A1">
            <w:pPr>
              <w:rPr>
                <w:ins w:id="2477" w:author="Tafadzwa Wilson Sedze" w:date="2024-04-01T20:15:00Z"/>
                <w:rFonts w:ascii="Bahnschrift Light" w:eastAsia="Times New Roman" w:hAnsi="Bahnschrift Light" w:cs="Calibri"/>
                <w:color w:val="FFFFFF" w:themeColor="background1"/>
                <w:kern w:val="0"/>
                <w:sz w:val="24"/>
                <w:szCs w:val="24"/>
                <w:lang w:eastAsia="en-AE"/>
                <w14:ligatures w14:val="none"/>
              </w:rPr>
            </w:pPr>
            <w:ins w:id="2478" w:author="Tafadzwa Wilson Sedze" w:date="2024-04-01T20:15:00Z">
              <w:r w:rsidRPr="006617A1">
                <w:rPr>
                  <w:rFonts w:ascii="Bahnschrift Light" w:eastAsia="Times New Roman" w:hAnsi="Bahnschrift Light" w:cs="Calibri"/>
                  <w:color w:val="FFFFFF" w:themeColor="background1"/>
                  <w:kern w:val="0"/>
                  <w:sz w:val="24"/>
                  <w:szCs w:val="24"/>
                  <w:lang w:eastAsia="en-AE"/>
                  <w14:ligatures w14:val="none"/>
                </w:rPr>
                <w:t>Size</w:t>
              </w:r>
            </w:ins>
          </w:p>
        </w:tc>
        <w:tc>
          <w:tcPr>
            <w:tcW w:w="3283" w:type="dxa"/>
            <w:shd w:val="clear" w:color="auto" w:fill="1F3864" w:themeFill="accent1" w:themeFillShade="80"/>
            <w:noWrap/>
            <w:vAlign w:val="bottom"/>
            <w:hideMark/>
            <w:tcPrChange w:id="2479" w:author="Tafadzwa Wilson Sedze" w:date="2024-04-01T20:25:00Z">
              <w:tcPr>
                <w:tcW w:w="3283" w:type="dxa"/>
                <w:shd w:val="clear" w:color="auto" w:fill="1F3864" w:themeFill="accent1" w:themeFillShade="80"/>
                <w:noWrap/>
                <w:vAlign w:val="bottom"/>
                <w:hideMark/>
              </w:tcPr>
            </w:tcPrChange>
          </w:tcPr>
          <w:p w14:paraId="515DBED8" w14:textId="77777777" w:rsidR="002E78C2" w:rsidRPr="006617A1" w:rsidRDefault="002E78C2" w:rsidP="006617A1">
            <w:pPr>
              <w:rPr>
                <w:ins w:id="2480" w:author="Tafadzwa Wilson Sedze" w:date="2024-04-01T20:15:00Z"/>
                <w:rFonts w:ascii="Bahnschrift Light" w:eastAsia="Times New Roman" w:hAnsi="Bahnschrift Light" w:cs="Calibri"/>
                <w:color w:val="FFFFFF" w:themeColor="background1"/>
                <w:kern w:val="0"/>
                <w:sz w:val="24"/>
                <w:szCs w:val="24"/>
                <w:lang w:eastAsia="en-AE"/>
                <w14:ligatures w14:val="none"/>
              </w:rPr>
            </w:pPr>
            <w:ins w:id="2481" w:author="Tafadzwa Wilson Sedze" w:date="2024-04-01T20:15:00Z">
              <w:r w:rsidRPr="006617A1">
                <w:rPr>
                  <w:rFonts w:ascii="Bahnschrift Light" w:eastAsia="Times New Roman" w:hAnsi="Bahnschrift Light" w:cs="Calibri"/>
                  <w:color w:val="FFFFFF" w:themeColor="background1"/>
                  <w:kern w:val="0"/>
                  <w:sz w:val="24"/>
                  <w:szCs w:val="24"/>
                  <w:lang w:eastAsia="en-AE"/>
                  <w14:ligatures w14:val="none"/>
                </w:rPr>
                <w:t>Description</w:t>
              </w:r>
            </w:ins>
          </w:p>
        </w:tc>
      </w:tr>
      <w:tr w:rsidR="00C5474B" w:rsidRPr="00C5474B" w14:paraId="66A5C87A" w14:textId="77777777" w:rsidTr="00C5474B">
        <w:trPr>
          <w:ins w:id="2482" w:author="Tafadzwa Wilson Sedze" w:date="2024-04-01T20:25:00Z"/>
        </w:trPr>
        <w:tc>
          <w:tcPr>
            <w:tcW w:w="0" w:type="auto"/>
            <w:shd w:val="clear" w:color="auto" w:fill="D9E2F3" w:themeFill="accent1" w:themeFillTint="33"/>
            <w:hideMark/>
            <w:tcPrChange w:id="2483" w:author="Tafadzwa Wilson Sedze" w:date="2024-04-01T20:25:00Z">
              <w:tcPr>
                <w:tcW w:w="0" w:type="auto"/>
                <w:hideMark/>
              </w:tcPr>
            </w:tcPrChange>
          </w:tcPr>
          <w:p w14:paraId="49DBB8BE" w14:textId="77777777" w:rsidR="00C5474B" w:rsidRPr="00C5474B" w:rsidRDefault="00C5474B" w:rsidP="00C5474B">
            <w:pPr>
              <w:rPr>
                <w:ins w:id="2484" w:author="Tafadzwa Wilson Sedze" w:date="2024-04-01T20:25:00Z"/>
                <w:rFonts w:ascii="Bahnschrift Light" w:eastAsia="Times New Roman" w:hAnsi="Bahnschrift Light" w:cs="Calibri"/>
                <w:color w:val="000000"/>
                <w:kern w:val="0"/>
                <w:sz w:val="24"/>
                <w:szCs w:val="24"/>
                <w:lang w:eastAsia="en-AE"/>
                <w14:ligatures w14:val="none"/>
                <w:rPrChange w:id="2485" w:author="Tafadzwa Wilson Sedze" w:date="2024-04-01T20:25:00Z">
                  <w:rPr>
                    <w:ins w:id="2486" w:author="Tafadzwa Wilson Sedze" w:date="2024-04-01T20:25:00Z"/>
                    <w:rFonts w:ascii="Segoe UI" w:eastAsia="Times New Roman" w:hAnsi="Segoe UI" w:cs="Segoe UI"/>
                    <w:color w:val="ECECEC"/>
                    <w:kern w:val="0"/>
                    <w:sz w:val="21"/>
                    <w:szCs w:val="21"/>
                    <w:lang w:eastAsia="en-AE"/>
                    <w14:ligatures w14:val="none"/>
                  </w:rPr>
                </w:rPrChange>
              </w:rPr>
            </w:pPr>
            <w:ins w:id="2487"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488" w:author="Tafadzwa Wilson Sedze" w:date="2024-04-01T20:25:00Z">
                    <w:rPr>
                      <w:rFonts w:ascii="Segoe UI" w:eastAsia="Times New Roman" w:hAnsi="Segoe UI" w:cs="Segoe UI"/>
                      <w:color w:val="ECECEC"/>
                      <w:kern w:val="0"/>
                      <w:sz w:val="21"/>
                      <w:szCs w:val="21"/>
                      <w:lang w:eastAsia="en-AE"/>
                      <w14:ligatures w14:val="none"/>
                    </w:rPr>
                  </w:rPrChange>
                </w:rPr>
                <w:t>pond_id</w:t>
              </w:r>
            </w:ins>
          </w:p>
        </w:tc>
        <w:tc>
          <w:tcPr>
            <w:tcW w:w="0" w:type="auto"/>
            <w:shd w:val="clear" w:color="auto" w:fill="D9E2F3" w:themeFill="accent1" w:themeFillTint="33"/>
            <w:hideMark/>
            <w:tcPrChange w:id="2489" w:author="Tafadzwa Wilson Sedze" w:date="2024-04-01T20:25:00Z">
              <w:tcPr>
                <w:tcW w:w="0" w:type="auto"/>
                <w:hideMark/>
              </w:tcPr>
            </w:tcPrChange>
          </w:tcPr>
          <w:p w14:paraId="0D4B246C" w14:textId="77777777" w:rsidR="00C5474B" w:rsidRPr="00C5474B" w:rsidRDefault="00C5474B" w:rsidP="00C5474B">
            <w:pPr>
              <w:rPr>
                <w:ins w:id="2490" w:author="Tafadzwa Wilson Sedze" w:date="2024-04-01T20:25:00Z"/>
                <w:rFonts w:ascii="Bahnschrift Light" w:eastAsia="Times New Roman" w:hAnsi="Bahnschrift Light" w:cs="Calibri"/>
                <w:color w:val="000000"/>
                <w:kern w:val="0"/>
                <w:sz w:val="24"/>
                <w:szCs w:val="24"/>
                <w:lang w:eastAsia="en-AE"/>
                <w14:ligatures w14:val="none"/>
                <w:rPrChange w:id="2491" w:author="Tafadzwa Wilson Sedze" w:date="2024-04-01T20:25:00Z">
                  <w:rPr>
                    <w:ins w:id="2492" w:author="Tafadzwa Wilson Sedze" w:date="2024-04-01T20:25:00Z"/>
                    <w:rFonts w:ascii="Segoe UI" w:eastAsia="Times New Roman" w:hAnsi="Segoe UI" w:cs="Segoe UI"/>
                    <w:color w:val="ECECEC"/>
                    <w:kern w:val="0"/>
                    <w:sz w:val="21"/>
                    <w:szCs w:val="21"/>
                    <w:lang w:eastAsia="en-AE"/>
                    <w14:ligatures w14:val="none"/>
                  </w:rPr>
                </w:rPrChange>
              </w:rPr>
            </w:pPr>
            <w:ins w:id="2493"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494" w:author="Tafadzwa Wilson Sedze" w:date="2024-04-01T20:25:00Z">
                    <w:rPr>
                      <w:rFonts w:ascii="Segoe UI" w:eastAsia="Times New Roman" w:hAnsi="Segoe UI" w:cs="Segoe UI"/>
                      <w:color w:val="ECECEC"/>
                      <w:kern w:val="0"/>
                      <w:sz w:val="21"/>
                      <w:szCs w:val="21"/>
                      <w:lang w:eastAsia="en-AE"/>
                      <w14:ligatures w14:val="none"/>
                    </w:rPr>
                  </w:rPrChange>
                </w:rPr>
                <w:t>int</w:t>
              </w:r>
            </w:ins>
          </w:p>
        </w:tc>
        <w:tc>
          <w:tcPr>
            <w:tcW w:w="0" w:type="auto"/>
            <w:shd w:val="clear" w:color="auto" w:fill="D9E2F3" w:themeFill="accent1" w:themeFillTint="33"/>
            <w:hideMark/>
            <w:tcPrChange w:id="2495" w:author="Tafadzwa Wilson Sedze" w:date="2024-04-01T20:25:00Z">
              <w:tcPr>
                <w:tcW w:w="0" w:type="auto"/>
                <w:hideMark/>
              </w:tcPr>
            </w:tcPrChange>
          </w:tcPr>
          <w:p w14:paraId="16C0FD15" w14:textId="32F1351B" w:rsidR="00C5474B" w:rsidRPr="00C5474B" w:rsidRDefault="00C5474B" w:rsidP="00C5474B">
            <w:pPr>
              <w:rPr>
                <w:ins w:id="2496" w:author="Tafadzwa Wilson Sedze" w:date="2024-04-01T20:25:00Z"/>
                <w:rFonts w:ascii="Bahnschrift Light" w:eastAsia="Times New Roman" w:hAnsi="Bahnschrift Light" w:cs="Calibri"/>
                <w:color w:val="000000"/>
                <w:kern w:val="0"/>
                <w:sz w:val="24"/>
                <w:szCs w:val="24"/>
                <w:lang w:eastAsia="en-AE"/>
                <w14:ligatures w14:val="none"/>
                <w:rPrChange w:id="2497" w:author="Tafadzwa Wilson Sedze" w:date="2024-04-01T20:25:00Z">
                  <w:rPr>
                    <w:ins w:id="2498" w:author="Tafadzwa Wilson Sedze" w:date="2024-04-01T20:25:00Z"/>
                    <w:rFonts w:ascii="Segoe UI" w:eastAsia="Times New Roman" w:hAnsi="Segoe UI" w:cs="Segoe UI"/>
                    <w:color w:val="ECECEC"/>
                    <w:kern w:val="0"/>
                    <w:sz w:val="21"/>
                    <w:szCs w:val="21"/>
                    <w:lang w:eastAsia="en-AE"/>
                    <w14:ligatures w14:val="none"/>
                  </w:rPr>
                </w:rPrChange>
              </w:rPr>
            </w:pPr>
            <w:ins w:id="2499" w:author="Tafadzwa Wilson Sedze" w:date="2024-04-01T20:25:00Z">
              <w:r>
                <w:rPr>
                  <w:rFonts w:ascii="Bahnschrift Light" w:eastAsia="Times New Roman" w:hAnsi="Bahnschrift Light" w:cs="Calibri"/>
                  <w:color w:val="000000"/>
                  <w:kern w:val="0"/>
                  <w:sz w:val="24"/>
                  <w:szCs w:val="24"/>
                  <w:lang w:eastAsia="en-AE"/>
                  <w14:ligatures w14:val="none"/>
                </w:rPr>
                <w:t>5</w:t>
              </w:r>
            </w:ins>
          </w:p>
        </w:tc>
        <w:tc>
          <w:tcPr>
            <w:tcW w:w="0" w:type="auto"/>
            <w:shd w:val="clear" w:color="auto" w:fill="D9E2F3" w:themeFill="accent1" w:themeFillTint="33"/>
            <w:hideMark/>
            <w:tcPrChange w:id="2500" w:author="Tafadzwa Wilson Sedze" w:date="2024-04-01T20:25:00Z">
              <w:tcPr>
                <w:tcW w:w="0" w:type="auto"/>
                <w:hideMark/>
              </w:tcPr>
            </w:tcPrChange>
          </w:tcPr>
          <w:p w14:paraId="04B9CACD" w14:textId="77777777" w:rsidR="00C5474B" w:rsidRPr="00C5474B" w:rsidRDefault="00C5474B" w:rsidP="00C5474B">
            <w:pPr>
              <w:rPr>
                <w:ins w:id="2501" w:author="Tafadzwa Wilson Sedze" w:date="2024-04-01T20:25:00Z"/>
                <w:rFonts w:ascii="Bahnschrift Light" w:eastAsia="Times New Roman" w:hAnsi="Bahnschrift Light" w:cs="Calibri"/>
                <w:color w:val="000000"/>
                <w:kern w:val="0"/>
                <w:sz w:val="24"/>
                <w:szCs w:val="24"/>
                <w:lang w:eastAsia="en-AE"/>
                <w14:ligatures w14:val="none"/>
                <w:rPrChange w:id="2502" w:author="Tafadzwa Wilson Sedze" w:date="2024-04-01T20:25:00Z">
                  <w:rPr>
                    <w:ins w:id="2503" w:author="Tafadzwa Wilson Sedze" w:date="2024-04-01T20:25:00Z"/>
                    <w:rFonts w:ascii="Segoe UI" w:eastAsia="Times New Roman" w:hAnsi="Segoe UI" w:cs="Segoe UI"/>
                    <w:color w:val="ECECEC"/>
                    <w:kern w:val="0"/>
                    <w:sz w:val="21"/>
                    <w:szCs w:val="21"/>
                    <w:lang w:eastAsia="en-AE"/>
                    <w14:ligatures w14:val="none"/>
                  </w:rPr>
                </w:rPrChange>
              </w:rPr>
            </w:pPr>
            <w:ins w:id="2504"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05" w:author="Tafadzwa Wilson Sedze" w:date="2024-04-01T20:25:00Z">
                    <w:rPr>
                      <w:rFonts w:ascii="Segoe UI" w:eastAsia="Times New Roman" w:hAnsi="Segoe UI" w:cs="Segoe UI"/>
                      <w:color w:val="ECECEC"/>
                      <w:kern w:val="0"/>
                      <w:sz w:val="21"/>
                      <w:szCs w:val="21"/>
                      <w:lang w:eastAsia="en-AE"/>
                      <w14:ligatures w14:val="none"/>
                    </w:rPr>
                  </w:rPrChange>
                </w:rPr>
                <w:t>Primary key for pond</w:t>
              </w:r>
            </w:ins>
          </w:p>
        </w:tc>
      </w:tr>
      <w:tr w:rsidR="00C5474B" w:rsidRPr="00C5474B" w14:paraId="32D2CB03" w14:textId="77777777" w:rsidTr="00C5474B">
        <w:trPr>
          <w:ins w:id="2506" w:author="Tafadzwa Wilson Sedze" w:date="2024-04-01T20:25:00Z"/>
        </w:trPr>
        <w:tc>
          <w:tcPr>
            <w:tcW w:w="0" w:type="auto"/>
            <w:shd w:val="clear" w:color="auto" w:fill="D9E2F3" w:themeFill="accent1" w:themeFillTint="33"/>
            <w:hideMark/>
            <w:tcPrChange w:id="2507" w:author="Tafadzwa Wilson Sedze" w:date="2024-04-01T20:25:00Z">
              <w:tcPr>
                <w:tcW w:w="0" w:type="auto"/>
                <w:hideMark/>
              </w:tcPr>
            </w:tcPrChange>
          </w:tcPr>
          <w:p w14:paraId="0108DE65" w14:textId="77777777" w:rsidR="00C5474B" w:rsidRPr="00C5474B" w:rsidRDefault="00C5474B" w:rsidP="00C5474B">
            <w:pPr>
              <w:rPr>
                <w:ins w:id="2508" w:author="Tafadzwa Wilson Sedze" w:date="2024-04-01T20:25:00Z"/>
                <w:rFonts w:ascii="Bahnschrift Light" w:eastAsia="Times New Roman" w:hAnsi="Bahnschrift Light" w:cs="Calibri"/>
                <w:color w:val="000000"/>
                <w:kern w:val="0"/>
                <w:sz w:val="24"/>
                <w:szCs w:val="24"/>
                <w:lang w:eastAsia="en-AE"/>
                <w14:ligatures w14:val="none"/>
                <w:rPrChange w:id="2509" w:author="Tafadzwa Wilson Sedze" w:date="2024-04-01T20:25:00Z">
                  <w:rPr>
                    <w:ins w:id="2510" w:author="Tafadzwa Wilson Sedze" w:date="2024-04-01T20:25:00Z"/>
                    <w:rFonts w:ascii="Segoe UI" w:eastAsia="Times New Roman" w:hAnsi="Segoe UI" w:cs="Segoe UI"/>
                    <w:color w:val="ECECEC"/>
                    <w:kern w:val="0"/>
                    <w:sz w:val="21"/>
                    <w:szCs w:val="21"/>
                    <w:lang w:eastAsia="en-AE"/>
                    <w14:ligatures w14:val="none"/>
                  </w:rPr>
                </w:rPrChange>
              </w:rPr>
            </w:pPr>
            <w:ins w:id="2511"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12" w:author="Tafadzwa Wilson Sedze" w:date="2024-04-01T20:25:00Z">
                    <w:rPr>
                      <w:rFonts w:ascii="Segoe UI" w:eastAsia="Times New Roman" w:hAnsi="Segoe UI" w:cs="Segoe UI"/>
                      <w:color w:val="ECECEC"/>
                      <w:kern w:val="0"/>
                      <w:sz w:val="21"/>
                      <w:szCs w:val="21"/>
                      <w:lang w:eastAsia="en-AE"/>
                      <w14:ligatures w14:val="none"/>
                    </w:rPr>
                  </w:rPrChange>
                </w:rPr>
                <w:t>location</w:t>
              </w:r>
            </w:ins>
          </w:p>
        </w:tc>
        <w:tc>
          <w:tcPr>
            <w:tcW w:w="0" w:type="auto"/>
            <w:shd w:val="clear" w:color="auto" w:fill="D9E2F3" w:themeFill="accent1" w:themeFillTint="33"/>
            <w:hideMark/>
            <w:tcPrChange w:id="2513" w:author="Tafadzwa Wilson Sedze" w:date="2024-04-01T20:25:00Z">
              <w:tcPr>
                <w:tcW w:w="0" w:type="auto"/>
                <w:hideMark/>
              </w:tcPr>
            </w:tcPrChange>
          </w:tcPr>
          <w:p w14:paraId="4C4875A6" w14:textId="77777777" w:rsidR="00C5474B" w:rsidRPr="00C5474B" w:rsidRDefault="00C5474B" w:rsidP="00C5474B">
            <w:pPr>
              <w:rPr>
                <w:ins w:id="2514" w:author="Tafadzwa Wilson Sedze" w:date="2024-04-01T20:25:00Z"/>
                <w:rFonts w:ascii="Bahnschrift Light" w:eastAsia="Times New Roman" w:hAnsi="Bahnschrift Light" w:cs="Calibri"/>
                <w:color w:val="000000"/>
                <w:kern w:val="0"/>
                <w:sz w:val="24"/>
                <w:szCs w:val="24"/>
                <w:lang w:eastAsia="en-AE"/>
                <w14:ligatures w14:val="none"/>
                <w:rPrChange w:id="2515" w:author="Tafadzwa Wilson Sedze" w:date="2024-04-01T20:25:00Z">
                  <w:rPr>
                    <w:ins w:id="2516" w:author="Tafadzwa Wilson Sedze" w:date="2024-04-01T20:25:00Z"/>
                    <w:rFonts w:ascii="Segoe UI" w:eastAsia="Times New Roman" w:hAnsi="Segoe UI" w:cs="Segoe UI"/>
                    <w:color w:val="ECECEC"/>
                    <w:kern w:val="0"/>
                    <w:sz w:val="21"/>
                    <w:szCs w:val="21"/>
                    <w:lang w:eastAsia="en-AE"/>
                    <w14:ligatures w14:val="none"/>
                  </w:rPr>
                </w:rPrChange>
              </w:rPr>
            </w:pPr>
            <w:ins w:id="2517"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18" w:author="Tafadzwa Wilson Sedze" w:date="2024-04-01T20:25:00Z">
                    <w:rPr>
                      <w:rFonts w:ascii="Segoe UI" w:eastAsia="Times New Roman" w:hAnsi="Segoe UI" w:cs="Segoe UI"/>
                      <w:color w:val="ECECEC"/>
                      <w:kern w:val="0"/>
                      <w:sz w:val="21"/>
                      <w:szCs w:val="21"/>
                      <w:lang w:eastAsia="en-AE"/>
                      <w14:ligatures w14:val="none"/>
                    </w:rPr>
                  </w:rPrChange>
                </w:rPr>
                <w:t>varchar</w:t>
              </w:r>
            </w:ins>
          </w:p>
        </w:tc>
        <w:tc>
          <w:tcPr>
            <w:tcW w:w="0" w:type="auto"/>
            <w:shd w:val="clear" w:color="auto" w:fill="D9E2F3" w:themeFill="accent1" w:themeFillTint="33"/>
            <w:hideMark/>
            <w:tcPrChange w:id="2519" w:author="Tafadzwa Wilson Sedze" w:date="2024-04-01T20:25:00Z">
              <w:tcPr>
                <w:tcW w:w="0" w:type="auto"/>
                <w:hideMark/>
              </w:tcPr>
            </w:tcPrChange>
          </w:tcPr>
          <w:p w14:paraId="12D63A8C" w14:textId="0BA25F83" w:rsidR="00C5474B" w:rsidRPr="00C5474B" w:rsidRDefault="00C5474B" w:rsidP="00C5474B">
            <w:pPr>
              <w:rPr>
                <w:ins w:id="2520" w:author="Tafadzwa Wilson Sedze" w:date="2024-04-01T20:25:00Z"/>
                <w:rFonts w:ascii="Bahnschrift Light" w:eastAsia="Times New Roman" w:hAnsi="Bahnschrift Light" w:cs="Calibri"/>
                <w:color w:val="000000"/>
                <w:kern w:val="0"/>
                <w:sz w:val="24"/>
                <w:szCs w:val="24"/>
                <w:lang w:eastAsia="en-AE"/>
                <w14:ligatures w14:val="none"/>
                <w:rPrChange w:id="2521" w:author="Tafadzwa Wilson Sedze" w:date="2024-04-01T20:25:00Z">
                  <w:rPr>
                    <w:ins w:id="2522" w:author="Tafadzwa Wilson Sedze" w:date="2024-04-01T20:25:00Z"/>
                    <w:rFonts w:ascii="Segoe UI" w:eastAsia="Times New Roman" w:hAnsi="Segoe UI" w:cs="Segoe UI"/>
                    <w:color w:val="ECECEC"/>
                    <w:kern w:val="0"/>
                    <w:sz w:val="21"/>
                    <w:szCs w:val="21"/>
                    <w:lang w:eastAsia="en-AE"/>
                    <w14:ligatures w14:val="none"/>
                  </w:rPr>
                </w:rPrChange>
              </w:rPr>
            </w:pPr>
            <w:ins w:id="2523" w:author="Tafadzwa Wilson Sedze" w:date="2024-04-01T20:25: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24" w:author="Tafadzwa Wilson Sedze" w:date="2024-04-01T20:25:00Z">
              <w:tcPr>
                <w:tcW w:w="0" w:type="auto"/>
                <w:hideMark/>
              </w:tcPr>
            </w:tcPrChange>
          </w:tcPr>
          <w:p w14:paraId="3F90D89D" w14:textId="77777777" w:rsidR="00C5474B" w:rsidRPr="00C5474B" w:rsidRDefault="00C5474B" w:rsidP="00C5474B">
            <w:pPr>
              <w:rPr>
                <w:ins w:id="2525" w:author="Tafadzwa Wilson Sedze" w:date="2024-04-01T20:25:00Z"/>
                <w:rFonts w:ascii="Bahnschrift Light" w:eastAsia="Times New Roman" w:hAnsi="Bahnschrift Light" w:cs="Calibri"/>
                <w:color w:val="000000"/>
                <w:kern w:val="0"/>
                <w:sz w:val="24"/>
                <w:szCs w:val="24"/>
                <w:lang w:eastAsia="en-AE"/>
                <w14:ligatures w14:val="none"/>
                <w:rPrChange w:id="2526" w:author="Tafadzwa Wilson Sedze" w:date="2024-04-01T20:25:00Z">
                  <w:rPr>
                    <w:ins w:id="2527" w:author="Tafadzwa Wilson Sedze" w:date="2024-04-01T20:25:00Z"/>
                    <w:rFonts w:ascii="Segoe UI" w:eastAsia="Times New Roman" w:hAnsi="Segoe UI" w:cs="Segoe UI"/>
                    <w:color w:val="ECECEC"/>
                    <w:kern w:val="0"/>
                    <w:sz w:val="21"/>
                    <w:szCs w:val="21"/>
                    <w:lang w:eastAsia="en-AE"/>
                    <w14:ligatures w14:val="none"/>
                  </w:rPr>
                </w:rPrChange>
              </w:rPr>
            </w:pPr>
            <w:ins w:id="2528"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29" w:author="Tafadzwa Wilson Sedze" w:date="2024-04-01T20:25:00Z">
                    <w:rPr>
                      <w:rFonts w:ascii="Segoe UI" w:eastAsia="Times New Roman" w:hAnsi="Segoe UI" w:cs="Segoe UI"/>
                      <w:color w:val="ECECEC"/>
                      <w:kern w:val="0"/>
                      <w:sz w:val="21"/>
                      <w:szCs w:val="21"/>
                      <w:lang w:eastAsia="en-AE"/>
                      <w14:ligatures w14:val="none"/>
                    </w:rPr>
                  </w:rPrChange>
                </w:rPr>
                <w:t>Location of the pond</w:t>
              </w:r>
            </w:ins>
          </w:p>
        </w:tc>
      </w:tr>
      <w:tr w:rsidR="00C5474B" w:rsidRPr="00C5474B" w14:paraId="382CE2D7" w14:textId="77777777" w:rsidTr="00C5474B">
        <w:trPr>
          <w:ins w:id="2530" w:author="Tafadzwa Wilson Sedze" w:date="2024-04-01T20:25:00Z"/>
        </w:trPr>
        <w:tc>
          <w:tcPr>
            <w:tcW w:w="0" w:type="auto"/>
            <w:shd w:val="clear" w:color="auto" w:fill="D9E2F3" w:themeFill="accent1" w:themeFillTint="33"/>
            <w:hideMark/>
            <w:tcPrChange w:id="2531" w:author="Tafadzwa Wilson Sedze" w:date="2024-04-01T20:25:00Z">
              <w:tcPr>
                <w:tcW w:w="0" w:type="auto"/>
                <w:hideMark/>
              </w:tcPr>
            </w:tcPrChange>
          </w:tcPr>
          <w:p w14:paraId="5BC312F9" w14:textId="77777777" w:rsidR="00C5474B" w:rsidRPr="00C5474B" w:rsidRDefault="00C5474B" w:rsidP="00C5474B">
            <w:pPr>
              <w:rPr>
                <w:ins w:id="2532" w:author="Tafadzwa Wilson Sedze" w:date="2024-04-01T20:25:00Z"/>
                <w:rFonts w:ascii="Bahnschrift Light" w:eastAsia="Times New Roman" w:hAnsi="Bahnschrift Light" w:cs="Calibri"/>
                <w:color w:val="000000"/>
                <w:kern w:val="0"/>
                <w:sz w:val="24"/>
                <w:szCs w:val="24"/>
                <w:lang w:eastAsia="en-AE"/>
                <w14:ligatures w14:val="none"/>
                <w:rPrChange w:id="2533" w:author="Tafadzwa Wilson Sedze" w:date="2024-04-01T20:25:00Z">
                  <w:rPr>
                    <w:ins w:id="2534" w:author="Tafadzwa Wilson Sedze" w:date="2024-04-01T20:25:00Z"/>
                    <w:rFonts w:ascii="Segoe UI" w:eastAsia="Times New Roman" w:hAnsi="Segoe UI" w:cs="Segoe UI"/>
                    <w:color w:val="ECECEC"/>
                    <w:kern w:val="0"/>
                    <w:sz w:val="21"/>
                    <w:szCs w:val="21"/>
                    <w:lang w:eastAsia="en-AE"/>
                    <w14:ligatures w14:val="none"/>
                  </w:rPr>
                </w:rPrChange>
              </w:rPr>
            </w:pPr>
            <w:ins w:id="2535"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36" w:author="Tafadzwa Wilson Sedze" w:date="2024-04-01T20:25:00Z">
                    <w:rPr>
                      <w:rFonts w:ascii="Segoe UI" w:eastAsia="Times New Roman" w:hAnsi="Segoe UI" w:cs="Segoe UI"/>
                      <w:color w:val="ECECEC"/>
                      <w:kern w:val="0"/>
                      <w:sz w:val="21"/>
                      <w:szCs w:val="21"/>
                      <w:lang w:eastAsia="en-AE"/>
                      <w14:ligatures w14:val="none"/>
                    </w:rPr>
                  </w:rPrChange>
                </w:rPr>
                <w:t>capacity</w:t>
              </w:r>
            </w:ins>
          </w:p>
        </w:tc>
        <w:tc>
          <w:tcPr>
            <w:tcW w:w="0" w:type="auto"/>
            <w:shd w:val="clear" w:color="auto" w:fill="D9E2F3" w:themeFill="accent1" w:themeFillTint="33"/>
            <w:hideMark/>
            <w:tcPrChange w:id="2537" w:author="Tafadzwa Wilson Sedze" w:date="2024-04-01T20:25:00Z">
              <w:tcPr>
                <w:tcW w:w="0" w:type="auto"/>
                <w:hideMark/>
              </w:tcPr>
            </w:tcPrChange>
          </w:tcPr>
          <w:p w14:paraId="65BBAEF9" w14:textId="77777777" w:rsidR="00C5474B" w:rsidRPr="00C5474B" w:rsidRDefault="00C5474B" w:rsidP="00C5474B">
            <w:pPr>
              <w:rPr>
                <w:ins w:id="2538" w:author="Tafadzwa Wilson Sedze" w:date="2024-04-01T20:25:00Z"/>
                <w:rFonts w:ascii="Bahnschrift Light" w:eastAsia="Times New Roman" w:hAnsi="Bahnschrift Light" w:cs="Calibri"/>
                <w:color w:val="000000"/>
                <w:kern w:val="0"/>
                <w:sz w:val="24"/>
                <w:szCs w:val="24"/>
                <w:lang w:eastAsia="en-AE"/>
                <w14:ligatures w14:val="none"/>
                <w:rPrChange w:id="2539" w:author="Tafadzwa Wilson Sedze" w:date="2024-04-01T20:25:00Z">
                  <w:rPr>
                    <w:ins w:id="2540" w:author="Tafadzwa Wilson Sedze" w:date="2024-04-01T20:25:00Z"/>
                    <w:rFonts w:ascii="Segoe UI" w:eastAsia="Times New Roman" w:hAnsi="Segoe UI" w:cs="Segoe UI"/>
                    <w:color w:val="ECECEC"/>
                    <w:kern w:val="0"/>
                    <w:sz w:val="21"/>
                    <w:szCs w:val="21"/>
                    <w:lang w:eastAsia="en-AE"/>
                    <w14:ligatures w14:val="none"/>
                  </w:rPr>
                </w:rPrChange>
              </w:rPr>
            </w:pPr>
            <w:ins w:id="2541"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42" w:author="Tafadzwa Wilson Sedze" w:date="2024-04-01T20:25:00Z">
                    <w:rPr>
                      <w:rFonts w:ascii="Segoe UI" w:eastAsia="Times New Roman" w:hAnsi="Segoe UI" w:cs="Segoe UI"/>
                      <w:color w:val="ECECEC"/>
                      <w:kern w:val="0"/>
                      <w:sz w:val="21"/>
                      <w:szCs w:val="21"/>
                      <w:lang w:eastAsia="en-AE"/>
                      <w14:ligatures w14:val="none"/>
                    </w:rPr>
                  </w:rPrChange>
                </w:rPr>
                <w:t>int</w:t>
              </w:r>
            </w:ins>
          </w:p>
        </w:tc>
        <w:tc>
          <w:tcPr>
            <w:tcW w:w="0" w:type="auto"/>
            <w:shd w:val="clear" w:color="auto" w:fill="D9E2F3" w:themeFill="accent1" w:themeFillTint="33"/>
            <w:hideMark/>
            <w:tcPrChange w:id="2543" w:author="Tafadzwa Wilson Sedze" w:date="2024-04-01T20:25:00Z">
              <w:tcPr>
                <w:tcW w:w="0" w:type="auto"/>
                <w:hideMark/>
              </w:tcPr>
            </w:tcPrChange>
          </w:tcPr>
          <w:p w14:paraId="6C348276" w14:textId="45D89339" w:rsidR="00C5474B" w:rsidRPr="00C5474B" w:rsidRDefault="00C5474B" w:rsidP="00C5474B">
            <w:pPr>
              <w:rPr>
                <w:ins w:id="2544" w:author="Tafadzwa Wilson Sedze" w:date="2024-04-01T20:25:00Z"/>
                <w:rFonts w:ascii="Bahnschrift Light" w:eastAsia="Times New Roman" w:hAnsi="Bahnschrift Light" w:cs="Calibri"/>
                <w:color w:val="000000"/>
                <w:kern w:val="0"/>
                <w:sz w:val="24"/>
                <w:szCs w:val="24"/>
                <w:lang w:eastAsia="en-AE"/>
                <w14:ligatures w14:val="none"/>
                <w:rPrChange w:id="2545" w:author="Tafadzwa Wilson Sedze" w:date="2024-04-01T20:25:00Z">
                  <w:rPr>
                    <w:ins w:id="2546" w:author="Tafadzwa Wilson Sedze" w:date="2024-04-01T20:25:00Z"/>
                    <w:rFonts w:ascii="Segoe UI" w:eastAsia="Times New Roman" w:hAnsi="Segoe UI" w:cs="Segoe UI"/>
                    <w:color w:val="ECECEC"/>
                    <w:kern w:val="0"/>
                    <w:sz w:val="21"/>
                    <w:szCs w:val="21"/>
                    <w:lang w:eastAsia="en-AE"/>
                    <w14:ligatures w14:val="none"/>
                  </w:rPr>
                </w:rPrChange>
              </w:rPr>
            </w:pPr>
            <w:ins w:id="2547" w:author="Tafadzwa Wilson Sedze" w:date="2024-04-01T20:26: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48" w:author="Tafadzwa Wilson Sedze" w:date="2024-04-01T20:25:00Z">
              <w:tcPr>
                <w:tcW w:w="0" w:type="auto"/>
                <w:hideMark/>
              </w:tcPr>
            </w:tcPrChange>
          </w:tcPr>
          <w:p w14:paraId="357DDA4F" w14:textId="3206013B" w:rsidR="00C5474B" w:rsidRPr="00C5474B" w:rsidRDefault="00C5474B" w:rsidP="00C5474B">
            <w:pPr>
              <w:rPr>
                <w:ins w:id="2549" w:author="Tafadzwa Wilson Sedze" w:date="2024-04-01T20:25:00Z"/>
                <w:rFonts w:ascii="Bahnschrift Light" w:eastAsia="Times New Roman" w:hAnsi="Bahnschrift Light" w:cs="Calibri"/>
                <w:color w:val="000000"/>
                <w:kern w:val="0"/>
                <w:sz w:val="24"/>
                <w:szCs w:val="24"/>
                <w:lang w:eastAsia="en-AE"/>
                <w14:ligatures w14:val="none"/>
                <w:rPrChange w:id="2550" w:author="Tafadzwa Wilson Sedze" w:date="2024-04-01T20:25:00Z">
                  <w:rPr>
                    <w:ins w:id="2551" w:author="Tafadzwa Wilson Sedze" w:date="2024-04-01T20:25:00Z"/>
                    <w:rFonts w:ascii="Segoe UI" w:eastAsia="Times New Roman" w:hAnsi="Segoe UI" w:cs="Segoe UI"/>
                    <w:color w:val="ECECEC"/>
                    <w:kern w:val="0"/>
                    <w:sz w:val="21"/>
                    <w:szCs w:val="21"/>
                    <w:lang w:eastAsia="en-AE"/>
                    <w14:ligatures w14:val="none"/>
                  </w:rPr>
                </w:rPrChange>
              </w:rPr>
            </w:pPr>
            <w:ins w:id="2552"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53" w:author="Tafadzwa Wilson Sedze" w:date="2024-04-01T20:25:00Z">
                    <w:rPr>
                      <w:rFonts w:ascii="Segoe UI" w:eastAsia="Times New Roman" w:hAnsi="Segoe UI" w:cs="Segoe UI"/>
                      <w:color w:val="ECECEC"/>
                      <w:kern w:val="0"/>
                      <w:sz w:val="21"/>
                      <w:szCs w:val="21"/>
                      <w:lang w:eastAsia="en-AE"/>
                      <w14:ligatures w14:val="none"/>
                    </w:rPr>
                  </w:rPrChange>
                </w:rPr>
                <w:t xml:space="preserve">Capacity of the pond (in </w:t>
              </w:r>
            </w:ins>
            <w:ins w:id="2554" w:author="Tafadzwa Wilson Sedze" w:date="2024-04-01T21:38:00Z">
              <w:r w:rsidR="003A7B91" w:rsidRPr="003A7B91">
                <w:rPr>
                  <w:rFonts w:ascii="Bahnschrift Light" w:eastAsia="Times New Roman" w:hAnsi="Bahnschrift Light" w:cs="Calibri"/>
                  <w:color w:val="000000"/>
                  <w:kern w:val="0"/>
                  <w:sz w:val="24"/>
                  <w:szCs w:val="24"/>
                  <w:lang w:eastAsia="en-AE"/>
                  <w14:ligatures w14:val="none"/>
                </w:rPr>
                <w:t>litters</w:t>
              </w:r>
            </w:ins>
            <w:ins w:id="2555"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56" w:author="Tafadzwa Wilson Sedze" w:date="2024-04-01T20:25:00Z">
                    <w:rPr>
                      <w:rFonts w:ascii="Segoe UI" w:eastAsia="Times New Roman" w:hAnsi="Segoe UI" w:cs="Segoe UI"/>
                      <w:color w:val="ECECEC"/>
                      <w:kern w:val="0"/>
                      <w:sz w:val="21"/>
                      <w:szCs w:val="21"/>
                      <w:lang w:eastAsia="en-AE"/>
                      <w14:ligatures w14:val="none"/>
                    </w:rPr>
                  </w:rPrChange>
                </w:rPr>
                <w:t>)</w:t>
              </w:r>
            </w:ins>
          </w:p>
        </w:tc>
      </w:tr>
      <w:tr w:rsidR="00C5474B" w:rsidRPr="00C5474B" w14:paraId="7AAC1263" w14:textId="77777777" w:rsidTr="00C5474B">
        <w:trPr>
          <w:ins w:id="2557" w:author="Tafadzwa Wilson Sedze" w:date="2024-04-01T20:25:00Z"/>
        </w:trPr>
        <w:tc>
          <w:tcPr>
            <w:tcW w:w="0" w:type="auto"/>
            <w:shd w:val="clear" w:color="auto" w:fill="D9E2F3" w:themeFill="accent1" w:themeFillTint="33"/>
            <w:hideMark/>
            <w:tcPrChange w:id="2558" w:author="Tafadzwa Wilson Sedze" w:date="2024-04-01T20:25:00Z">
              <w:tcPr>
                <w:tcW w:w="0" w:type="auto"/>
                <w:hideMark/>
              </w:tcPr>
            </w:tcPrChange>
          </w:tcPr>
          <w:p w14:paraId="2D07194A" w14:textId="77777777" w:rsidR="00C5474B" w:rsidRPr="00C5474B" w:rsidRDefault="00C5474B" w:rsidP="00C5474B">
            <w:pPr>
              <w:rPr>
                <w:ins w:id="2559" w:author="Tafadzwa Wilson Sedze" w:date="2024-04-01T20:25:00Z"/>
                <w:rFonts w:ascii="Bahnschrift Light" w:eastAsia="Times New Roman" w:hAnsi="Bahnschrift Light" w:cs="Calibri"/>
                <w:color w:val="000000"/>
                <w:kern w:val="0"/>
                <w:sz w:val="24"/>
                <w:szCs w:val="24"/>
                <w:lang w:eastAsia="en-AE"/>
                <w14:ligatures w14:val="none"/>
                <w:rPrChange w:id="2560" w:author="Tafadzwa Wilson Sedze" w:date="2024-04-01T20:25:00Z">
                  <w:rPr>
                    <w:ins w:id="2561" w:author="Tafadzwa Wilson Sedze" w:date="2024-04-01T20:25:00Z"/>
                    <w:rFonts w:ascii="Segoe UI" w:eastAsia="Times New Roman" w:hAnsi="Segoe UI" w:cs="Segoe UI"/>
                    <w:color w:val="ECECEC"/>
                    <w:kern w:val="0"/>
                    <w:sz w:val="21"/>
                    <w:szCs w:val="21"/>
                    <w:lang w:eastAsia="en-AE"/>
                    <w14:ligatures w14:val="none"/>
                  </w:rPr>
                </w:rPrChange>
              </w:rPr>
            </w:pPr>
            <w:ins w:id="2562"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63" w:author="Tafadzwa Wilson Sedze" w:date="2024-04-01T20:25:00Z">
                    <w:rPr>
                      <w:rFonts w:ascii="Segoe UI" w:eastAsia="Times New Roman" w:hAnsi="Segoe UI" w:cs="Segoe UI"/>
                      <w:color w:val="ECECEC"/>
                      <w:kern w:val="0"/>
                      <w:sz w:val="21"/>
                      <w:szCs w:val="21"/>
                      <w:lang w:eastAsia="en-AE"/>
                      <w14:ligatures w14:val="none"/>
                    </w:rPr>
                  </w:rPrChange>
                </w:rPr>
                <w:t>water_quality</w:t>
              </w:r>
            </w:ins>
          </w:p>
        </w:tc>
        <w:tc>
          <w:tcPr>
            <w:tcW w:w="0" w:type="auto"/>
            <w:shd w:val="clear" w:color="auto" w:fill="D9E2F3" w:themeFill="accent1" w:themeFillTint="33"/>
            <w:hideMark/>
            <w:tcPrChange w:id="2564" w:author="Tafadzwa Wilson Sedze" w:date="2024-04-01T20:25:00Z">
              <w:tcPr>
                <w:tcW w:w="0" w:type="auto"/>
                <w:hideMark/>
              </w:tcPr>
            </w:tcPrChange>
          </w:tcPr>
          <w:p w14:paraId="0461F4CB" w14:textId="77777777" w:rsidR="00C5474B" w:rsidRPr="00C5474B" w:rsidRDefault="00C5474B" w:rsidP="00C5474B">
            <w:pPr>
              <w:rPr>
                <w:ins w:id="2565" w:author="Tafadzwa Wilson Sedze" w:date="2024-04-01T20:25:00Z"/>
                <w:rFonts w:ascii="Bahnschrift Light" w:eastAsia="Times New Roman" w:hAnsi="Bahnschrift Light" w:cs="Calibri"/>
                <w:color w:val="000000"/>
                <w:kern w:val="0"/>
                <w:sz w:val="24"/>
                <w:szCs w:val="24"/>
                <w:lang w:eastAsia="en-AE"/>
                <w14:ligatures w14:val="none"/>
                <w:rPrChange w:id="2566" w:author="Tafadzwa Wilson Sedze" w:date="2024-04-01T20:25:00Z">
                  <w:rPr>
                    <w:ins w:id="2567" w:author="Tafadzwa Wilson Sedze" w:date="2024-04-01T20:25:00Z"/>
                    <w:rFonts w:ascii="Segoe UI" w:eastAsia="Times New Roman" w:hAnsi="Segoe UI" w:cs="Segoe UI"/>
                    <w:color w:val="ECECEC"/>
                    <w:kern w:val="0"/>
                    <w:sz w:val="21"/>
                    <w:szCs w:val="21"/>
                    <w:lang w:eastAsia="en-AE"/>
                    <w14:ligatures w14:val="none"/>
                  </w:rPr>
                </w:rPrChange>
              </w:rPr>
            </w:pPr>
            <w:ins w:id="2568"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69" w:author="Tafadzwa Wilson Sedze" w:date="2024-04-01T20:25:00Z">
                    <w:rPr>
                      <w:rFonts w:ascii="Segoe UI" w:eastAsia="Times New Roman" w:hAnsi="Segoe UI" w:cs="Segoe UI"/>
                      <w:color w:val="ECECEC"/>
                      <w:kern w:val="0"/>
                      <w:sz w:val="21"/>
                      <w:szCs w:val="21"/>
                      <w:lang w:eastAsia="en-AE"/>
                      <w14:ligatures w14:val="none"/>
                    </w:rPr>
                  </w:rPrChange>
                </w:rPr>
                <w:t>varchar</w:t>
              </w:r>
            </w:ins>
          </w:p>
        </w:tc>
        <w:tc>
          <w:tcPr>
            <w:tcW w:w="0" w:type="auto"/>
            <w:shd w:val="clear" w:color="auto" w:fill="D9E2F3" w:themeFill="accent1" w:themeFillTint="33"/>
            <w:hideMark/>
            <w:tcPrChange w:id="2570" w:author="Tafadzwa Wilson Sedze" w:date="2024-04-01T20:25:00Z">
              <w:tcPr>
                <w:tcW w:w="0" w:type="auto"/>
                <w:hideMark/>
              </w:tcPr>
            </w:tcPrChange>
          </w:tcPr>
          <w:p w14:paraId="3CF8B91B" w14:textId="7AFCB356" w:rsidR="00C5474B" w:rsidRPr="00C5474B" w:rsidRDefault="00C5474B" w:rsidP="00C5474B">
            <w:pPr>
              <w:rPr>
                <w:ins w:id="2571" w:author="Tafadzwa Wilson Sedze" w:date="2024-04-01T20:25:00Z"/>
                <w:rFonts w:ascii="Bahnschrift Light" w:eastAsia="Times New Roman" w:hAnsi="Bahnschrift Light" w:cs="Calibri"/>
                <w:color w:val="000000"/>
                <w:kern w:val="0"/>
                <w:sz w:val="24"/>
                <w:szCs w:val="24"/>
                <w:lang w:eastAsia="en-AE"/>
                <w14:ligatures w14:val="none"/>
                <w:rPrChange w:id="2572" w:author="Tafadzwa Wilson Sedze" w:date="2024-04-01T20:25:00Z">
                  <w:rPr>
                    <w:ins w:id="2573" w:author="Tafadzwa Wilson Sedze" w:date="2024-04-01T20:25:00Z"/>
                    <w:rFonts w:ascii="Segoe UI" w:eastAsia="Times New Roman" w:hAnsi="Segoe UI" w:cs="Segoe UI"/>
                    <w:color w:val="ECECEC"/>
                    <w:kern w:val="0"/>
                    <w:sz w:val="21"/>
                    <w:szCs w:val="21"/>
                    <w:lang w:eastAsia="en-AE"/>
                    <w14:ligatures w14:val="none"/>
                  </w:rPr>
                </w:rPrChange>
              </w:rPr>
            </w:pPr>
            <w:ins w:id="2574" w:author="Tafadzwa Wilson Sedze" w:date="2024-04-01T20:26:00Z">
              <w:r>
                <w:rPr>
                  <w:rFonts w:ascii="Bahnschrift Light" w:eastAsia="Times New Roman" w:hAnsi="Bahnschrift Light" w:cs="Calibri"/>
                  <w:color w:val="000000"/>
                  <w:kern w:val="0"/>
                  <w:sz w:val="24"/>
                  <w:szCs w:val="24"/>
                  <w:lang w:eastAsia="en-AE"/>
                  <w14:ligatures w14:val="none"/>
                </w:rPr>
                <w:t>20</w:t>
              </w:r>
            </w:ins>
          </w:p>
        </w:tc>
        <w:tc>
          <w:tcPr>
            <w:tcW w:w="0" w:type="auto"/>
            <w:shd w:val="clear" w:color="auto" w:fill="D9E2F3" w:themeFill="accent1" w:themeFillTint="33"/>
            <w:hideMark/>
            <w:tcPrChange w:id="2575" w:author="Tafadzwa Wilson Sedze" w:date="2024-04-01T20:25:00Z">
              <w:tcPr>
                <w:tcW w:w="0" w:type="auto"/>
                <w:hideMark/>
              </w:tcPr>
            </w:tcPrChange>
          </w:tcPr>
          <w:p w14:paraId="2CE224D7" w14:textId="77777777" w:rsidR="00C5474B" w:rsidRPr="00C5474B" w:rsidRDefault="00C5474B" w:rsidP="00C5474B">
            <w:pPr>
              <w:rPr>
                <w:ins w:id="2576" w:author="Tafadzwa Wilson Sedze" w:date="2024-04-01T20:25:00Z"/>
                <w:rFonts w:ascii="Bahnschrift Light" w:eastAsia="Times New Roman" w:hAnsi="Bahnschrift Light" w:cs="Calibri"/>
                <w:color w:val="000000"/>
                <w:kern w:val="0"/>
                <w:sz w:val="24"/>
                <w:szCs w:val="24"/>
                <w:lang w:eastAsia="en-AE"/>
                <w14:ligatures w14:val="none"/>
                <w:rPrChange w:id="2577" w:author="Tafadzwa Wilson Sedze" w:date="2024-04-01T20:25:00Z">
                  <w:rPr>
                    <w:ins w:id="2578" w:author="Tafadzwa Wilson Sedze" w:date="2024-04-01T20:25:00Z"/>
                    <w:rFonts w:ascii="Segoe UI" w:eastAsia="Times New Roman" w:hAnsi="Segoe UI" w:cs="Segoe UI"/>
                    <w:color w:val="ECECEC"/>
                    <w:kern w:val="0"/>
                    <w:sz w:val="21"/>
                    <w:szCs w:val="21"/>
                    <w:lang w:eastAsia="en-AE"/>
                    <w14:ligatures w14:val="none"/>
                  </w:rPr>
                </w:rPrChange>
              </w:rPr>
            </w:pPr>
            <w:ins w:id="2579"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80" w:author="Tafadzwa Wilson Sedze" w:date="2024-04-01T20:25:00Z">
                    <w:rPr>
                      <w:rFonts w:ascii="Segoe UI" w:eastAsia="Times New Roman" w:hAnsi="Segoe UI" w:cs="Segoe UI"/>
                      <w:color w:val="ECECEC"/>
                      <w:kern w:val="0"/>
                      <w:sz w:val="21"/>
                      <w:szCs w:val="21"/>
                      <w:lang w:eastAsia="en-AE"/>
                      <w14:ligatures w14:val="none"/>
                    </w:rPr>
                  </w:rPrChange>
                </w:rPr>
                <w:t>Quality of water in the pond</w:t>
              </w:r>
            </w:ins>
          </w:p>
        </w:tc>
      </w:tr>
      <w:tr w:rsidR="00C5474B" w:rsidRPr="00C5474B" w14:paraId="4A1EE7BD" w14:textId="77777777" w:rsidTr="00C5474B">
        <w:trPr>
          <w:ins w:id="2581" w:author="Tafadzwa Wilson Sedze" w:date="2024-04-01T20:25:00Z"/>
        </w:trPr>
        <w:tc>
          <w:tcPr>
            <w:tcW w:w="0" w:type="auto"/>
            <w:shd w:val="clear" w:color="auto" w:fill="D9E2F3" w:themeFill="accent1" w:themeFillTint="33"/>
            <w:hideMark/>
            <w:tcPrChange w:id="2582" w:author="Tafadzwa Wilson Sedze" w:date="2024-04-01T20:25:00Z">
              <w:tcPr>
                <w:tcW w:w="0" w:type="auto"/>
                <w:hideMark/>
              </w:tcPr>
            </w:tcPrChange>
          </w:tcPr>
          <w:p w14:paraId="364A4857" w14:textId="77777777" w:rsidR="00C5474B" w:rsidRPr="00C5474B" w:rsidRDefault="00C5474B" w:rsidP="00C5474B">
            <w:pPr>
              <w:rPr>
                <w:ins w:id="2583" w:author="Tafadzwa Wilson Sedze" w:date="2024-04-01T20:25:00Z"/>
                <w:rFonts w:ascii="Bahnschrift Light" w:eastAsia="Times New Roman" w:hAnsi="Bahnschrift Light" w:cs="Calibri"/>
                <w:color w:val="000000"/>
                <w:kern w:val="0"/>
                <w:sz w:val="24"/>
                <w:szCs w:val="24"/>
                <w:lang w:eastAsia="en-AE"/>
                <w14:ligatures w14:val="none"/>
                <w:rPrChange w:id="2584" w:author="Tafadzwa Wilson Sedze" w:date="2024-04-01T20:25:00Z">
                  <w:rPr>
                    <w:ins w:id="2585" w:author="Tafadzwa Wilson Sedze" w:date="2024-04-01T20:25:00Z"/>
                    <w:rFonts w:ascii="Segoe UI" w:eastAsia="Times New Roman" w:hAnsi="Segoe UI" w:cs="Segoe UI"/>
                    <w:color w:val="ECECEC"/>
                    <w:kern w:val="0"/>
                    <w:sz w:val="21"/>
                    <w:szCs w:val="21"/>
                    <w:lang w:eastAsia="en-AE"/>
                    <w14:ligatures w14:val="none"/>
                  </w:rPr>
                </w:rPrChange>
              </w:rPr>
            </w:pPr>
            <w:ins w:id="2586"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87" w:author="Tafadzwa Wilson Sedze" w:date="2024-04-01T20:25:00Z">
                    <w:rPr>
                      <w:rFonts w:ascii="Segoe UI" w:eastAsia="Times New Roman" w:hAnsi="Segoe UI" w:cs="Segoe UI"/>
                      <w:color w:val="ECECEC"/>
                      <w:kern w:val="0"/>
                      <w:sz w:val="21"/>
                      <w:szCs w:val="21"/>
                      <w:lang w:eastAsia="en-AE"/>
                      <w14:ligatures w14:val="none"/>
                    </w:rPr>
                  </w:rPrChange>
                </w:rPr>
                <w:t>temperature</w:t>
              </w:r>
            </w:ins>
          </w:p>
        </w:tc>
        <w:tc>
          <w:tcPr>
            <w:tcW w:w="0" w:type="auto"/>
            <w:shd w:val="clear" w:color="auto" w:fill="D9E2F3" w:themeFill="accent1" w:themeFillTint="33"/>
            <w:hideMark/>
            <w:tcPrChange w:id="2588" w:author="Tafadzwa Wilson Sedze" w:date="2024-04-01T20:25:00Z">
              <w:tcPr>
                <w:tcW w:w="0" w:type="auto"/>
                <w:hideMark/>
              </w:tcPr>
            </w:tcPrChange>
          </w:tcPr>
          <w:p w14:paraId="5AC60C7E" w14:textId="77777777" w:rsidR="00C5474B" w:rsidRPr="00C5474B" w:rsidRDefault="00C5474B" w:rsidP="00C5474B">
            <w:pPr>
              <w:rPr>
                <w:ins w:id="2589" w:author="Tafadzwa Wilson Sedze" w:date="2024-04-01T20:25:00Z"/>
                <w:rFonts w:ascii="Bahnschrift Light" w:eastAsia="Times New Roman" w:hAnsi="Bahnschrift Light" w:cs="Calibri"/>
                <w:color w:val="000000"/>
                <w:kern w:val="0"/>
                <w:sz w:val="24"/>
                <w:szCs w:val="24"/>
                <w:lang w:eastAsia="en-AE"/>
                <w14:ligatures w14:val="none"/>
                <w:rPrChange w:id="2590" w:author="Tafadzwa Wilson Sedze" w:date="2024-04-01T20:25:00Z">
                  <w:rPr>
                    <w:ins w:id="2591" w:author="Tafadzwa Wilson Sedze" w:date="2024-04-01T20:25:00Z"/>
                    <w:rFonts w:ascii="Segoe UI" w:eastAsia="Times New Roman" w:hAnsi="Segoe UI" w:cs="Segoe UI"/>
                    <w:color w:val="ECECEC"/>
                    <w:kern w:val="0"/>
                    <w:sz w:val="21"/>
                    <w:szCs w:val="21"/>
                    <w:lang w:eastAsia="en-AE"/>
                    <w14:ligatures w14:val="none"/>
                  </w:rPr>
                </w:rPrChange>
              </w:rPr>
            </w:pPr>
            <w:ins w:id="2592"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593" w:author="Tafadzwa Wilson Sedze" w:date="2024-04-01T20: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594" w:author="Tafadzwa Wilson Sedze" w:date="2024-04-01T20:25:00Z">
              <w:tcPr>
                <w:tcW w:w="0" w:type="auto"/>
                <w:hideMark/>
              </w:tcPr>
            </w:tcPrChange>
          </w:tcPr>
          <w:p w14:paraId="7ADA2446" w14:textId="5C13E16E" w:rsidR="00C5474B" w:rsidRPr="00C5474B" w:rsidRDefault="00C5474B" w:rsidP="00C5474B">
            <w:pPr>
              <w:rPr>
                <w:ins w:id="2595" w:author="Tafadzwa Wilson Sedze" w:date="2024-04-01T20:25:00Z"/>
                <w:rFonts w:ascii="Bahnschrift Light" w:eastAsia="Times New Roman" w:hAnsi="Bahnschrift Light" w:cs="Calibri"/>
                <w:color w:val="000000"/>
                <w:kern w:val="0"/>
                <w:sz w:val="24"/>
                <w:szCs w:val="24"/>
                <w:lang w:eastAsia="en-AE"/>
                <w14:ligatures w14:val="none"/>
                <w:rPrChange w:id="2596" w:author="Tafadzwa Wilson Sedze" w:date="2024-04-01T20:25:00Z">
                  <w:rPr>
                    <w:ins w:id="2597" w:author="Tafadzwa Wilson Sedze" w:date="2024-04-01T20:25:00Z"/>
                    <w:rFonts w:ascii="Segoe UI" w:eastAsia="Times New Roman" w:hAnsi="Segoe UI" w:cs="Segoe UI"/>
                    <w:color w:val="ECECEC"/>
                    <w:kern w:val="0"/>
                    <w:sz w:val="21"/>
                    <w:szCs w:val="21"/>
                    <w:lang w:eastAsia="en-AE"/>
                    <w14:ligatures w14:val="none"/>
                  </w:rPr>
                </w:rPrChange>
              </w:rPr>
            </w:pPr>
            <w:ins w:id="2598" w:author="Tafadzwa Wilson Sedze" w:date="2024-04-01T20: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599" w:author="Tafadzwa Wilson Sedze" w:date="2024-04-01T20:25:00Z">
              <w:tcPr>
                <w:tcW w:w="0" w:type="auto"/>
                <w:hideMark/>
              </w:tcPr>
            </w:tcPrChange>
          </w:tcPr>
          <w:p w14:paraId="1DAE7DDA" w14:textId="77777777" w:rsidR="00C5474B" w:rsidRPr="00C5474B" w:rsidRDefault="00C5474B" w:rsidP="00C5474B">
            <w:pPr>
              <w:rPr>
                <w:ins w:id="2600" w:author="Tafadzwa Wilson Sedze" w:date="2024-04-01T20:25:00Z"/>
                <w:rFonts w:ascii="Bahnschrift Light" w:eastAsia="Times New Roman" w:hAnsi="Bahnschrift Light" w:cs="Calibri"/>
                <w:color w:val="000000"/>
                <w:kern w:val="0"/>
                <w:sz w:val="24"/>
                <w:szCs w:val="24"/>
                <w:lang w:eastAsia="en-AE"/>
                <w14:ligatures w14:val="none"/>
                <w:rPrChange w:id="2601" w:author="Tafadzwa Wilson Sedze" w:date="2024-04-01T20:25:00Z">
                  <w:rPr>
                    <w:ins w:id="2602" w:author="Tafadzwa Wilson Sedze" w:date="2024-04-01T20:25:00Z"/>
                    <w:rFonts w:ascii="Segoe UI" w:eastAsia="Times New Roman" w:hAnsi="Segoe UI" w:cs="Segoe UI"/>
                    <w:color w:val="ECECEC"/>
                    <w:kern w:val="0"/>
                    <w:sz w:val="21"/>
                    <w:szCs w:val="21"/>
                    <w:lang w:eastAsia="en-AE"/>
                    <w14:ligatures w14:val="none"/>
                  </w:rPr>
                </w:rPrChange>
              </w:rPr>
            </w:pPr>
            <w:ins w:id="2603"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04" w:author="Tafadzwa Wilson Sedze" w:date="2024-04-01T20:25:00Z">
                    <w:rPr>
                      <w:rFonts w:ascii="Segoe UI" w:eastAsia="Times New Roman" w:hAnsi="Segoe UI" w:cs="Segoe UI"/>
                      <w:color w:val="ECECEC"/>
                      <w:kern w:val="0"/>
                      <w:sz w:val="21"/>
                      <w:szCs w:val="21"/>
                      <w:lang w:eastAsia="en-AE"/>
                      <w14:ligatures w14:val="none"/>
                    </w:rPr>
                  </w:rPrChange>
                </w:rPr>
                <w:t>Temperature of water in the pond</w:t>
              </w:r>
            </w:ins>
          </w:p>
        </w:tc>
      </w:tr>
      <w:tr w:rsidR="00C5474B" w:rsidRPr="00C5474B" w14:paraId="045CFB46" w14:textId="77777777" w:rsidTr="00C5474B">
        <w:trPr>
          <w:ins w:id="2605" w:author="Tafadzwa Wilson Sedze" w:date="2024-04-01T20:25:00Z"/>
        </w:trPr>
        <w:tc>
          <w:tcPr>
            <w:tcW w:w="0" w:type="auto"/>
            <w:shd w:val="clear" w:color="auto" w:fill="D9E2F3" w:themeFill="accent1" w:themeFillTint="33"/>
            <w:hideMark/>
            <w:tcPrChange w:id="2606" w:author="Tafadzwa Wilson Sedze" w:date="2024-04-01T20:25:00Z">
              <w:tcPr>
                <w:tcW w:w="0" w:type="auto"/>
                <w:hideMark/>
              </w:tcPr>
            </w:tcPrChange>
          </w:tcPr>
          <w:p w14:paraId="1EAD2BCF" w14:textId="77777777" w:rsidR="00C5474B" w:rsidRPr="00C5474B" w:rsidRDefault="00C5474B" w:rsidP="00C5474B">
            <w:pPr>
              <w:rPr>
                <w:ins w:id="2607" w:author="Tafadzwa Wilson Sedze" w:date="2024-04-01T20:25:00Z"/>
                <w:rFonts w:ascii="Bahnschrift Light" w:eastAsia="Times New Roman" w:hAnsi="Bahnschrift Light" w:cs="Calibri"/>
                <w:color w:val="000000"/>
                <w:kern w:val="0"/>
                <w:sz w:val="24"/>
                <w:szCs w:val="24"/>
                <w:lang w:eastAsia="en-AE"/>
                <w14:ligatures w14:val="none"/>
                <w:rPrChange w:id="2608" w:author="Tafadzwa Wilson Sedze" w:date="2024-04-01T20:25:00Z">
                  <w:rPr>
                    <w:ins w:id="2609" w:author="Tafadzwa Wilson Sedze" w:date="2024-04-01T20:25:00Z"/>
                    <w:rFonts w:ascii="Segoe UI" w:eastAsia="Times New Roman" w:hAnsi="Segoe UI" w:cs="Segoe UI"/>
                    <w:color w:val="ECECEC"/>
                    <w:kern w:val="0"/>
                    <w:sz w:val="21"/>
                    <w:szCs w:val="21"/>
                    <w:lang w:eastAsia="en-AE"/>
                    <w14:ligatures w14:val="none"/>
                  </w:rPr>
                </w:rPrChange>
              </w:rPr>
            </w:pPr>
            <w:ins w:id="2610"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11" w:author="Tafadzwa Wilson Sedze" w:date="2024-04-01T20:25:00Z">
                    <w:rPr>
                      <w:rFonts w:ascii="Segoe UI" w:eastAsia="Times New Roman" w:hAnsi="Segoe UI" w:cs="Segoe UI"/>
                      <w:color w:val="ECECEC"/>
                      <w:kern w:val="0"/>
                      <w:sz w:val="21"/>
                      <w:szCs w:val="21"/>
                      <w:lang w:eastAsia="en-AE"/>
                      <w14:ligatures w14:val="none"/>
                    </w:rPr>
                  </w:rPrChange>
                </w:rPr>
                <w:t>pH_level</w:t>
              </w:r>
            </w:ins>
          </w:p>
        </w:tc>
        <w:tc>
          <w:tcPr>
            <w:tcW w:w="0" w:type="auto"/>
            <w:shd w:val="clear" w:color="auto" w:fill="D9E2F3" w:themeFill="accent1" w:themeFillTint="33"/>
            <w:hideMark/>
            <w:tcPrChange w:id="2612" w:author="Tafadzwa Wilson Sedze" w:date="2024-04-01T20:25:00Z">
              <w:tcPr>
                <w:tcW w:w="0" w:type="auto"/>
                <w:hideMark/>
              </w:tcPr>
            </w:tcPrChange>
          </w:tcPr>
          <w:p w14:paraId="7476581F" w14:textId="77777777" w:rsidR="00C5474B" w:rsidRPr="00C5474B" w:rsidRDefault="00C5474B" w:rsidP="00C5474B">
            <w:pPr>
              <w:rPr>
                <w:ins w:id="2613" w:author="Tafadzwa Wilson Sedze" w:date="2024-04-01T20:25:00Z"/>
                <w:rFonts w:ascii="Bahnschrift Light" w:eastAsia="Times New Roman" w:hAnsi="Bahnschrift Light" w:cs="Calibri"/>
                <w:color w:val="000000"/>
                <w:kern w:val="0"/>
                <w:sz w:val="24"/>
                <w:szCs w:val="24"/>
                <w:lang w:eastAsia="en-AE"/>
                <w14:ligatures w14:val="none"/>
                <w:rPrChange w:id="2614" w:author="Tafadzwa Wilson Sedze" w:date="2024-04-01T20:25:00Z">
                  <w:rPr>
                    <w:ins w:id="2615" w:author="Tafadzwa Wilson Sedze" w:date="2024-04-01T20:25:00Z"/>
                    <w:rFonts w:ascii="Segoe UI" w:eastAsia="Times New Roman" w:hAnsi="Segoe UI" w:cs="Segoe UI"/>
                    <w:color w:val="ECECEC"/>
                    <w:kern w:val="0"/>
                    <w:sz w:val="21"/>
                    <w:szCs w:val="21"/>
                    <w:lang w:eastAsia="en-AE"/>
                    <w14:ligatures w14:val="none"/>
                  </w:rPr>
                </w:rPrChange>
              </w:rPr>
            </w:pPr>
            <w:ins w:id="2616"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17" w:author="Tafadzwa Wilson Sedze" w:date="2024-04-01T20: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618" w:author="Tafadzwa Wilson Sedze" w:date="2024-04-01T20:25:00Z">
              <w:tcPr>
                <w:tcW w:w="0" w:type="auto"/>
                <w:hideMark/>
              </w:tcPr>
            </w:tcPrChange>
          </w:tcPr>
          <w:p w14:paraId="7B1F98BE" w14:textId="4756A8F5" w:rsidR="00C5474B" w:rsidRPr="00C5474B" w:rsidRDefault="00C5474B" w:rsidP="00C5474B">
            <w:pPr>
              <w:rPr>
                <w:ins w:id="2619" w:author="Tafadzwa Wilson Sedze" w:date="2024-04-01T20:25:00Z"/>
                <w:rFonts w:ascii="Bahnschrift Light" w:eastAsia="Times New Roman" w:hAnsi="Bahnschrift Light" w:cs="Calibri"/>
                <w:color w:val="000000"/>
                <w:kern w:val="0"/>
                <w:sz w:val="24"/>
                <w:szCs w:val="24"/>
                <w:lang w:eastAsia="en-AE"/>
                <w14:ligatures w14:val="none"/>
                <w:rPrChange w:id="2620" w:author="Tafadzwa Wilson Sedze" w:date="2024-04-01T20:25:00Z">
                  <w:rPr>
                    <w:ins w:id="2621" w:author="Tafadzwa Wilson Sedze" w:date="2024-04-01T20:25:00Z"/>
                    <w:rFonts w:ascii="Segoe UI" w:eastAsia="Times New Roman" w:hAnsi="Segoe UI" w:cs="Segoe UI"/>
                    <w:color w:val="ECECEC"/>
                    <w:kern w:val="0"/>
                    <w:sz w:val="21"/>
                    <w:szCs w:val="21"/>
                    <w:lang w:eastAsia="en-AE"/>
                    <w14:ligatures w14:val="none"/>
                  </w:rPr>
                </w:rPrChange>
              </w:rPr>
            </w:pPr>
            <w:ins w:id="2622" w:author="Tafadzwa Wilson Sedze" w:date="2024-04-01T20: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623" w:author="Tafadzwa Wilson Sedze" w:date="2024-04-01T20:25:00Z">
              <w:tcPr>
                <w:tcW w:w="0" w:type="auto"/>
                <w:hideMark/>
              </w:tcPr>
            </w:tcPrChange>
          </w:tcPr>
          <w:p w14:paraId="0633980E" w14:textId="77777777" w:rsidR="00C5474B" w:rsidRPr="00C5474B" w:rsidRDefault="00C5474B" w:rsidP="00C5474B">
            <w:pPr>
              <w:rPr>
                <w:ins w:id="2624" w:author="Tafadzwa Wilson Sedze" w:date="2024-04-01T20:25:00Z"/>
                <w:rFonts w:ascii="Bahnschrift Light" w:eastAsia="Times New Roman" w:hAnsi="Bahnschrift Light" w:cs="Calibri"/>
                <w:color w:val="000000"/>
                <w:kern w:val="0"/>
                <w:sz w:val="24"/>
                <w:szCs w:val="24"/>
                <w:lang w:eastAsia="en-AE"/>
                <w14:ligatures w14:val="none"/>
                <w:rPrChange w:id="2625" w:author="Tafadzwa Wilson Sedze" w:date="2024-04-01T20:25:00Z">
                  <w:rPr>
                    <w:ins w:id="2626" w:author="Tafadzwa Wilson Sedze" w:date="2024-04-01T20:25:00Z"/>
                    <w:rFonts w:ascii="Segoe UI" w:eastAsia="Times New Roman" w:hAnsi="Segoe UI" w:cs="Segoe UI"/>
                    <w:color w:val="ECECEC"/>
                    <w:kern w:val="0"/>
                    <w:sz w:val="21"/>
                    <w:szCs w:val="21"/>
                    <w:lang w:eastAsia="en-AE"/>
                    <w14:ligatures w14:val="none"/>
                  </w:rPr>
                </w:rPrChange>
              </w:rPr>
            </w:pPr>
            <w:ins w:id="2627"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28" w:author="Tafadzwa Wilson Sedze" w:date="2024-04-01T20:25:00Z">
                    <w:rPr>
                      <w:rFonts w:ascii="Segoe UI" w:eastAsia="Times New Roman" w:hAnsi="Segoe UI" w:cs="Segoe UI"/>
                      <w:color w:val="ECECEC"/>
                      <w:kern w:val="0"/>
                      <w:sz w:val="21"/>
                      <w:szCs w:val="21"/>
                      <w:lang w:eastAsia="en-AE"/>
                      <w14:ligatures w14:val="none"/>
                    </w:rPr>
                  </w:rPrChange>
                </w:rPr>
                <w:t>pH level of water in the pond</w:t>
              </w:r>
            </w:ins>
          </w:p>
        </w:tc>
      </w:tr>
      <w:tr w:rsidR="00C5474B" w:rsidRPr="00C5474B" w14:paraId="3D70EFD0" w14:textId="77777777" w:rsidTr="00C5474B">
        <w:trPr>
          <w:ins w:id="2629" w:author="Tafadzwa Wilson Sedze" w:date="2024-04-01T20:25:00Z"/>
        </w:trPr>
        <w:tc>
          <w:tcPr>
            <w:tcW w:w="0" w:type="auto"/>
            <w:shd w:val="clear" w:color="auto" w:fill="D9E2F3" w:themeFill="accent1" w:themeFillTint="33"/>
            <w:hideMark/>
            <w:tcPrChange w:id="2630" w:author="Tafadzwa Wilson Sedze" w:date="2024-04-01T20:25:00Z">
              <w:tcPr>
                <w:tcW w:w="0" w:type="auto"/>
                <w:hideMark/>
              </w:tcPr>
            </w:tcPrChange>
          </w:tcPr>
          <w:p w14:paraId="7E206A04" w14:textId="77777777" w:rsidR="00C5474B" w:rsidRPr="00C5474B" w:rsidRDefault="00C5474B" w:rsidP="00C5474B">
            <w:pPr>
              <w:rPr>
                <w:ins w:id="2631" w:author="Tafadzwa Wilson Sedze" w:date="2024-04-01T20:25:00Z"/>
                <w:rFonts w:ascii="Bahnschrift Light" w:eastAsia="Times New Roman" w:hAnsi="Bahnschrift Light" w:cs="Calibri"/>
                <w:color w:val="000000"/>
                <w:kern w:val="0"/>
                <w:sz w:val="24"/>
                <w:szCs w:val="24"/>
                <w:lang w:eastAsia="en-AE"/>
                <w14:ligatures w14:val="none"/>
                <w:rPrChange w:id="2632" w:author="Tafadzwa Wilson Sedze" w:date="2024-04-01T20:25:00Z">
                  <w:rPr>
                    <w:ins w:id="2633" w:author="Tafadzwa Wilson Sedze" w:date="2024-04-01T20:25:00Z"/>
                    <w:rFonts w:ascii="Segoe UI" w:eastAsia="Times New Roman" w:hAnsi="Segoe UI" w:cs="Segoe UI"/>
                    <w:color w:val="ECECEC"/>
                    <w:kern w:val="0"/>
                    <w:sz w:val="21"/>
                    <w:szCs w:val="21"/>
                    <w:lang w:eastAsia="en-AE"/>
                    <w14:ligatures w14:val="none"/>
                  </w:rPr>
                </w:rPrChange>
              </w:rPr>
            </w:pPr>
            <w:ins w:id="2634"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35" w:author="Tafadzwa Wilson Sedze" w:date="2024-04-01T20:25:00Z">
                    <w:rPr>
                      <w:rFonts w:ascii="Segoe UI" w:eastAsia="Times New Roman" w:hAnsi="Segoe UI" w:cs="Segoe UI"/>
                      <w:color w:val="ECECEC"/>
                      <w:kern w:val="0"/>
                      <w:sz w:val="21"/>
                      <w:szCs w:val="21"/>
                      <w:lang w:eastAsia="en-AE"/>
                      <w14:ligatures w14:val="none"/>
                    </w:rPr>
                  </w:rPrChange>
                </w:rPr>
                <w:t>dissolved_oxygen_level</w:t>
              </w:r>
            </w:ins>
          </w:p>
        </w:tc>
        <w:tc>
          <w:tcPr>
            <w:tcW w:w="0" w:type="auto"/>
            <w:shd w:val="clear" w:color="auto" w:fill="D9E2F3" w:themeFill="accent1" w:themeFillTint="33"/>
            <w:hideMark/>
            <w:tcPrChange w:id="2636" w:author="Tafadzwa Wilson Sedze" w:date="2024-04-01T20:25:00Z">
              <w:tcPr>
                <w:tcW w:w="0" w:type="auto"/>
                <w:hideMark/>
              </w:tcPr>
            </w:tcPrChange>
          </w:tcPr>
          <w:p w14:paraId="3C90277F" w14:textId="77777777" w:rsidR="00C5474B" w:rsidRPr="00C5474B" w:rsidRDefault="00C5474B" w:rsidP="00C5474B">
            <w:pPr>
              <w:rPr>
                <w:ins w:id="2637" w:author="Tafadzwa Wilson Sedze" w:date="2024-04-01T20:25:00Z"/>
                <w:rFonts w:ascii="Bahnschrift Light" w:eastAsia="Times New Roman" w:hAnsi="Bahnschrift Light" w:cs="Calibri"/>
                <w:color w:val="000000"/>
                <w:kern w:val="0"/>
                <w:sz w:val="24"/>
                <w:szCs w:val="24"/>
                <w:lang w:eastAsia="en-AE"/>
                <w14:ligatures w14:val="none"/>
                <w:rPrChange w:id="2638" w:author="Tafadzwa Wilson Sedze" w:date="2024-04-01T20:25:00Z">
                  <w:rPr>
                    <w:ins w:id="2639" w:author="Tafadzwa Wilson Sedze" w:date="2024-04-01T20:25:00Z"/>
                    <w:rFonts w:ascii="Segoe UI" w:eastAsia="Times New Roman" w:hAnsi="Segoe UI" w:cs="Segoe UI"/>
                    <w:color w:val="ECECEC"/>
                    <w:kern w:val="0"/>
                    <w:sz w:val="21"/>
                    <w:szCs w:val="21"/>
                    <w:lang w:eastAsia="en-AE"/>
                    <w14:ligatures w14:val="none"/>
                  </w:rPr>
                </w:rPrChange>
              </w:rPr>
            </w:pPr>
            <w:ins w:id="2640"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41" w:author="Tafadzwa Wilson Sedze" w:date="2024-04-01T20:25:00Z">
                    <w:rPr>
                      <w:rFonts w:ascii="Segoe UI" w:eastAsia="Times New Roman" w:hAnsi="Segoe UI" w:cs="Segoe UI"/>
                      <w:color w:val="ECECEC"/>
                      <w:kern w:val="0"/>
                      <w:sz w:val="21"/>
                      <w:szCs w:val="21"/>
                      <w:lang w:eastAsia="en-AE"/>
                      <w14:ligatures w14:val="none"/>
                    </w:rPr>
                  </w:rPrChange>
                </w:rPr>
                <w:t>float</w:t>
              </w:r>
            </w:ins>
          </w:p>
        </w:tc>
        <w:tc>
          <w:tcPr>
            <w:tcW w:w="0" w:type="auto"/>
            <w:shd w:val="clear" w:color="auto" w:fill="D9E2F3" w:themeFill="accent1" w:themeFillTint="33"/>
            <w:hideMark/>
            <w:tcPrChange w:id="2642" w:author="Tafadzwa Wilson Sedze" w:date="2024-04-01T20:25:00Z">
              <w:tcPr>
                <w:tcW w:w="0" w:type="auto"/>
                <w:hideMark/>
              </w:tcPr>
            </w:tcPrChange>
          </w:tcPr>
          <w:p w14:paraId="0147F959" w14:textId="4E7F2E46" w:rsidR="00C5474B" w:rsidRPr="00C5474B" w:rsidRDefault="00C5474B" w:rsidP="00C5474B">
            <w:pPr>
              <w:rPr>
                <w:ins w:id="2643" w:author="Tafadzwa Wilson Sedze" w:date="2024-04-01T20:25:00Z"/>
                <w:rFonts w:ascii="Bahnschrift Light" w:eastAsia="Times New Roman" w:hAnsi="Bahnschrift Light" w:cs="Calibri"/>
                <w:color w:val="000000"/>
                <w:kern w:val="0"/>
                <w:sz w:val="24"/>
                <w:szCs w:val="24"/>
                <w:lang w:eastAsia="en-AE"/>
                <w14:ligatures w14:val="none"/>
                <w:rPrChange w:id="2644" w:author="Tafadzwa Wilson Sedze" w:date="2024-04-01T20:25:00Z">
                  <w:rPr>
                    <w:ins w:id="2645" w:author="Tafadzwa Wilson Sedze" w:date="2024-04-01T20:25:00Z"/>
                    <w:rFonts w:ascii="Segoe UI" w:eastAsia="Times New Roman" w:hAnsi="Segoe UI" w:cs="Segoe UI"/>
                    <w:color w:val="ECECEC"/>
                    <w:kern w:val="0"/>
                    <w:sz w:val="21"/>
                    <w:szCs w:val="21"/>
                    <w:lang w:eastAsia="en-AE"/>
                    <w14:ligatures w14:val="none"/>
                  </w:rPr>
                </w:rPrChange>
              </w:rPr>
            </w:pPr>
            <w:ins w:id="2646" w:author="Tafadzwa Wilson Sedze" w:date="2024-04-01T20:26:00Z">
              <w:r>
                <w:rPr>
                  <w:rFonts w:ascii="Bahnschrift Light" w:eastAsia="Times New Roman" w:hAnsi="Bahnschrift Light" w:cs="Calibri"/>
                  <w:color w:val="000000"/>
                  <w:kern w:val="0"/>
                  <w:sz w:val="24"/>
                  <w:szCs w:val="24"/>
                  <w:lang w:eastAsia="en-AE"/>
                  <w14:ligatures w14:val="none"/>
                </w:rPr>
                <w:t>50</w:t>
              </w:r>
            </w:ins>
          </w:p>
        </w:tc>
        <w:tc>
          <w:tcPr>
            <w:tcW w:w="0" w:type="auto"/>
            <w:shd w:val="clear" w:color="auto" w:fill="D9E2F3" w:themeFill="accent1" w:themeFillTint="33"/>
            <w:hideMark/>
            <w:tcPrChange w:id="2647" w:author="Tafadzwa Wilson Sedze" w:date="2024-04-01T20:25:00Z">
              <w:tcPr>
                <w:tcW w:w="0" w:type="auto"/>
                <w:hideMark/>
              </w:tcPr>
            </w:tcPrChange>
          </w:tcPr>
          <w:p w14:paraId="41358660" w14:textId="77777777" w:rsidR="00C5474B" w:rsidRPr="00C5474B" w:rsidRDefault="00C5474B" w:rsidP="00C5474B">
            <w:pPr>
              <w:rPr>
                <w:ins w:id="2648" w:author="Tafadzwa Wilson Sedze" w:date="2024-04-01T20:25:00Z"/>
                <w:rFonts w:ascii="Bahnschrift Light" w:eastAsia="Times New Roman" w:hAnsi="Bahnschrift Light" w:cs="Calibri"/>
                <w:color w:val="000000"/>
                <w:kern w:val="0"/>
                <w:sz w:val="24"/>
                <w:szCs w:val="24"/>
                <w:lang w:eastAsia="en-AE"/>
                <w14:ligatures w14:val="none"/>
                <w:rPrChange w:id="2649" w:author="Tafadzwa Wilson Sedze" w:date="2024-04-01T20:25:00Z">
                  <w:rPr>
                    <w:ins w:id="2650" w:author="Tafadzwa Wilson Sedze" w:date="2024-04-01T20:25:00Z"/>
                    <w:rFonts w:ascii="Segoe UI" w:eastAsia="Times New Roman" w:hAnsi="Segoe UI" w:cs="Segoe UI"/>
                    <w:color w:val="ECECEC"/>
                    <w:kern w:val="0"/>
                    <w:sz w:val="21"/>
                    <w:szCs w:val="21"/>
                    <w:lang w:eastAsia="en-AE"/>
                    <w14:ligatures w14:val="none"/>
                  </w:rPr>
                </w:rPrChange>
              </w:rPr>
            </w:pPr>
            <w:ins w:id="2651" w:author="Tafadzwa Wilson Sedze" w:date="2024-04-01T20:25:00Z">
              <w:r w:rsidRPr="00C5474B">
                <w:rPr>
                  <w:rFonts w:ascii="Bahnschrift Light" w:eastAsia="Times New Roman" w:hAnsi="Bahnschrift Light" w:cs="Calibri"/>
                  <w:color w:val="000000"/>
                  <w:kern w:val="0"/>
                  <w:sz w:val="24"/>
                  <w:szCs w:val="24"/>
                  <w:lang w:eastAsia="en-AE"/>
                  <w14:ligatures w14:val="none"/>
                  <w:rPrChange w:id="2652" w:author="Tafadzwa Wilson Sedze" w:date="2024-04-01T20:25:00Z">
                    <w:rPr>
                      <w:rFonts w:ascii="Segoe UI" w:eastAsia="Times New Roman" w:hAnsi="Segoe UI" w:cs="Segoe UI"/>
                      <w:color w:val="ECECEC"/>
                      <w:kern w:val="0"/>
                      <w:sz w:val="21"/>
                      <w:szCs w:val="21"/>
                      <w:lang w:eastAsia="en-AE"/>
                      <w14:ligatures w14:val="none"/>
                    </w:rPr>
                  </w:rPrChange>
                </w:rPr>
                <w:t>Dissolved oxygen level in the pond</w:t>
              </w:r>
            </w:ins>
          </w:p>
        </w:tc>
      </w:tr>
    </w:tbl>
    <w:p w14:paraId="55A7D017" w14:textId="77777777" w:rsidR="0092555E" w:rsidRDefault="0092555E" w:rsidP="00AD6D61">
      <w:pPr>
        <w:jc w:val="both"/>
        <w:rPr>
          <w:ins w:id="2653" w:author="Tafadzwa Wilson Sedze" w:date="2024-04-01T20:23:00Z"/>
          <w:rFonts w:ascii="Times New Roman" w:hAnsi="Times New Roman" w:cs="Times New Roman"/>
          <w:bCs/>
          <w:color w:val="000000" w:themeColor="text1"/>
          <w:sz w:val="24"/>
          <w:szCs w:val="24"/>
          <w:lang w:val="en-US"/>
        </w:rPr>
      </w:pPr>
    </w:p>
    <w:p w14:paraId="7E13FCD4" w14:textId="6BB2A1C8" w:rsidR="00C5474B" w:rsidRDefault="00C5474B" w:rsidP="00C5474B">
      <w:pPr>
        <w:pStyle w:val="Heading2"/>
        <w:rPr>
          <w:ins w:id="2654" w:author="Tafadzwa Wilson Sedze" w:date="2024-04-01T20:28:00Z"/>
          <w:rFonts w:ascii="Times New Roman" w:hAnsi="Times New Roman" w:cs="Times New Roman"/>
          <w:color w:val="auto"/>
          <w:sz w:val="28"/>
          <w:szCs w:val="28"/>
        </w:rPr>
      </w:pPr>
      <w:ins w:id="2655" w:author="Tafadzwa Wilson Sedze" w:date="2024-04-01T20:23:00Z">
        <w:r w:rsidRPr="00C5474B">
          <w:rPr>
            <w:rFonts w:ascii="Times New Roman" w:hAnsi="Times New Roman" w:cs="Times New Roman"/>
            <w:color w:val="auto"/>
            <w:sz w:val="28"/>
            <w:szCs w:val="28"/>
            <w:rPrChange w:id="2656" w:author="Tafadzwa Wilson Sedze" w:date="2024-04-01T20:28:00Z">
              <w:rPr>
                <w:rFonts w:ascii="Times New Roman" w:hAnsi="Times New Roman" w:cs="Times New Roman"/>
                <w:bCs/>
                <w:color w:val="000000" w:themeColor="text1"/>
                <w:sz w:val="24"/>
                <w:szCs w:val="24"/>
              </w:rPr>
            </w:rPrChange>
          </w:rPr>
          <w:t>Table 4.4 Sensors</w:t>
        </w:r>
      </w:ins>
      <w:ins w:id="2657" w:author="Tafadzwa Wilson Sedze" w:date="2024-04-01T20:27:00Z">
        <w:r w:rsidRPr="00C5474B">
          <w:rPr>
            <w:rFonts w:ascii="Times New Roman" w:hAnsi="Times New Roman" w:cs="Times New Roman"/>
            <w:color w:val="auto"/>
            <w:sz w:val="28"/>
            <w:szCs w:val="28"/>
            <w:rPrChange w:id="2658" w:author="Tafadzwa Wilson Sedze" w:date="2024-04-01T20:28:00Z">
              <w:rPr>
                <w:rFonts w:ascii="Times New Roman" w:hAnsi="Times New Roman" w:cs="Times New Roman"/>
                <w:bCs/>
                <w:color w:val="000000" w:themeColor="text1"/>
                <w:sz w:val="24"/>
                <w:szCs w:val="24"/>
              </w:rPr>
            </w:rPrChange>
          </w:rPr>
          <w:t xml:space="preserve"> table</w:t>
        </w:r>
      </w:ins>
      <w:ins w:id="2659" w:author="Tafadzwa Wilson Sedze" w:date="2024-04-01T20:23:00Z">
        <w:r w:rsidRPr="00C5474B">
          <w:rPr>
            <w:rFonts w:ascii="Times New Roman" w:hAnsi="Times New Roman" w:cs="Times New Roman"/>
            <w:color w:val="auto"/>
            <w:sz w:val="28"/>
            <w:szCs w:val="28"/>
            <w:rPrChange w:id="2660" w:author="Tafadzwa Wilson Sedze" w:date="2024-04-01T20:28:00Z">
              <w:rPr>
                <w:rFonts w:ascii="Times New Roman" w:hAnsi="Times New Roman" w:cs="Times New Roman"/>
                <w:bCs/>
                <w:color w:val="000000" w:themeColor="text1"/>
                <w:sz w:val="24"/>
                <w:szCs w:val="24"/>
              </w:rPr>
            </w:rPrChange>
          </w:rPr>
          <w:t>:</w:t>
        </w:r>
      </w:ins>
    </w:p>
    <w:p w14:paraId="0DC65D52" w14:textId="77777777" w:rsidR="00C5474B" w:rsidRPr="00C5474B" w:rsidRDefault="00C5474B">
      <w:pPr>
        <w:rPr>
          <w:ins w:id="2661" w:author="Tafadzwa Wilson Sedze" w:date="2024-04-01T20:18:00Z"/>
          <w:rPrChange w:id="2662" w:author="Tafadzwa Wilson Sedze" w:date="2024-04-01T20:28:00Z">
            <w:rPr>
              <w:ins w:id="2663" w:author="Tafadzwa Wilson Sedze" w:date="2024-04-01T20:18:00Z"/>
              <w:rFonts w:ascii="Times New Roman" w:hAnsi="Times New Roman" w:cs="Times New Roman"/>
              <w:bCs/>
              <w:color w:val="000000" w:themeColor="text1"/>
              <w:sz w:val="24"/>
              <w:szCs w:val="24"/>
              <w:lang w:val="en-US"/>
            </w:rPr>
          </w:rPrChange>
        </w:rPr>
        <w:pPrChange w:id="2664" w:author="Tafadzwa Wilson Sedze" w:date="2024-04-01T20:28:00Z">
          <w:pPr>
            <w:jc w:val="both"/>
          </w:pPr>
        </w:pPrChange>
      </w:pPr>
    </w:p>
    <w:tbl>
      <w:tblPr>
        <w:tblStyle w:val="TableGrid"/>
        <w:tblW w:w="8796" w:type="dxa"/>
        <w:tblLook w:val="04A0" w:firstRow="1" w:lastRow="0" w:firstColumn="1" w:lastColumn="0" w:noHBand="0" w:noVBand="1"/>
      </w:tblPr>
      <w:tblGrid>
        <w:gridCol w:w="2565"/>
        <w:gridCol w:w="1564"/>
        <w:gridCol w:w="1384"/>
        <w:gridCol w:w="3283"/>
      </w:tblGrid>
      <w:tr w:rsidR="002E78C2" w:rsidRPr="002E78C2" w14:paraId="5D8A0DCD" w14:textId="77777777" w:rsidTr="006617A1">
        <w:trPr>
          <w:trHeight w:val="358"/>
          <w:ins w:id="2665" w:author="Tafadzwa Wilson Sedze" w:date="2024-04-01T20:18:00Z"/>
        </w:trPr>
        <w:tc>
          <w:tcPr>
            <w:tcW w:w="2565" w:type="dxa"/>
            <w:shd w:val="clear" w:color="auto" w:fill="1F3864" w:themeFill="accent1" w:themeFillShade="80"/>
            <w:noWrap/>
            <w:vAlign w:val="bottom"/>
            <w:hideMark/>
          </w:tcPr>
          <w:p w14:paraId="07928E51" w14:textId="05C7ED9E" w:rsidR="002E78C2" w:rsidRPr="006617A1" w:rsidRDefault="002E78C2" w:rsidP="002E78C2">
            <w:pPr>
              <w:rPr>
                <w:ins w:id="2666" w:author="Tafadzwa Wilson Sedze" w:date="2024-04-01T20:18:00Z"/>
                <w:rFonts w:ascii="Bahnschrift Light" w:eastAsia="Times New Roman" w:hAnsi="Bahnschrift Light" w:cs="Calibri"/>
                <w:color w:val="FFFFFF" w:themeColor="background1"/>
                <w:kern w:val="0"/>
                <w:sz w:val="24"/>
                <w:szCs w:val="24"/>
                <w:lang w:eastAsia="en-AE"/>
                <w14:ligatures w14:val="none"/>
              </w:rPr>
            </w:pPr>
            <w:ins w:id="2667" w:author="Tafadzwa Wilson Sedze" w:date="2024-04-01T20:18:00Z">
              <w:r w:rsidRPr="002E78C2">
                <w:rPr>
                  <w:rFonts w:ascii="Bahnschrift Light" w:eastAsia="Times New Roman" w:hAnsi="Bahnschrift Light" w:cs="Calibri"/>
                  <w:color w:val="FFFFFF" w:themeColor="background1"/>
                  <w:kern w:val="0"/>
                  <w:sz w:val="24"/>
                  <w:szCs w:val="24"/>
                  <w:lang w:eastAsia="en-AE"/>
                  <w14:ligatures w14:val="none"/>
                  <w:rPrChange w:id="2668" w:author="Tafadzwa Wilson Sedze" w:date="2024-04-01T20:19:00Z">
                    <w:rPr>
                      <w:rFonts w:ascii="Segoe UI" w:hAnsi="Segoe UI" w:cs="Segoe UI"/>
                      <w:b/>
                      <w:bCs/>
                      <w:color w:val="ECECEC"/>
                      <w:sz w:val="21"/>
                      <w:szCs w:val="21"/>
                    </w:rPr>
                  </w:rPrChange>
                </w:rPr>
                <w:t>Field Name</w:t>
              </w:r>
            </w:ins>
          </w:p>
        </w:tc>
        <w:tc>
          <w:tcPr>
            <w:tcW w:w="1564" w:type="dxa"/>
            <w:shd w:val="clear" w:color="auto" w:fill="1F3864" w:themeFill="accent1" w:themeFillShade="80"/>
            <w:noWrap/>
            <w:vAlign w:val="bottom"/>
            <w:hideMark/>
          </w:tcPr>
          <w:p w14:paraId="1C6A8136" w14:textId="531080A1" w:rsidR="002E78C2" w:rsidRPr="006617A1" w:rsidRDefault="002E78C2" w:rsidP="002E78C2">
            <w:pPr>
              <w:rPr>
                <w:ins w:id="2669" w:author="Tafadzwa Wilson Sedze" w:date="2024-04-01T20:18:00Z"/>
                <w:rFonts w:ascii="Bahnschrift Light" w:eastAsia="Times New Roman" w:hAnsi="Bahnschrift Light" w:cs="Calibri"/>
                <w:color w:val="FFFFFF" w:themeColor="background1"/>
                <w:kern w:val="0"/>
                <w:sz w:val="24"/>
                <w:szCs w:val="24"/>
                <w:lang w:eastAsia="en-AE"/>
                <w14:ligatures w14:val="none"/>
              </w:rPr>
            </w:pPr>
            <w:ins w:id="2670" w:author="Tafadzwa Wilson Sedze" w:date="2024-04-01T20:18:00Z">
              <w:r w:rsidRPr="002E78C2">
                <w:rPr>
                  <w:rFonts w:ascii="Bahnschrift Light" w:eastAsia="Times New Roman" w:hAnsi="Bahnschrift Light" w:cs="Calibri"/>
                  <w:color w:val="FFFFFF" w:themeColor="background1"/>
                  <w:kern w:val="0"/>
                  <w:sz w:val="24"/>
                  <w:szCs w:val="24"/>
                  <w:lang w:eastAsia="en-AE"/>
                  <w14:ligatures w14:val="none"/>
                  <w:rPrChange w:id="2671" w:author="Tafadzwa Wilson Sedze" w:date="2024-04-01T20:19:00Z">
                    <w:rPr>
                      <w:rFonts w:ascii="Segoe UI" w:hAnsi="Segoe UI" w:cs="Segoe UI"/>
                      <w:b/>
                      <w:bCs/>
                      <w:color w:val="ECECEC"/>
                      <w:sz w:val="21"/>
                      <w:szCs w:val="21"/>
                    </w:rPr>
                  </w:rPrChange>
                </w:rPr>
                <w:t>Data Type</w:t>
              </w:r>
            </w:ins>
          </w:p>
        </w:tc>
        <w:tc>
          <w:tcPr>
            <w:tcW w:w="1384" w:type="dxa"/>
            <w:shd w:val="clear" w:color="auto" w:fill="1F3864" w:themeFill="accent1" w:themeFillShade="80"/>
            <w:noWrap/>
            <w:vAlign w:val="bottom"/>
            <w:hideMark/>
          </w:tcPr>
          <w:p w14:paraId="3CEBA88B" w14:textId="5AE21CA5" w:rsidR="002E78C2" w:rsidRPr="006617A1" w:rsidRDefault="002E78C2" w:rsidP="002E78C2">
            <w:pPr>
              <w:rPr>
                <w:ins w:id="2672" w:author="Tafadzwa Wilson Sedze" w:date="2024-04-01T20:18:00Z"/>
                <w:rFonts w:ascii="Bahnschrift Light" w:eastAsia="Times New Roman" w:hAnsi="Bahnschrift Light" w:cs="Calibri"/>
                <w:color w:val="FFFFFF" w:themeColor="background1"/>
                <w:kern w:val="0"/>
                <w:sz w:val="24"/>
                <w:szCs w:val="24"/>
                <w:lang w:eastAsia="en-AE"/>
                <w14:ligatures w14:val="none"/>
              </w:rPr>
            </w:pPr>
            <w:ins w:id="2673" w:author="Tafadzwa Wilson Sedze" w:date="2024-04-01T20:18:00Z">
              <w:r w:rsidRPr="002E78C2">
                <w:rPr>
                  <w:rFonts w:ascii="Bahnschrift Light" w:eastAsia="Times New Roman" w:hAnsi="Bahnschrift Light" w:cs="Calibri"/>
                  <w:color w:val="FFFFFF" w:themeColor="background1"/>
                  <w:kern w:val="0"/>
                  <w:sz w:val="24"/>
                  <w:szCs w:val="24"/>
                  <w:lang w:eastAsia="en-AE"/>
                  <w14:ligatures w14:val="none"/>
                  <w:rPrChange w:id="2674" w:author="Tafadzwa Wilson Sedze" w:date="2024-04-01T20:19:00Z">
                    <w:rPr>
                      <w:rFonts w:ascii="Segoe UI" w:hAnsi="Segoe UI" w:cs="Segoe UI"/>
                      <w:b/>
                      <w:bCs/>
                      <w:color w:val="ECECEC"/>
                      <w:sz w:val="21"/>
                      <w:szCs w:val="21"/>
                    </w:rPr>
                  </w:rPrChange>
                </w:rPr>
                <w:t>Size</w:t>
              </w:r>
            </w:ins>
          </w:p>
        </w:tc>
        <w:tc>
          <w:tcPr>
            <w:tcW w:w="3283" w:type="dxa"/>
            <w:shd w:val="clear" w:color="auto" w:fill="1F3864" w:themeFill="accent1" w:themeFillShade="80"/>
            <w:noWrap/>
            <w:vAlign w:val="bottom"/>
            <w:hideMark/>
          </w:tcPr>
          <w:p w14:paraId="37ADB19E" w14:textId="3A024B64" w:rsidR="002E78C2" w:rsidRPr="006617A1" w:rsidRDefault="002E78C2" w:rsidP="002E78C2">
            <w:pPr>
              <w:rPr>
                <w:ins w:id="2675" w:author="Tafadzwa Wilson Sedze" w:date="2024-04-01T20:18:00Z"/>
                <w:rFonts w:ascii="Bahnschrift Light" w:eastAsia="Times New Roman" w:hAnsi="Bahnschrift Light" w:cs="Calibri"/>
                <w:color w:val="FFFFFF" w:themeColor="background1"/>
                <w:kern w:val="0"/>
                <w:sz w:val="24"/>
                <w:szCs w:val="24"/>
                <w:lang w:eastAsia="en-AE"/>
                <w14:ligatures w14:val="none"/>
              </w:rPr>
            </w:pPr>
            <w:ins w:id="2676" w:author="Tafadzwa Wilson Sedze" w:date="2024-04-01T20:18:00Z">
              <w:r w:rsidRPr="002E78C2">
                <w:rPr>
                  <w:rFonts w:ascii="Bahnschrift Light" w:eastAsia="Times New Roman" w:hAnsi="Bahnschrift Light" w:cs="Calibri"/>
                  <w:color w:val="FFFFFF" w:themeColor="background1"/>
                  <w:kern w:val="0"/>
                  <w:sz w:val="24"/>
                  <w:szCs w:val="24"/>
                  <w:lang w:eastAsia="en-AE"/>
                  <w14:ligatures w14:val="none"/>
                  <w:rPrChange w:id="2677" w:author="Tafadzwa Wilson Sedze" w:date="2024-04-01T20:19:00Z">
                    <w:rPr>
                      <w:rFonts w:ascii="Segoe UI" w:hAnsi="Segoe UI" w:cs="Segoe UI"/>
                      <w:b/>
                      <w:bCs/>
                      <w:color w:val="ECECEC"/>
                      <w:sz w:val="21"/>
                      <w:szCs w:val="21"/>
                    </w:rPr>
                  </w:rPrChange>
                </w:rPr>
                <w:t>Description</w:t>
              </w:r>
            </w:ins>
          </w:p>
        </w:tc>
      </w:tr>
      <w:tr w:rsidR="002E78C2" w:rsidRPr="006617A1" w14:paraId="38826CEA" w14:textId="77777777" w:rsidTr="006617A1">
        <w:trPr>
          <w:trHeight w:val="358"/>
          <w:ins w:id="2678" w:author="Tafadzwa Wilson Sedze" w:date="2024-04-01T20:18:00Z"/>
        </w:trPr>
        <w:tc>
          <w:tcPr>
            <w:tcW w:w="2565" w:type="dxa"/>
            <w:shd w:val="clear" w:color="auto" w:fill="D9E2F3" w:themeFill="accent1" w:themeFillTint="33"/>
            <w:noWrap/>
            <w:vAlign w:val="bottom"/>
            <w:hideMark/>
          </w:tcPr>
          <w:p w14:paraId="61AC2549" w14:textId="448AED8C" w:rsidR="002E78C2" w:rsidRPr="002E78C2" w:rsidRDefault="002E78C2" w:rsidP="002E78C2">
            <w:pPr>
              <w:rPr>
                <w:ins w:id="2679" w:author="Tafadzwa Wilson Sedze" w:date="2024-04-01T20:18:00Z"/>
                <w:rFonts w:ascii="Bahnschrift Light" w:eastAsia="Times New Roman" w:hAnsi="Bahnschrift Light" w:cs="Calibri"/>
                <w:color w:val="000000"/>
                <w:kern w:val="0"/>
                <w:sz w:val="24"/>
                <w:szCs w:val="24"/>
                <w:lang w:eastAsia="en-AE"/>
                <w14:ligatures w14:val="none"/>
              </w:rPr>
            </w:pPr>
            <w:ins w:id="2680"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681" w:author="Tafadzwa Wilson Sedze" w:date="2024-04-01T20:19:00Z">
                    <w:rPr>
                      <w:rFonts w:ascii="Segoe UI" w:hAnsi="Segoe UI" w:cs="Segoe UI"/>
                      <w:color w:val="ECECEC"/>
                      <w:sz w:val="21"/>
                      <w:szCs w:val="21"/>
                    </w:rPr>
                  </w:rPrChange>
                </w:rPr>
                <w:t>sensor_id</w:t>
              </w:r>
            </w:ins>
          </w:p>
        </w:tc>
        <w:tc>
          <w:tcPr>
            <w:tcW w:w="1564" w:type="dxa"/>
            <w:shd w:val="clear" w:color="auto" w:fill="D9E2F3" w:themeFill="accent1" w:themeFillTint="33"/>
            <w:noWrap/>
            <w:vAlign w:val="bottom"/>
            <w:hideMark/>
          </w:tcPr>
          <w:p w14:paraId="241F3E82" w14:textId="326F4CC2" w:rsidR="002E78C2" w:rsidRPr="002E78C2" w:rsidRDefault="002E78C2" w:rsidP="002E78C2">
            <w:pPr>
              <w:rPr>
                <w:ins w:id="2682" w:author="Tafadzwa Wilson Sedze" w:date="2024-04-01T20:18:00Z"/>
                <w:rFonts w:ascii="Bahnschrift Light" w:eastAsia="Times New Roman" w:hAnsi="Bahnschrift Light" w:cs="Calibri"/>
                <w:color w:val="000000"/>
                <w:kern w:val="0"/>
                <w:sz w:val="24"/>
                <w:szCs w:val="24"/>
                <w:lang w:eastAsia="en-AE"/>
                <w14:ligatures w14:val="none"/>
              </w:rPr>
            </w:pPr>
            <w:ins w:id="2683"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684" w:author="Tafadzwa Wilson Sedze" w:date="2024-04-01T20:19:00Z">
                    <w:rPr>
                      <w:rFonts w:ascii="Segoe UI" w:hAnsi="Segoe UI" w:cs="Segoe UI"/>
                      <w:color w:val="ECECEC"/>
                      <w:sz w:val="21"/>
                      <w:szCs w:val="21"/>
                    </w:rPr>
                  </w:rPrChange>
                </w:rPr>
                <w:t>int</w:t>
              </w:r>
            </w:ins>
          </w:p>
        </w:tc>
        <w:tc>
          <w:tcPr>
            <w:tcW w:w="1384" w:type="dxa"/>
            <w:shd w:val="clear" w:color="auto" w:fill="D9E2F3" w:themeFill="accent1" w:themeFillTint="33"/>
            <w:noWrap/>
            <w:vAlign w:val="bottom"/>
            <w:hideMark/>
          </w:tcPr>
          <w:p w14:paraId="5DADC4A9" w14:textId="05767366" w:rsidR="002E78C2" w:rsidRPr="002E78C2" w:rsidRDefault="002E78C2" w:rsidP="002E78C2">
            <w:pPr>
              <w:rPr>
                <w:ins w:id="2685" w:author="Tafadzwa Wilson Sedze" w:date="2024-04-01T20:18:00Z"/>
                <w:rFonts w:ascii="Bahnschrift Light" w:eastAsia="Times New Roman" w:hAnsi="Bahnschrift Light" w:cs="Calibri"/>
                <w:color w:val="000000"/>
                <w:kern w:val="0"/>
                <w:sz w:val="24"/>
                <w:szCs w:val="24"/>
                <w:lang w:eastAsia="en-AE"/>
                <w14:ligatures w14:val="none"/>
              </w:rPr>
            </w:pPr>
            <w:ins w:id="2686" w:author="Tafadzwa Wilson Sedze" w:date="2024-04-01T20:19:00Z">
              <w:r>
                <w:rPr>
                  <w:rFonts w:ascii="Bahnschrift Light" w:eastAsia="Times New Roman" w:hAnsi="Bahnschrift Light" w:cs="Calibri"/>
                  <w:color w:val="000000"/>
                  <w:kern w:val="0"/>
                  <w:sz w:val="24"/>
                  <w:szCs w:val="24"/>
                  <w:lang w:eastAsia="en-AE"/>
                  <w14:ligatures w14:val="none"/>
                </w:rPr>
                <w:t>5</w:t>
              </w:r>
            </w:ins>
          </w:p>
        </w:tc>
        <w:tc>
          <w:tcPr>
            <w:tcW w:w="3283" w:type="dxa"/>
            <w:shd w:val="clear" w:color="auto" w:fill="D9E2F3" w:themeFill="accent1" w:themeFillTint="33"/>
            <w:noWrap/>
            <w:vAlign w:val="bottom"/>
            <w:hideMark/>
          </w:tcPr>
          <w:p w14:paraId="6E5E7383" w14:textId="105E9840" w:rsidR="002E78C2" w:rsidRPr="002E78C2" w:rsidRDefault="002E78C2" w:rsidP="002E78C2">
            <w:pPr>
              <w:rPr>
                <w:ins w:id="2687" w:author="Tafadzwa Wilson Sedze" w:date="2024-04-01T20:18:00Z"/>
                <w:rFonts w:ascii="Bahnschrift Light" w:eastAsia="Times New Roman" w:hAnsi="Bahnschrift Light" w:cs="Calibri"/>
                <w:color w:val="000000"/>
                <w:kern w:val="0"/>
                <w:sz w:val="24"/>
                <w:szCs w:val="24"/>
                <w:lang w:eastAsia="en-AE"/>
                <w14:ligatures w14:val="none"/>
              </w:rPr>
            </w:pPr>
            <w:ins w:id="2688"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689" w:author="Tafadzwa Wilson Sedze" w:date="2024-04-01T20:19:00Z">
                    <w:rPr>
                      <w:rFonts w:ascii="Segoe UI" w:hAnsi="Segoe UI" w:cs="Segoe UI"/>
                      <w:color w:val="ECECEC"/>
                      <w:sz w:val="21"/>
                      <w:szCs w:val="21"/>
                    </w:rPr>
                  </w:rPrChange>
                </w:rPr>
                <w:t>Primary key for sensor</w:t>
              </w:r>
            </w:ins>
          </w:p>
        </w:tc>
      </w:tr>
      <w:tr w:rsidR="002E78C2" w:rsidRPr="002E78C2" w14:paraId="2FCCEF50" w14:textId="77777777" w:rsidTr="006617A1">
        <w:trPr>
          <w:trHeight w:val="358"/>
          <w:ins w:id="2690" w:author="Tafadzwa Wilson Sedze" w:date="2024-04-01T20:18:00Z"/>
        </w:trPr>
        <w:tc>
          <w:tcPr>
            <w:tcW w:w="2565" w:type="dxa"/>
            <w:shd w:val="clear" w:color="auto" w:fill="D9E2F3" w:themeFill="accent1" w:themeFillTint="33"/>
            <w:noWrap/>
            <w:vAlign w:val="bottom"/>
            <w:hideMark/>
          </w:tcPr>
          <w:p w14:paraId="7E991E74" w14:textId="5C5E6CD9" w:rsidR="002E78C2" w:rsidRPr="002E78C2" w:rsidRDefault="002E78C2" w:rsidP="002E78C2">
            <w:pPr>
              <w:rPr>
                <w:ins w:id="2691" w:author="Tafadzwa Wilson Sedze" w:date="2024-04-01T20:18:00Z"/>
                <w:rFonts w:ascii="Bahnschrift Light" w:eastAsia="Times New Roman" w:hAnsi="Bahnschrift Light" w:cs="Calibri"/>
                <w:color w:val="000000"/>
                <w:kern w:val="0"/>
                <w:sz w:val="24"/>
                <w:szCs w:val="24"/>
                <w:lang w:eastAsia="en-AE"/>
                <w14:ligatures w14:val="none"/>
              </w:rPr>
            </w:pPr>
            <w:ins w:id="2692"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693" w:author="Tafadzwa Wilson Sedze" w:date="2024-04-01T20:19:00Z">
                    <w:rPr>
                      <w:rFonts w:ascii="Segoe UI" w:hAnsi="Segoe UI" w:cs="Segoe UI"/>
                      <w:color w:val="ECECEC"/>
                      <w:sz w:val="21"/>
                      <w:szCs w:val="21"/>
                    </w:rPr>
                  </w:rPrChange>
                </w:rPr>
                <w:t>type</w:t>
              </w:r>
            </w:ins>
          </w:p>
        </w:tc>
        <w:tc>
          <w:tcPr>
            <w:tcW w:w="1564" w:type="dxa"/>
            <w:shd w:val="clear" w:color="auto" w:fill="D9E2F3" w:themeFill="accent1" w:themeFillTint="33"/>
            <w:noWrap/>
            <w:vAlign w:val="bottom"/>
            <w:hideMark/>
          </w:tcPr>
          <w:p w14:paraId="533232FD" w14:textId="0ABBB8E3" w:rsidR="002E78C2" w:rsidRPr="002E78C2" w:rsidRDefault="002E78C2" w:rsidP="002E78C2">
            <w:pPr>
              <w:rPr>
                <w:ins w:id="2694" w:author="Tafadzwa Wilson Sedze" w:date="2024-04-01T20:18:00Z"/>
                <w:rFonts w:ascii="Bahnschrift Light" w:eastAsia="Times New Roman" w:hAnsi="Bahnschrift Light" w:cs="Calibri"/>
                <w:color w:val="000000"/>
                <w:kern w:val="0"/>
                <w:sz w:val="24"/>
                <w:szCs w:val="24"/>
                <w:lang w:eastAsia="en-AE"/>
                <w14:ligatures w14:val="none"/>
              </w:rPr>
            </w:pPr>
            <w:ins w:id="2695"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696" w:author="Tafadzwa Wilson Sedze" w:date="2024-04-01T20: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47DAEEA6" w14:textId="5EEB48D8" w:rsidR="002E78C2" w:rsidRPr="002E78C2" w:rsidRDefault="002E78C2" w:rsidP="002E78C2">
            <w:pPr>
              <w:rPr>
                <w:ins w:id="2697" w:author="Tafadzwa Wilson Sedze" w:date="2024-04-01T20:18:00Z"/>
                <w:rFonts w:ascii="Bahnschrift Light" w:eastAsia="Times New Roman" w:hAnsi="Bahnschrift Light" w:cs="Calibri"/>
                <w:color w:val="000000"/>
                <w:kern w:val="0"/>
                <w:sz w:val="24"/>
                <w:szCs w:val="24"/>
                <w:lang w:eastAsia="en-AE"/>
                <w14:ligatures w14:val="none"/>
              </w:rPr>
            </w:pPr>
            <w:ins w:id="2698" w:author="Tafadzwa Wilson Sedze" w:date="2024-04-01T20:19:00Z">
              <w:r>
                <w:rPr>
                  <w:rFonts w:ascii="Bahnschrift Light" w:eastAsia="Times New Roman" w:hAnsi="Bahnschrift Light" w:cs="Calibri"/>
                  <w:color w:val="000000"/>
                  <w:kern w:val="0"/>
                  <w:sz w:val="24"/>
                  <w:szCs w:val="24"/>
                  <w:lang w:eastAsia="en-AE"/>
                  <w14:ligatures w14:val="none"/>
                </w:rPr>
                <w:t>50</w:t>
              </w:r>
            </w:ins>
          </w:p>
        </w:tc>
        <w:tc>
          <w:tcPr>
            <w:tcW w:w="3283" w:type="dxa"/>
            <w:shd w:val="clear" w:color="auto" w:fill="D9E2F3" w:themeFill="accent1" w:themeFillTint="33"/>
            <w:noWrap/>
            <w:vAlign w:val="bottom"/>
            <w:hideMark/>
          </w:tcPr>
          <w:p w14:paraId="35022EDF" w14:textId="7D1050B4" w:rsidR="002E78C2" w:rsidRPr="002E78C2" w:rsidRDefault="002E78C2" w:rsidP="002E78C2">
            <w:pPr>
              <w:rPr>
                <w:ins w:id="2699" w:author="Tafadzwa Wilson Sedze" w:date="2024-04-01T20:18:00Z"/>
                <w:rFonts w:ascii="Bahnschrift Light" w:eastAsia="Times New Roman" w:hAnsi="Bahnschrift Light" w:cs="Calibri"/>
                <w:color w:val="000000"/>
                <w:kern w:val="0"/>
                <w:sz w:val="24"/>
                <w:szCs w:val="24"/>
                <w:lang w:eastAsia="en-AE"/>
                <w14:ligatures w14:val="none"/>
              </w:rPr>
            </w:pPr>
            <w:ins w:id="2700"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01" w:author="Tafadzwa Wilson Sedze" w:date="2024-04-01T20:19:00Z">
                    <w:rPr>
                      <w:rFonts w:ascii="Segoe UI" w:hAnsi="Segoe UI" w:cs="Segoe UI"/>
                      <w:color w:val="ECECEC"/>
                      <w:sz w:val="21"/>
                      <w:szCs w:val="21"/>
                    </w:rPr>
                  </w:rPrChange>
                </w:rPr>
                <w:t>Type of sensor</w:t>
              </w:r>
            </w:ins>
          </w:p>
        </w:tc>
      </w:tr>
      <w:tr w:rsidR="002E78C2" w:rsidRPr="006617A1" w14:paraId="7300093B" w14:textId="77777777" w:rsidTr="006617A1">
        <w:trPr>
          <w:trHeight w:val="358"/>
          <w:ins w:id="2702" w:author="Tafadzwa Wilson Sedze" w:date="2024-04-01T20:18:00Z"/>
        </w:trPr>
        <w:tc>
          <w:tcPr>
            <w:tcW w:w="2565" w:type="dxa"/>
            <w:shd w:val="clear" w:color="auto" w:fill="D9E2F3" w:themeFill="accent1" w:themeFillTint="33"/>
            <w:noWrap/>
            <w:vAlign w:val="bottom"/>
            <w:hideMark/>
          </w:tcPr>
          <w:p w14:paraId="6405A2C8" w14:textId="547DDDF7" w:rsidR="002E78C2" w:rsidRPr="002E78C2" w:rsidRDefault="002E78C2" w:rsidP="002E78C2">
            <w:pPr>
              <w:rPr>
                <w:ins w:id="2703" w:author="Tafadzwa Wilson Sedze" w:date="2024-04-01T20:18:00Z"/>
                <w:rFonts w:ascii="Bahnschrift Light" w:eastAsia="Times New Roman" w:hAnsi="Bahnschrift Light" w:cs="Calibri"/>
                <w:color w:val="000000"/>
                <w:kern w:val="0"/>
                <w:sz w:val="24"/>
                <w:szCs w:val="24"/>
                <w:lang w:eastAsia="en-AE"/>
                <w14:ligatures w14:val="none"/>
              </w:rPr>
            </w:pPr>
            <w:ins w:id="2704"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05" w:author="Tafadzwa Wilson Sedze" w:date="2024-04-01T20:19:00Z">
                    <w:rPr>
                      <w:rFonts w:ascii="Segoe UI" w:hAnsi="Segoe UI" w:cs="Segoe UI"/>
                      <w:color w:val="ECECEC"/>
                      <w:sz w:val="21"/>
                      <w:szCs w:val="21"/>
                    </w:rPr>
                  </w:rPrChange>
                </w:rPr>
                <w:t>location</w:t>
              </w:r>
            </w:ins>
          </w:p>
        </w:tc>
        <w:tc>
          <w:tcPr>
            <w:tcW w:w="1564" w:type="dxa"/>
            <w:shd w:val="clear" w:color="auto" w:fill="D9E2F3" w:themeFill="accent1" w:themeFillTint="33"/>
            <w:noWrap/>
            <w:vAlign w:val="bottom"/>
            <w:hideMark/>
          </w:tcPr>
          <w:p w14:paraId="4742C0E0" w14:textId="0A067555" w:rsidR="002E78C2" w:rsidRPr="002E78C2" w:rsidRDefault="002E78C2" w:rsidP="002E78C2">
            <w:pPr>
              <w:rPr>
                <w:ins w:id="2706" w:author="Tafadzwa Wilson Sedze" w:date="2024-04-01T20:18:00Z"/>
                <w:rFonts w:ascii="Bahnschrift Light" w:eastAsia="Times New Roman" w:hAnsi="Bahnschrift Light" w:cs="Calibri"/>
                <w:color w:val="000000"/>
                <w:kern w:val="0"/>
                <w:sz w:val="24"/>
                <w:szCs w:val="24"/>
                <w:lang w:eastAsia="en-AE"/>
                <w14:ligatures w14:val="none"/>
              </w:rPr>
            </w:pPr>
            <w:ins w:id="2707"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08" w:author="Tafadzwa Wilson Sedze" w:date="2024-04-01T20: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6EE32A1" w14:textId="5AB200E2" w:rsidR="002E78C2" w:rsidRPr="002E78C2" w:rsidRDefault="002E78C2" w:rsidP="002E78C2">
            <w:pPr>
              <w:rPr>
                <w:ins w:id="2709" w:author="Tafadzwa Wilson Sedze" w:date="2024-04-01T20:18:00Z"/>
                <w:rFonts w:ascii="Bahnschrift Light" w:eastAsia="Times New Roman" w:hAnsi="Bahnschrift Light" w:cs="Calibri"/>
                <w:color w:val="000000"/>
                <w:kern w:val="0"/>
                <w:sz w:val="24"/>
                <w:szCs w:val="24"/>
                <w:lang w:eastAsia="en-AE"/>
                <w14:ligatures w14:val="none"/>
              </w:rPr>
            </w:pPr>
            <w:ins w:id="2710" w:author="Tafadzwa Wilson Sedze" w:date="2024-04-01T20:19: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5B1941D9" w14:textId="10186626" w:rsidR="002E78C2" w:rsidRPr="002E78C2" w:rsidRDefault="002E78C2" w:rsidP="002E78C2">
            <w:pPr>
              <w:rPr>
                <w:ins w:id="2711" w:author="Tafadzwa Wilson Sedze" w:date="2024-04-01T20:18:00Z"/>
                <w:rFonts w:ascii="Bahnschrift Light" w:eastAsia="Times New Roman" w:hAnsi="Bahnschrift Light" w:cs="Calibri"/>
                <w:color w:val="000000"/>
                <w:kern w:val="0"/>
                <w:sz w:val="24"/>
                <w:szCs w:val="24"/>
                <w:lang w:eastAsia="en-AE"/>
                <w14:ligatures w14:val="none"/>
              </w:rPr>
            </w:pPr>
            <w:ins w:id="2712"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13" w:author="Tafadzwa Wilson Sedze" w:date="2024-04-01T20:19:00Z">
                    <w:rPr>
                      <w:rFonts w:ascii="Segoe UI" w:hAnsi="Segoe UI" w:cs="Segoe UI"/>
                      <w:color w:val="ECECEC"/>
                      <w:sz w:val="21"/>
                      <w:szCs w:val="21"/>
                    </w:rPr>
                  </w:rPrChange>
                </w:rPr>
                <w:t>Location of the sensor</w:t>
              </w:r>
            </w:ins>
          </w:p>
        </w:tc>
      </w:tr>
      <w:tr w:rsidR="002E78C2" w:rsidRPr="002E78C2" w14:paraId="3FABE182" w14:textId="77777777" w:rsidTr="006617A1">
        <w:trPr>
          <w:trHeight w:val="358"/>
          <w:ins w:id="2714" w:author="Tafadzwa Wilson Sedze" w:date="2024-04-01T20:18:00Z"/>
        </w:trPr>
        <w:tc>
          <w:tcPr>
            <w:tcW w:w="2565" w:type="dxa"/>
            <w:shd w:val="clear" w:color="auto" w:fill="D9E2F3" w:themeFill="accent1" w:themeFillTint="33"/>
            <w:noWrap/>
            <w:vAlign w:val="bottom"/>
            <w:hideMark/>
          </w:tcPr>
          <w:p w14:paraId="636F0FBF" w14:textId="6E7C28D5" w:rsidR="002E78C2" w:rsidRPr="002E78C2" w:rsidRDefault="002E78C2" w:rsidP="002E78C2">
            <w:pPr>
              <w:rPr>
                <w:ins w:id="2715" w:author="Tafadzwa Wilson Sedze" w:date="2024-04-01T20:18:00Z"/>
                <w:rFonts w:ascii="Bahnschrift Light" w:eastAsia="Times New Roman" w:hAnsi="Bahnschrift Light" w:cs="Calibri"/>
                <w:color w:val="000000"/>
                <w:kern w:val="0"/>
                <w:sz w:val="24"/>
                <w:szCs w:val="24"/>
                <w:lang w:eastAsia="en-AE"/>
                <w14:ligatures w14:val="none"/>
              </w:rPr>
            </w:pPr>
            <w:ins w:id="2716"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17" w:author="Tafadzwa Wilson Sedze" w:date="2024-04-01T20:19:00Z">
                    <w:rPr>
                      <w:rFonts w:ascii="Segoe UI" w:hAnsi="Segoe UI" w:cs="Segoe UI"/>
                      <w:color w:val="ECECEC"/>
                      <w:sz w:val="21"/>
                      <w:szCs w:val="21"/>
                    </w:rPr>
                  </w:rPrChange>
                </w:rPr>
                <w:t>status</w:t>
              </w:r>
            </w:ins>
          </w:p>
        </w:tc>
        <w:tc>
          <w:tcPr>
            <w:tcW w:w="1564" w:type="dxa"/>
            <w:shd w:val="clear" w:color="auto" w:fill="D9E2F3" w:themeFill="accent1" w:themeFillTint="33"/>
            <w:noWrap/>
            <w:vAlign w:val="bottom"/>
            <w:hideMark/>
          </w:tcPr>
          <w:p w14:paraId="36BC0135" w14:textId="62E1B4E9" w:rsidR="002E78C2" w:rsidRPr="002E78C2" w:rsidRDefault="002E78C2" w:rsidP="002E78C2">
            <w:pPr>
              <w:rPr>
                <w:ins w:id="2718" w:author="Tafadzwa Wilson Sedze" w:date="2024-04-01T20:18:00Z"/>
                <w:rFonts w:ascii="Bahnschrift Light" w:eastAsia="Times New Roman" w:hAnsi="Bahnschrift Light" w:cs="Calibri"/>
                <w:color w:val="000000"/>
                <w:kern w:val="0"/>
                <w:sz w:val="24"/>
                <w:szCs w:val="24"/>
                <w:lang w:eastAsia="en-AE"/>
                <w14:ligatures w14:val="none"/>
              </w:rPr>
            </w:pPr>
            <w:ins w:id="2719"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20" w:author="Tafadzwa Wilson Sedze" w:date="2024-04-01T20:19:00Z">
                    <w:rPr>
                      <w:rFonts w:ascii="Segoe UI" w:hAnsi="Segoe UI" w:cs="Segoe UI"/>
                      <w:color w:val="ECECEC"/>
                      <w:sz w:val="21"/>
                      <w:szCs w:val="21"/>
                    </w:rPr>
                  </w:rPrChange>
                </w:rPr>
                <w:t>varchar</w:t>
              </w:r>
            </w:ins>
          </w:p>
        </w:tc>
        <w:tc>
          <w:tcPr>
            <w:tcW w:w="1384" w:type="dxa"/>
            <w:shd w:val="clear" w:color="auto" w:fill="D9E2F3" w:themeFill="accent1" w:themeFillTint="33"/>
            <w:noWrap/>
            <w:vAlign w:val="bottom"/>
            <w:hideMark/>
          </w:tcPr>
          <w:p w14:paraId="65871A87" w14:textId="153FDF68" w:rsidR="002E78C2" w:rsidRPr="002E78C2" w:rsidRDefault="002E78C2" w:rsidP="002E78C2">
            <w:pPr>
              <w:rPr>
                <w:ins w:id="2721" w:author="Tafadzwa Wilson Sedze" w:date="2024-04-01T20:18:00Z"/>
                <w:rFonts w:ascii="Bahnschrift Light" w:eastAsia="Times New Roman" w:hAnsi="Bahnschrift Light" w:cs="Calibri"/>
                <w:color w:val="000000"/>
                <w:kern w:val="0"/>
                <w:sz w:val="24"/>
                <w:szCs w:val="24"/>
                <w:lang w:eastAsia="en-AE"/>
                <w14:ligatures w14:val="none"/>
              </w:rPr>
            </w:pPr>
            <w:ins w:id="2722" w:author="Tafadzwa Wilson Sedze" w:date="2024-04-01T20:19:00Z">
              <w:r>
                <w:rPr>
                  <w:rFonts w:ascii="Bahnschrift Light" w:eastAsia="Times New Roman" w:hAnsi="Bahnschrift Light" w:cs="Calibri"/>
                  <w:color w:val="000000"/>
                  <w:kern w:val="0"/>
                  <w:sz w:val="24"/>
                  <w:szCs w:val="24"/>
                  <w:lang w:eastAsia="en-AE"/>
                  <w14:ligatures w14:val="none"/>
                </w:rPr>
                <w:t>20</w:t>
              </w:r>
            </w:ins>
          </w:p>
        </w:tc>
        <w:tc>
          <w:tcPr>
            <w:tcW w:w="3283" w:type="dxa"/>
            <w:shd w:val="clear" w:color="auto" w:fill="D9E2F3" w:themeFill="accent1" w:themeFillTint="33"/>
            <w:noWrap/>
            <w:vAlign w:val="bottom"/>
            <w:hideMark/>
          </w:tcPr>
          <w:p w14:paraId="0B11A9CD" w14:textId="44AF49BA" w:rsidR="002E78C2" w:rsidRPr="002E78C2" w:rsidRDefault="002E78C2" w:rsidP="002E78C2">
            <w:pPr>
              <w:rPr>
                <w:ins w:id="2723" w:author="Tafadzwa Wilson Sedze" w:date="2024-04-01T20:18:00Z"/>
                <w:rFonts w:ascii="Bahnschrift Light" w:eastAsia="Times New Roman" w:hAnsi="Bahnschrift Light" w:cs="Calibri"/>
                <w:color w:val="000000"/>
                <w:kern w:val="0"/>
                <w:sz w:val="24"/>
                <w:szCs w:val="24"/>
                <w:lang w:eastAsia="en-AE"/>
                <w14:ligatures w14:val="none"/>
              </w:rPr>
            </w:pPr>
            <w:ins w:id="2724" w:author="Tafadzwa Wilson Sedze" w:date="2024-04-01T20:18:00Z">
              <w:r w:rsidRPr="002E78C2">
                <w:rPr>
                  <w:rFonts w:ascii="Bahnschrift Light" w:eastAsia="Times New Roman" w:hAnsi="Bahnschrift Light" w:cs="Calibri"/>
                  <w:color w:val="000000"/>
                  <w:kern w:val="0"/>
                  <w:sz w:val="24"/>
                  <w:szCs w:val="24"/>
                  <w:lang w:eastAsia="en-AE"/>
                  <w14:ligatures w14:val="none"/>
                  <w:rPrChange w:id="2725" w:author="Tafadzwa Wilson Sedze" w:date="2024-04-01T20:19:00Z">
                    <w:rPr>
                      <w:rFonts w:ascii="Segoe UI" w:hAnsi="Segoe UI" w:cs="Segoe UI"/>
                      <w:color w:val="ECECEC"/>
                      <w:sz w:val="21"/>
                      <w:szCs w:val="21"/>
                    </w:rPr>
                  </w:rPrChange>
                </w:rPr>
                <w:t>Status of the sensor</w:t>
              </w:r>
            </w:ins>
          </w:p>
        </w:tc>
      </w:tr>
      <w:tr w:rsidR="002E78C2" w:rsidRPr="002E78C2" w14:paraId="2CF9D7C8" w14:textId="77777777" w:rsidTr="006617A1">
        <w:trPr>
          <w:trHeight w:val="358"/>
          <w:ins w:id="2726" w:author="Tafadzwa Wilson Sedze" w:date="2024-04-01T20:20:00Z"/>
        </w:trPr>
        <w:tc>
          <w:tcPr>
            <w:tcW w:w="2565" w:type="dxa"/>
            <w:shd w:val="clear" w:color="auto" w:fill="D9E2F3" w:themeFill="accent1" w:themeFillTint="33"/>
            <w:noWrap/>
            <w:vAlign w:val="bottom"/>
          </w:tcPr>
          <w:p w14:paraId="31F2B77A" w14:textId="62FF791C" w:rsidR="002E78C2" w:rsidRPr="002E78C2" w:rsidRDefault="002E78C2" w:rsidP="002E78C2">
            <w:pPr>
              <w:rPr>
                <w:ins w:id="2727" w:author="Tafadzwa Wilson Sedze" w:date="2024-04-01T20:20:00Z"/>
                <w:rFonts w:ascii="Bahnschrift Light" w:eastAsia="Times New Roman" w:hAnsi="Bahnschrift Light" w:cs="Calibri"/>
                <w:color w:val="000000"/>
                <w:kern w:val="0"/>
                <w:sz w:val="24"/>
                <w:szCs w:val="24"/>
                <w:lang w:eastAsia="en-AE"/>
                <w14:ligatures w14:val="none"/>
              </w:rPr>
            </w:pPr>
            <w:ins w:id="2728" w:author="Tafadzwa Wilson Sedze" w:date="2024-04-01T20:20:00Z">
              <w:r>
                <w:rPr>
                  <w:rFonts w:ascii="Bahnschrift Light" w:eastAsia="Times New Roman" w:hAnsi="Bahnschrift Light" w:cs="Calibri"/>
                  <w:color w:val="000000"/>
                  <w:kern w:val="0"/>
                  <w:sz w:val="24"/>
                  <w:szCs w:val="24"/>
                  <w:lang w:eastAsia="en-AE"/>
                  <w14:ligatures w14:val="none"/>
                </w:rPr>
                <w:t>Current_reading</w:t>
              </w:r>
            </w:ins>
          </w:p>
        </w:tc>
        <w:tc>
          <w:tcPr>
            <w:tcW w:w="1564" w:type="dxa"/>
            <w:shd w:val="clear" w:color="auto" w:fill="D9E2F3" w:themeFill="accent1" w:themeFillTint="33"/>
            <w:noWrap/>
            <w:vAlign w:val="bottom"/>
          </w:tcPr>
          <w:p w14:paraId="47758C4D" w14:textId="159CA791" w:rsidR="002E78C2" w:rsidRPr="002E78C2" w:rsidRDefault="00C33338" w:rsidP="002E78C2">
            <w:pPr>
              <w:rPr>
                <w:ins w:id="2729" w:author="Tafadzwa Wilson Sedze" w:date="2024-04-01T20:20:00Z"/>
                <w:rFonts w:ascii="Bahnschrift Light" w:eastAsia="Times New Roman" w:hAnsi="Bahnschrift Light" w:cs="Calibri"/>
                <w:color w:val="000000"/>
                <w:kern w:val="0"/>
                <w:sz w:val="24"/>
                <w:szCs w:val="24"/>
                <w:lang w:eastAsia="en-AE"/>
                <w14:ligatures w14:val="none"/>
              </w:rPr>
            </w:pPr>
            <w:ins w:id="2730" w:author="Tafadzwa Wilson Sedze" w:date="2024-04-01T20:20:00Z">
              <w:r>
                <w:rPr>
                  <w:rFonts w:ascii="Bahnschrift Light" w:eastAsia="Times New Roman" w:hAnsi="Bahnschrift Light" w:cs="Calibri"/>
                  <w:color w:val="000000"/>
                  <w:kern w:val="0"/>
                  <w:sz w:val="24"/>
                  <w:szCs w:val="24"/>
                  <w:lang w:eastAsia="en-AE"/>
                  <w14:ligatures w14:val="none"/>
                </w:rPr>
                <w:t>Number</w:t>
              </w:r>
            </w:ins>
          </w:p>
        </w:tc>
        <w:tc>
          <w:tcPr>
            <w:tcW w:w="1384" w:type="dxa"/>
            <w:shd w:val="clear" w:color="auto" w:fill="D9E2F3" w:themeFill="accent1" w:themeFillTint="33"/>
            <w:noWrap/>
            <w:vAlign w:val="bottom"/>
          </w:tcPr>
          <w:p w14:paraId="03943CAB" w14:textId="5794E21C" w:rsidR="002E78C2" w:rsidRDefault="00C33338" w:rsidP="002E78C2">
            <w:pPr>
              <w:rPr>
                <w:ins w:id="2731" w:author="Tafadzwa Wilson Sedze" w:date="2024-04-01T20:20:00Z"/>
                <w:rFonts w:ascii="Bahnschrift Light" w:eastAsia="Times New Roman" w:hAnsi="Bahnschrift Light" w:cs="Calibri"/>
                <w:color w:val="000000"/>
                <w:kern w:val="0"/>
                <w:sz w:val="24"/>
                <w:szCs w:val="24"/>
                <w:lang w:eastAsia="en-AE"/>
                <w14:ligatures w14:val="none"/>
              </w:rPr>
            </w:pPr>
            <w:ins w:id="2732" w:author="Tafadzwa Wilson Sedze" w:date="2024-04-01T20:20:00Z">
              <w:r>
                <w:rPr>
                  <w:rFonts w:ascii="Bahnschrift Light" w:eastAsia="Times New Roman" w:hAnsi="Bahnschrift Light" w:cs="Calibri"/>
                  <w:color w:val="000000"/>
                  <w:kern w:val="0"/>
                  <w:sz w:val="24"/>
                  <w:szCs w:val="24"/>
                  <w:lang w:eastAsia="en-AE"/>
                  <w14:ligatures w14:val="none"/>
                </w:rPr>
                <w:t>50</w:t>
              </w:r>
            </w:ins>
          </w:p>
        </w:tc>
        <w:tc>
          <w:tcPr>
            <w:tcW w:w="3283" w:type="dxa"/>
            <w:shd w:val="clear" w:color="auto" w:fill="D9E2F3" w:themeFill="accent1" w:themeFillTint="33"/>
            <w:noWrap/>
            <w:vAlign w:val="bottom"/>
          </w:tcPr>
          <w:p w14:paraId="68E825AA" w14:textId="0DA70918" w:rsidR="002E78C2" w:rsidRPr="002E78C2" w:rsidRDefault="00C33338" w:rsidP="002E78C2">
            <w:pPr>
              <w:rPr>
                <w:ins w:id="2733" w:author="Tafadzwa Wilson Sedze" w:date="2024-04-01T20:20:00Z"/>
                <w:rFonts w:ascii="Bahnschrift Light" w:eastAsia="Times New Roman" w:hAnsi="Bahnschrift Light" w:cs="Calibri"/>
                <w:color w:val="000000"/>
                <w:kern w:val="0"/>
                <w:sz w:val="24"/>
                <w:szCs w:val="24"/>
                <w:lang w:eastAsia="en-AE"/>
                <w14:ligatures w14:val="none"/>
              </w:rPr>
            </w:pPr>
            <w:ins w:id="2734" w:author="Tafadzwa Wilson Sedze" w:date="2024-04-01T20:20:00Z">
              <w:r>
                <w:rPr>
                  <w:rFonts w:ascii="Bahnschrift Light" w:eastAsia="Times New Roman" w:hAnsi="Bahnschrift Light" w:cs="Calibri"/>
                  <w:color w:val="000000"/>
                  <w:kern w:val="0"/>
                  <w:sz w:val="24"/>
                  <w:szCs w:val="24"/>
                  <w:lang w:eastAsia="en-AE"/>
                  <w14:ligatures w14:val="none"/>
                </w:rPr>
                <w:t>Current reading from the sensor</w:t>
              </w:r>
            </w:ins>
          </w:p>
        </w:tc>
      </w:tr>
    </w:tbl>
    <w:p w14:paraId="24ECB963" w14:textId="77777777" w:rsidR="002E78C2" w:rsidRDefault="002E78C2" w:rsidP="00AD6D61">
      <w:pPr>
        <w:jc w:val="both"/>
        <w:rPr>
          <w:ins w:id="2735" w:author="Tafadzwa Wilson Sedze" w:date="2024-04-01T16:22:00Z"/>
          <w:rFonts w:ascii="Times New Roman" w:hAnsi="Times New Roman" w:cs="Times New Roman"/>
          <w:bCs/>
          <w:color w:val="000000" w:themeColor="text1"/>
          <w:sz w:val="24"/>
          <w:szCs w:val="24"/>
          <w:lang w:val="en-US"/>
        </w:rPr>
      </w:pPr>
    </w:p>
    <w:p w14:paraId="29ABE15E" w14:textId="77777777" w:rsidR="00980B07" w:rsidRDefault="00980B07" w:rsidP="0092555E">
      <w:pPr>
        <w:jc w:val="both"/>
        <w:rPr>
          <w:ins w:id="2736" w:author="Tafadzwa Wilson Sedze" w:date="2024-04-01T22:00:00Z"/>
          <w:rFonts w:ascii="Times New Roman" w:hAnsi="Times New Roman" w:cs="Times New Roman"/>
          <w:b/>
          <w:bCs/>
          <w:color w:val="000000" w:themeColor="text1"/>
          <w:sz w:val="24"/>
          <w:szCs w:val="24"/>
        </w:rPr>
      </w:pPr>
    </w:p>
    <w:p w14:paraId="331BF625" w14:textId="77777777" w:rsidR="00980B07" w:rsidRDefault="00980B07" w:rsidP="0092555E">
      <w:pPr>
        <w:jc w:val="both"/>
        <w:rPr>
          <w:ins w:id="2737" w:author="Tafadzwa Wilson Sedze" w:date="2024-04-01T22:00:00Z"/>
          <w:rFonts w:ascii="Times New Roman" w:hAnsi="Times New Roman" w:cs="Times New Roman"/>
          <w:b/>
          <w:bCs/>
          <w:color w:val="000000" w:themeColor="text1"/>
          <w:sz w:val="24"/>
          <w:szCs w:val="24"/>
        </w:rPr>
      </w:pPr>
    </w:p>
    <w:p w14:paraId="61C03CB2" w14:textId="77777777" w:rsidR="00980B07" w:rsidRDefault="00980B07" w:rsidP="0092555E">
      <w:pPr>
        <w:jc w:val="both"/>
        <w:rPr>
          <w:ins w:id="2738" w:author="Tafadzwa Wilson Sedze" w:date="2024-04-01T22:00:00Z"/>
          <w:rFonts w:ascii="Times New Roman" w:hAnsi="Times New Roman" w:cs="Times New Roman"/>
          <w:b/>
          <w:bCs/>
          <w:color w:val="000000" w:themeColor="text1"/>
          <w:sz w:val="24"/>
          <w:szCs w:val="24"/>
        </w:rPr>
      </w:pPr>
    </w:p>
    <w:p w14:paraId="00E5BFF8" w14:textId="77777777" w:rsidR="00980B07" w:rsidRDefault="00980B07" w:rsidP="0092555E">
      <w:pPr>
        <w:jc w:val="both"/>
        <w:rPr>
          <w:ins w:id="2739" w:author="Tafadzwa Wilson Sedze" w:date="2024-04-01T22:00:00Z"/>
          <w:rFonts w:ascii="Times New Roman" w:hAnsi="Times New Roman" w:cs="Times New Roman"/>
          <w:b/>
          <w:bCs/>
          <w:color w:val="000000" w:themeColor="text1"/>
          <w:sz w:val="24"/>
          <w:szCs w:val="24"/>
        </w:rPr>
      </w:pPr>
    </w:p>
    <w:p w14:paraId="38C0CA9A" w14:textId="6763D88B" w:rsidR="003235A5" w:rsidRDefault="003235A5" w:rsidP="003235A5">
      <w:pPr>
        <w:pStyle w:val="Heading2"/>
        <w:rPr>
          <w:ins w:id="2740" w:author="Tafadzwa Wilson Sedze" w:date="2024-04-01T22:25:00Z"/>
          <w:rFonts w:ascii="Times New Roman" w:hAnsi="Times New Roman" w:cs="Times New Roman"/>
          <w:b/>
          <w:bCs/>
          <w:color w:val="auto"/>
          <w:sz w:val="32"/>
          <w:szCs w:val="32"/>
        </w:rPr>
      </w:pPr>
      <w:ins w:id="2741" w:author="Tafadzwa Wilson Sedze" w:date="2024-04-01T22:25:00Z">
        <w:r w:rsidRPr="003235A5">
          <w:rPr>
            <w:rFonts w:ascii="Times New Roman" w:hAnsi="Times New Roman" w:cs="Times New Roman"/>
            <w:b/>
            <w:bCs/>
            <w:color w:val="auto"/>
            <w:sz w:val="32"/>
            <w:szCs w:val="32"/>
            <w:rPrChange w:id="2742" w:author="Tafadzwa Wilson Sedze" w:date="2024-04-01T22:25:00Z">
              <w:rPr>
                <w:rFonts w:ascii="Times New Roman" w:hAnsi="Times New Roman" w:cs="Times New Roman"/>
                <w:bCs/>
                <w:color w:val="000000" w:themeColor="text1"/>
                <w:sz w:val="24"/>
                <w:szCs w:val="24"/>
              </w:rPr>
            </w:rPrChange>
          </w:rPr>
          <w:lastRenderedPageBreak/>
          <w:t>Fig 4.4 CLASS DIAGRAM</w:t>
        </w:r>
      </w:ins>
    </w:p>
    <w:p w14:paraId="1BB0AE6F" w14:textId="77777777" w:rsidR="003235A5" w:rsidRPr="003235A5" w:rsidRDefault="003235A5">
      <w:pPr>
        <w:rPr>
          <w:ins w:id="2743" w:author="Tafadzwa Wilson Sedze" w:date="2024-04-01T22:25:00Z"/>
          <w:rPrChange w:id="2744" w:author="Tafadzwa Wilson Sedze" w:date="2024-04-01T22:25:00Z">
            <w:rPr>
              <w:ins w:id="2745" w:author="Tafadzwa Wilson Sedze" w:date="2024-04-01T22:25:00Z"/>
              <w:rFonts w:ascii="Times New Roman" w:hAnsi="Times New Roman" w:cs="Times New Roman"/>
              <w:bCs/>
              <w:color w:val="000000" w:themeColor="text1"/>
              <w:sz w:val="24"/>
              <w:szCs w:val="24"/>
            </w:rPr>
          </w:rPrChange>
        </w:rPr>
        <w:pPrChange w:id="2746" w:author="Tafadzwa Wilson Sedze" w:date="2024-04-01T22:25:00Z">
          <w:pPr>
            <w:jc w:val="both"/>
          </w:pPr>
        </w:pPrChange>
      </w:pPr>
    </w:p>
    <w:p w14:paraId="572945AB" w14:textId="77777777" w:rsidR="003235A5" w:rsidRDefault="003235A5">
      <w:pPr>
        <w:spacing w:after="0" w:line="240" w:lineRule="auto"/>
        <w:jc w:val="center"/>
        <w:rPr>
          <w:ins w:id="2747" w:author="Tafadzwa Wilson Sedze" w:date="2024-04-01T22:25:00Z"/>
          <w:rFonts w:ascii="Times New Roman" w:eastAsia="Times New Roman" w:hAnsi="Times New Roman" w:cs="Times New Roman"/>
          <w:kern w:val="0"/>
          <w:sz w:val="24"/>
          <w:szCs w:val="24"/>
          <w:lang w:eastAsia="en-AE"/>
          <w14:ligatures w14:val="none"/>
        </w:rPr>
        <w:pPrChange w:id="2748" w:author="Tafadzwa Wilson Sedze" w:date="2024-04-01T22:25:00Z">
          <w:pPr>
            <w:spacing w:after="0" w:line="240" w:lineRule="auto"/>
          </w:pPr>
        </w:pPrChange>
      </w:pPr>
      <w:ins w:id="2749" w:author="Tafadzwa Wilson Sedze" w:date="2024-04-01T22:25:00Z">
        <w:r w:rsidRPr="00464D26">
          <w:rPr>
            <w:rFonts w:ascii="Times New Roman" w:eastAsia="Times New Roman" w:hAnsi="Times New Roman" w:cs="Times New Roman"/>
            <w:noProof/>
            <w:kern w:val="0"/>
            <w:sz w:val="24"/>
            <w:szCs w:val="24"/>
            <w:lang w:eastAsia="en-AE"/>
            <w14:ligatures w14:val="none"/>
          </w:rPr>
          <w:drawing>
            <wp:inline distT="0" distB="0" distL="0" distR="0" wp14:anchorId="41BD8727" wp14:editId="1FDACF1D">
              <wp:extent cx="3753853" cy="3388464"/>
              <wp:effectExtent l="0" t="0" r="0" b="0"/>
              <wp:docPr id="41348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1976" cy="3404823"/>
                      </a:xfrm>
                      <a:prstGeom prst="rect">
                        <a:avLst/>
                      </a:prstGeom>
                      <a:noFill/>
                      <a:ln>
                        <a:noFill/>
                      </a:ln>
                    </pic:spPr>
                  </pic:pic>
                </a:graphicData>
              </a:graphic>
            </wp:inline>
          </w:drawing>
        </w:r>
      </w:ins>
    </w:p>
    <w:p w14:paraId="65629526" w14:textId="77777777" w:rsidR="003235A5" w:rsidRDefault="003235A5" w:rsidP="003235A5">
      <w:pPr>
        <w:spacing w:after="0" w:line="240" w:lineRule="auto"/>
        <w:rPr>
          <w:ins w:id="2750" w:author="Tafadzwa Wilson Sedze" w:date="2024-04-01T22:25:00Z"/>
          <w:rFonts w:ascii="Times New Roman" w:eastAsia="Times New Roman" w:hAnsi="Times New Roman" w:cs="Times New Roman"/>
          <w:kern w:val="0"/>
          <w:sz w:val="24"/>
          <w:szCs w:val="24"/>
          <w:lang w:eastAsia="en-AE"/>
          <w14:ligatures w14:val="none"/>
        </w:rPr>
      </w:pPr>
    </w:p>
    <w:p w14:paraId="1200BF74" w14:textId="55033189" w:rsidR="003235A5" w:rsidRDefault="003235A5" w:rsidP="003235A5">
      <w:pPr>
        <w:spacing w:after="0" w:line="240" w:lineRule="auto"/>
        <w:rPr>
          <w:ins w:id="2751" w:author="Tafadzwa Wilson Sedze" w:date="2024-04-01T22:25:00Z"/>
          <w:rFonts w:ascii="Times New Roman" w:eastAsia="Times New Roman" w:hAnsi="Times New Roman" w:cs="Times New Roman"/>
          <w:kern w:val="0"/>
          <w:sz w:val="24"/>
          <w:szCs w:val="24"/>
          <w:lang w:eastAsia="en-AE"/>
          <w14:ligatures w14:val="none"/>
        </w:rPr>
      </w:pPr>
      <w:ins w:id="2752" w:author="Tafadzwa Wilson Sedze" w:date="2024-04-01T22:25:00Z">
        <w:r w:rsidRPr="00464D26">
          <w:rPr>
            <w:rFonts w:ascii="Times New Roman" w:eastAsia="Times New Roman" w:hAnsi="Times New Roman" w:cs="Times New Roman"/>
            <w:kern w:val="0"/>
            <w:sz w:val="24"/>
            <w:szCs w:val="24"/>
            <w:lang w:eastAsia="en-AE"/>
            <w14:ligatures w14:val="none"/>
          </w:rPr>
          <w:t xml:space="preserve">This diagram represents the main classes involved in the system, including </w:t>
        </w:r>
        <w:r w:rsidRPr="00464D26">
          <w:rPr>
            <w:rFonts w:ascii="Times New Roman" w:eastAsia="Times New Roman" w:hAnsi="Times New Roman" w:cs="Times New Roman"/>
            <w:b/>
            <w:bCs/>
            <w:kern w:val="0"/>
            <w:sz w:val="24"/>
            <w:szCs w:val="24"/>
            <w:lang w:eastAsia="en-AE"/>
            <w14:ligatures w14:val="none"/>
          </w:rPr>
          <w:t>FarmWorker</w:t>
        </w:r>
        <w:r w:rsidRPr="00464D26">
          <w:rPr>
            <w:rFonts w:ascii="Times New Roman" w:eastAsia="Times New Roman" w:hAnsi="Times New Roman" w:cs="Times New Roman"/>
            <w:kern w:val="0"/>
            <w:sz w:val="24"/>
            <w:szCs w:val="24"/>
            <w:lang w:eastAsia="en-AE"/>
            <w14:ligatures w14:val="none"/>
          </w:rPr>
          <w:t xml:space="preserve">, </w:t>
        </w:r>
        <w:r w:rsidRPr="00464D26">
          <w:rPr>
            <w:rFonts w:ascii="Times New Roman" w:eastAsia="Times New Roman" w:hAnsi="Times New Roman" w:cs="Times New Roman"/>
            <w:b/>
            <w:bCs/>
            <w:kern w:val="0"/>
            <w:sz w:val="24"/>
            <w:szCs w:val="24"/>
            <w:lang w:eastAsia="en-AE"/>
            <w14:ligatures w14:val="none"/>
          </w:rPr>
          <w:t>Farm</w:t>
        </w:r>
      </w:ins>
      <w:ins w:id="2753" w:author="Tafadzwa Wilson Sedze" w:date="2024-04-01T22:27:00Z">
        <w:r w:rsidR="00AD5817">
          <w:rPr>
            <w:rFonts w:ascii="Times New Roman" w:eastAsia="Times New Roman" w:hAnsi="Times New Roman" w:cs="Times New Roman"/>
            <w:b/>
            <w:bCs/>
            <w:kern w:val="0"/>
            <w:sz w:val="24"/>
            <w:szCs w:val="24"/>
            <w:lang w:eastAsia="en-AE"/>
            <w14:ligatures w14:val="none"/>
          </w:rPr>
          <w:t>A</w:t>
        </w:r>
      </w:ins>
      <w:ins w:id="2754" w:author="Tafadzwa Wilson Sedze" w:date="2024-04-01T22:28:00Z">
        <w:r w:rsidR="00AD5817">
          <w:rPr>
            <w:rFonts w:ascii="Times New Roman" w:eastAsia="Times New Roman" w:hAnsi="Times New Roman" w:cs="Times New Roman"/>
            <w:b/>
            <w:bCs/>
            <w:kern w:val="0"/>
            <w:sz w:val="24"/>
            <w:szCs w:val="24"/>
            <w:lang w:eastAsia="en-AE"/>
            <w14:ligatures w14:val="none"/>
          </w:rPr>
          <w:t>dmin</w:t>
        </w:r>
      </w:ins>
      <w:ins w:id="2755" w:author="Tafadzwa Wilson Sedze" w:date="2024-04-01T22:25:00Z">
        <w:r w:rsidRPr="00464D26">
          <w:rPr>
            <w:rFonts w:ascii="Times New Roman" w:eastAsia="Times New Roman" w:hAnsi="Times New Roman" w:cs="Times New Roman"/>
            <w:kern w:val="0"/>
            <w:sz w:val="24"/>
            <w:szCs w:val="24"/>
            <w:lang w:eastAsia="en-AE"/>
            <w14:ligatures w14:val="none"/>
          </w:rPr>
          <w:t xml:space="preserve">, </w:t>
        </w:r>
        <w:r w:rsidRPr="00464D26">
          <w:rPr>
            <w:rFonts w:ascii="Times New Roman" w:eastAsia="Times New Roman" w:hAnsi="Times New Roman" w:cs="Times New Roman"/>
            <w:b/>
            <w:bCs/>
            <w:kern w:val="0"/>
            <w:sz w:val="24"/>
            <w:szCs w:val="24"/>
            <w:lang w:eastAsia="en-AE"/>
            <w14:ligatures w14:val="none"/>
          </w:rPr>
          <w:t>Pond</w:t>
        </w:r>
        <w:r w:rsidRPr="00464D26">
          <w:rPr>
            <w:rFonts w:ascii="Times New Roman" w:eastAsia="Times New Roman" w:hAnsi="Times New Roman" w:cs="Times New Roman"/>
            <w:kern w:val="0"/>
            <w:sz w:val="24"/>
            <w:szCs w:val="24"/>
            <w:lang w:eastAsia="en-AE"/>
            <w14:ligatures w14:val="none"/>
          </w:rPr>
          <w:t xml:space="preserve">, and </w:t>
        </w:r>
        <w:r w:rsidRPr="00464D26">
          <w:rPr>
            <w:rFonts w:ascii="Times New Roman" w:eastAsia="Times New Roman" w:hAnsi="Times New Roman" w:cs="Times New Roman"/>
            <w:b/>
            <w:bCs/>
            <w:kern w:val="0"/>
            <w:sz w:val="24"/>
            <w:szCs w:val="24"/>
            <w:lang w:eastAsia="en-AE"/>
            <w14:ligatures w14:val="none"/>
          </w:rPr>
          <w:t>Sensor</w:t>
        </w:r>
        <w:r w:rsidRPr="00464D26">
          <w:rPr>
            <w:rFonts w:ascii="Times New Roman" w:eastAsia="Times New Roman" w:hAnsi="Times New Roman" w:cs="Times New Roman"/>
            <w:kern w:val="0"/>
            <w:sz w:val="24"/>
            <w:szCs w:val="24"/>
            <w:lang w:eastAsia="en-AE"/>
            <w14:ligatures w14:val="none"/>
          </w:rPr>
          <w:t>, along with their attributes and relationships.</w:t>
        </w:r>
      </w:ins>
    </w:p>
    <w:p w14:paraId="674363CF" w14:textId="77777777" w:rsidR="003235A5" w:rsidRDefault="003235A5" w:rsidP="00C44A95">
      <w:pPr>
        <w:pStyle w:val="Heading2"/>
        <w:rPr>
          <w:ins w:id="2756" w:author="Tafadzwa Wilson Sedze" w:date="2024-04-01T22:24:00Z"/>
          <w:rFonts w:ascii="Times New Roman" w:hAnsi="Times New Roman" w:cs="Times New Roman"/>
          <w:b/>
          <w:bCs/>
          <w:color w:val="auto"/>
          <w:sz w:val="32"/>
          <w:szCs w:val="32"/>
        </w:rPr>
      </w:pPr>
    </w:p>
    <w:p w14:paraId="0D9B0DF5" w14:textId="52CAECF0" w:rsidR="0092555E" w:rsidRDefault="00C44A95" w:rsidP="00C44A95">
      <w:pPr>
        <w:pStyle w:val="Heading2"/>
        <w:rPr>
          <w:ins w:id="2757" w:author="Tafadzwa Wilson Sedze" w:date="2024-04-01T22:01:00Z"/>
          <w:rFonts w:ascii="Times New Roman" w:hAnsi="Times New Roman" w:cs="Times New Roman"/>
          <w:b/>
          <w:bCs/>
          <w:color w:val="auto"/>
          <w:sz w:val="32"/>
          <w:szCs w:val="32"/>
        </w:rPr>
      </w:pPr>
      <w:ins w:id="2758" w:author="Tafadzwa Wilson Sedze" w:date="2024-04-01T16:22:00Z">
        <w:r w:rsidRPr="00C44A95">
          <w:rPr>
            <w:rFonts w:ascii="Times New Roman" w:hAnsi="Times New Roman" w:cs="Times New Roman"/>
            <w:b/>
            <w:bCs/>
            <w:color w:val="auto"/>
            <w:sz w:val="32"/>
            <w:szCs w:val="32"/>
          </w:rPr>
          <w:t>4.</w:t>
        </w:r>
      </w:ins>
      <w:ins w:id="2759" w:author="Tafadzwa Wilson Sedze" w:date="2024-04-01T22:25:00Z">
        <w:r w:rsidR="003235A5">
          <w:rPr>
            <w:rFonts w:ascii="Times New Roman" w:hAnsi="Times New Roman" w:cs="Times New Roman"/>
            <w:b/>
            <w:bCs/>
            <w:color w:val="auto"/>
            <w:sz w:val="32"/>
            <w:szCs w:val="32"/>
          </w:rPr>
          <w:t>5</w:t>
        </w:r>
      </w:ins>
      <w:ins w:id="2760" w:author="Tafadzwa Wilson Sedze" w:date="2024-04-01T16:22:00Z">
        <w:r w:rsidRPr="00C44A95">
          <w:rPr>
            <w:rFonts w:ascii="Times New Roman" w:hAnsi="Times New Roman" w:cs="Times New Roman"/>
            <w:b/>
            <w:bCs/>
            <w:color w:val="auto"/>
            <w:sz w:val="32"/>
            <w:szCs w:val="32"/>
          </w:rPr>
          <w:t xml:space="preserve"> MAIN </w:t>
        </w:r>
      </w:ins>
      <w:ins w:id="2761" w:author="Tafadzwa Wilson Sedze" w:date="2024-04-01T22:03:00Z">
        <w:r>
          <w:rPr>
            <w:rFonts w:ascii="Times New Roman" w:hAnsi="Times New Roman" w:cs="Times New Roman"/>
            <w:b/>
            <w:bCs/>
            <w:color w:val="auto"/>
            <w:sz w:val="32"/>
            <w:szCs w:val="32"/>
          </w:rPr>
          <w:t>SCREEN AND INTERFACE</w:t>
        </w:r>
      </w:ins>
      <w:ins w:id="2762" w:author="Tafadzwa Wilson Sedze" w:date="2024-04-01T16:22:00Z">
        <w:r w:rsidRPr="00C44A95">
          <w:rPr>
            <w:rFonts w:ascii="Times New Roman" w:hAnsi="Times New Roman" w:cs="Times New Roman"/>
            <w:b/>
            <w:bCs/>
            <w:color w:val="auto"/>
            <w:sz w:val="32"/>
            <w:szCs w:val="32"/>
          </w:rPr>
          <w:t xml:space="preserve"> DESIGN</w:t>
        </w:r>
      </w:ins>
    </w:p>
    <w:p w14:paraId="19680AE1" w14:textId="77777777" w:rsidR="00C44A95" w:rsidRPr="00C44A95" w:rsidRDefault="00C44A95">
      <w:pPr>
        <w:rPr>
          <w:ins w:id="2763" w:author="Tafadzwa Wilson Sedze" w:date="2024-04-01T16:22:00Z"/>
          <w:rPrChange w:id="2764" w:author="Tafadzwa Wilson Sedze" w:date="2024-04-01T22:01:00Z">
            <w:rPr>
              <w:ins w:id="2765" w:author="Tafadzwa Wilson Sedze" w:date="2024-04-01T16:22:00Z"/>
              <w:rFonts w:ascii="Times New Roman" w:hAnsi="Times New Roman" w:cs="Times New Roman"/>
              <w:b/>
              <w:bCs/>
              <w:color w:val="000000" w:themeColor="text1"/>
              <w:sz w:val="24"/>
              <w:szCs w:val="24"/>
            </w:rPr>
          </w:rPrChange>
        </w:rPr>
        <w:pPrChange w:id="2766" w:author="Tafadzwa Wilson Sedze" w:date="2024-04-01T22:01:00Z">
          <w:pPr>
            <w:jc w:val="both"/>
          </w:pPr>
        </w:pPrChange>
      </w:pPr>
    </w:p>
    <w:p w14:paraId="10732D60" w14:textId="5DA0B184" w:rsidR="0092555E" w:rsidRDefault="0092555E" w:rsidP="0092555E">
      <w:pPr>
        <w:jc w:val="both"/>
        <w:rPr>
          <w:ins w:id="2767" w:author="Tafadzwa Wilson Sedze" w:date="2024-04-01T22:04:00Z"/>
          <w:rFonts w:ascii="Times New Roman" w:hAnsi="Times New Roman" w:cs="Times New Roman"/>
          <w:bCs/>
          <w:color w:val="000000" w:themeColor="text1"/>
          <w:sz w:val="24"/>
          <w:szCs w:val="24"/>
        </w:rPr>
      </w:pPr>
      <w:ins w:id="2768" w:author="Tafadzwa Wilson Sedze" w:date="2024-04-01T16:22:00Z">
        <w:r w:rsidRPr="0092555E">
          <w:rPr>
            <w:rFonts w:ascii="Times New Roman" w:hAnsi="Times New Roman" w:cs="Times New Roman"/>
            <w:bCs/>
            <w:color w:val="000000" w:themeColor="text1"/>
            <w:sz w:val="24"/>
            <w:szCs w:val="24"/>
          </w:rPr>
          <w:t xml:space="preserve">The main </w:t>
        </w:r>
      </w:ins>
      <w:ins w:id="2769" w:author="Tafadzwa Wilson Sedze" w:date="2024-04-01T22:04:00Z">
        <w:r w:rsidR="00C44A95">
          <w:rPr>
            <w:rFonts w:ascii="Times New Roman" w:hAnsi="Times New Roman" w:cs="Times New Roman"/>
            <w:bCs/>
            <w:color w:val="000000" w:themeColor="text1"/>
            <w:sz w:val="24"/>
            <w:szCs w:val="24"/>
          </w:rPr>
          <w:t xml:space="preserve">interface </w:t>
        </w:r>
      </w:ins>
      <w:ins w:id="2770" w:author="Tafadzwa Wilson Sedze" w:date="2024-04-01T16:22:00Z">
        <w:r w:rsidRPr="0092555E">
          <w:rPr>
            <w:rFonts w:ascii="Times New Roman" w:hAnsi="Times New Roman" w:cs="Times New Roman"/>
            <w:bCs/>
            <w:color w:val="000000" w:themeColor="text1"/>
            <w:sz w:val="24"/>
            <w:szCs w:val="24"/>
          </w:rPr>
          <w:t xml:space="preserve">design for the Smart Fish Farming System at Zimunda Estate </w:t>
        </w:r>
      </w:ins>
      <w:ins w:id="2771" w:author="Tafadzwa Wilson Sedze" w:date="2024-04-01T22:19:00Z">
        <w:r w:rsidR="003235A5">
          <w:rPr>
            <w:rFonts w:ascii="Times New Roman" w:hAnsi="Times New Roman" w:cs="Times New Roman"/>
            <w:bCs/>
            <w:color w:val="000000" w:themeColor="text1"/>
            <w:sz w:val="24"/>
            <w:szCs w:val="24"/>
          </w:rPr>
          <w:t>have</w:t>
        </w:r>
      </w:ins>
      <w:ins w:id="2772" w:author="Tafadzwa Wilson Sedze" w:date="2024-04-01T22:04:00Z">
        <w:r w:rsidR="00C44A95">
          <w:rPr>
            <w:rFonts w:ascii="Times New Roman" w:hAnsi="Times New Roman" w:cs="Times New Roman"/>
            <w:bCs/>
            <w:color w:val="000000" w:themeColor="text1"/>
            <w:sz w:val="24"/>
            <w:szCs w:val="24"/>
          </w:rPr>
          <w:t xml:space="preserve"> be</w:t>
        </w:r>
      </w:ins>
      <w:ins w:id="2773" w:author="Tafadzwa Wilson Sedze" w:date="2024-04-01T22:19:00Z">
        <w:r w:rsidR="003235A5">
          <w:rPr>
            <w:rFonts w:ascii="Times New Roman" w:hAnsi="Times New Roman" w:cs="Times New Roman"/>
            <w:bCs/>
            <w:color w:val="000000" w:themeColor="text1"/>
            <w:sz w:val="24"/>
            <w:szCs w:val="24"/>
          </w:rPr>
          <w:t>en</w:t>
        </w:r>
      </w:ins>
      <w:ins w:id="2774" w:author="Tafadzwa Wilson Sedze" w:date="2024-04-01T16:22:00Z">
        <w:r w:rsidRPr="0092555E">
          <w:rPr>
            <w:rFonts w:ascii="Times New Roman" w:hAnsi="Times New Roman" w:cs="Times New Roman"/>
            <w:bCs/>
            <w:color w:val="000000" w:themeColor="text1"/>
            <w:sz w:val="24"/>
            <w:szCs w:val="24"/>
          </w:rPr>
          <w:t xml:space="preserve"> crafted to provide intuitive navigation and easy access to various functionalities. The menu structure is designed to streamline user interactions and ensure efficient management of the fish farming operations. Key sections include:</w:t>
        </w:r>
      </w:ins>
    </w:p>
    <w:p w14:paraId="7BD51C55" w14:textId="77777777" w:rsidR="00C44A95" w:rsidRPr="0092555E" w:rsidRDefault="00C44A95" w:rsidP="0092555E">
      <w:pPr>
        <w:jc w:val="both"/>
        <w:rPr>
          <w:ins w:id="2775" w:author="Tafadzwa Wilson Sedze" w:date="2024-04-01T16:22:00Z"/>
          <w:rFonts w:ascii="Times New Roman" w:hAnsi="Times New Roman" w:cs="Times New Roman"/>
          <w:bCs/>
          <w:color w:val="000000" w:themeColor="text1"/>
          <w:sz w:val="24"/>
          <w:szCs w:val="24"/>
        </w:rPr>
      </w:pPr>
    </w:p>
    <w:p w14:paraId="2DA06649" w14:textId="709D2233" w:rsidR="0092555E" w:rsidRPr="0092555E" w:rsidRDefault="0092555E" w:rsidP="0092555E">
      <w:pPr>
        <w:numPr>
          <w:ilvl w:val="0"/>
          <w:numId w:val="38"/>
        </w:numPr>
        <w:jc w:val="both"/>
        <w:rPr>
          <w:ins w:id="2776" w:author="Tafadzwa Wilson Sedze" w:date="2024-04-01T16:22:00Z"/>
          <w:rFonts w:ascii="Times New Roman" w:hAnsi="Times New Roman" w:cs="Times New Roman"/>
          <w:bCs/>
          <w:color w:val="000000" w:themeColor="text1"/>
          <w:sz w:val="24"/>
          <w:szCs w:val="24"/>
        </w:rPr>
      </w:pPr>
      <w:ins w:id="2777" w:author="Tafadzwa Wilson Sedze" w:date="2024-04-01T16:22:00Z">
        <w:r w:rsidRPr="0092555E">
          <w:rPr>
            <w:rFonts w:ascii="Times New Roman" w:hAnsi="Times New Roman" w:cs="Times New Roman"/>
            <w:b/>
            <w:bCs/>
            <w:color w:val="000000" w:themeColor="text1"/>
            <w:sz w:val="24"/>
            <w:szCs w:val="24"/>
          </w:rPr>
          <w:t>Dashboard</w:t>
        </w:r>
        <w:r w:rsidRPr="0092555E">
          <w:rPr>
            <w:rFonts w:ascii="Times New Roman" w:hAnsi="Times New Roman" w:cs="Times New Roman"/>
            <w:bCs/>
            <w:color w:val="000000" w:themeColor="text1"/>
            <w:sz w:val="24"/>
            <w:szCs w:val="24"/>
          </w:rPr>
          <w:t>: Provides an overview of essential metrics and real-time data regarding pond conditions, fish stock,</w:t>
        </w:r>
      </w:ins>
      <w:ins w:id="2778" w:author="Tafadzwa Wilson Sedze" w:date="2024-04-01T22:05:00Z">
        <w:r w:rsidR="005A03A1">
          <w:rPr>
            <w:rFonts w:ascii="Times New Roman" w:hAnsi="Times New Roman" w:cs="Times New Roman"/>
            <w:bCs/>
            <w:color w:val="000000" w:themeColor="text1"/>
            <w:sz w:val="24"/>
            <w:szCs w:val="24"/>
          </w:rPr>
          <w:t xml:space="preserve"> errors</w:t>
        </w:r>
      </w:ins>
      <w:ins w:id="2779" w:author="Tafadzwa Wilson Sedze" w:date="2024-04-01T16:22:00Z">
        <w:r w:rsidRPr="0092555E">
          <w:rPr>
            <w:rFonts w:ascii="Times New Roman" w:hAnsi="Times New Roman" w:cs="Times New Roman"/>
            <w:bCs/>
            <w:color w:val="000000" w:themeColor="text1"/>
            <w:sz w:val="24"/>
            <w:szCs w:val="24"/>
          </w:rPr>
          <w:t xml:space="preserve"> and sensor readings.</w:t>
        </w:r>
      </w:ins>
    </w:p>
    <w:p w14:paraId="7D80D103" w14:textId="476EA37F" w:rsidR="0092555E" w:rsidRPr="0092555E" w:rsidRDefault="0092555E" w:rsidP="0092555E">
      <w:pPr>
        <w:numPr>
          <w:ilvl w:val="0"/>
          <w:numId w:val="38"/>
        </w:numPr>
        <w:jc w:val="both"/>
        <w:rPr>
          <w:ins w:id="2780" w:author="Tafadzwa Wilson Sedze" w:date="2024-04-01T16:22:00Z"/>
          <w:rFonts w:ascii="Times New Roman" w:hAnsi="Times New Roman" w:cs="Times New Roman"/>
          <w:bCs/>
          <w:color w:val="000000" w:themeColor="text1"/>
          <w:sz w:val="24"/>
          <w:szCs w:val="24"/>
        </w:rPr>
      </w:pPr>
      <w:ins w:id="2781" w:author="Tafadzwa Wilson Sedze" w:date="2024-04-01T16:22:00Z">
        <w:r w:rsidRPr="0092555E">
          <w:rPr>
            <w:rFonts w:ascii="Times New Roman" w:hAnsi="Times New Roman" w:cs="Times New Roman"/>
            <w:b/>
            <w:bCs/>
            <w:color w:val="000000" w:themeColor="text1"/>
            <w:sz w:val="24"/>
            <w:szCs w:val="24"/>
          </w:rPr>
          <w:t>Pond Management</w:t>
        </w:r>
        <w:r w:rsidRPr="0092555E">
          <w:rPr>
            <w:rFonts w:ascii="Times New Roman" w:hAnsi="Times New Roman" w:cs="Times New Roman"/>
            <w:bCs/>
            <w:color w:val="000000" w:themeColor="text1"/>
            <w:sz w:val="24"/>
            <w:szCs w:val="24"/>
          </w:rPr>
          <w:t xml:space="preserve">: Allows farm workers and </w:t>
        </w:r>
      </w:ins>
      <w:ins w:id="2782" w:author="Tafadzwa Wilson Sedze" w:date="2024-04-01T22:05:00Z">
        <w:r w:rsidR="005A03A1">
          <w:rPr>
            <w:rFonts w:ascii="Times New Roman" w:hAnsi="Times New Roman" w:cs="Times New Roman"/>
            <w:bCs/>
            <w:color w:val="000000" w:themeColor="text1"/>
            <w:sz w:val="24"/>
            <w:szCs w:val="24"/>
          </w:rPr>
          <w:t>admin</w:t>
        </w:r>
      </w:ins>
      <w:ins w:id="2783" w:author="Tafadzwa Wilson Sedze" w:date="2024-04-01T16:22:00Z">
        <w:r w:rsidRPr="0092555E">
          <w:rPr>
            <w:rFonts w:ascii="Times New Roman" w:hAnsi="Times New Roman" w:cs="Times New Roman"/>
            <w:bCs/>
            <w:color w:val="000000" w:themeColor="text1"/>
            <w:sz w:val="24"/>
            <w:szCs w:val="24"/>
          </w:rPr>
          <w:t xml:space="preserve"> to view and manage information related to individual ponds, including water quality, temperature, pH levels, and fish stock.</w:t>
        </w:r>
      </w:ins>
    </w:p>
    <w:p w14:paraId="0169CFD4" w14:textId="0191B983" w:rsidR="0092555E" w:rsidRPr="0092555E" w:rsidRDefault="0092555E" w:rsidP="0092555E">
      <w:pPr>
        <w:numPr>
          <w:ilvl w:val="0"/>
          <w:numId w:val="38"/>
        </w:numPr>
        <w:jc w:val="both"/>
        <w:rPr>
          <w:ins w:id="2784" w:author="Tafadzwa Wilson Sedze" w:date="2024-04-01T16:22:00Z"/>
          <w:rFonts w:ascii="Times New Roman" w:hAnsi="Times New Roman" w:cs="Times New Roman"/>
          <w:bCs/>
          <w:color w:val="000000" w:themeColor="text1"/>
          <w:sz w:val="24"/>
          <w:szCs w:val="24"/>
        </w:rPr>
      </w:pPr>
      <w:ins w:id="2785" w:author="Tafadzwa Wilson Sedze" w:date="2024-04-01T16:22:00Z">
        <w:r w:rsidRPr="0092555E">
          <w:rPr>
            <w:rFonts w:ascii="Times New Roman" w:hAnsi="Times New Roman" w:cs="Times New Roman"/>
            <w:b/>
            <w:bCs/>
            <w:color w:val="000000" w:themeColor="text1"/>
            <w:sz w:val="24"/>
            <w:szCs w:val="24"/>
          </w:rPr>
          <w:t>Sensor Monitoring</w:t>
        </w:r>
        <w:r w:rsidRPr="0092555E">
          <w:rPr>
            <w:rFonts w:ascii="Times New Roman" w:hAnsi="Times New Roman" w:cs="Times New Roman"/>
            <w:bCs/>
            <w:color w:val="000000" w:themeColor="text1"/>
            <w:sz w:val="24"/>
            <w:szCs w:val="24"/>
          </w:rPr>
          <w:t>: Enables users to monitor the status and readings of sensors installed in different locations across the farm, facilitating proactive maintenance and troubleshooting.</w:t>
        </w:r>
      </w:ins>
    </w:p>
    <w:p w14:paraId="5356A186" w14:textId="77777777" w:rsidR="0092555E" w:rsidRPr="0092555E" w:rsidRDefault="0092555E" w:rsidP="0092555E">
      <w:pPr>
        <w:numPr>
          <w:ilvl w:val="0"/>
          <w:numId w:val="38"/>
        </w:numPr>
        <w:jc w:val="both"/>
        <w:rPr>
          <w:ins w:id="2786" w:author="Tafadzwa Wilson Sedze" w:date="2024-04-01T16:22:00Z"/>
          <w:rFonts w:ascii="Times New Roman" w:hAnsi="Times New Roman" w:cs="Times New Roman"/>
          <w:bCs/>
          <w:color w:val="000000" w:themeColor="text1"/>
          <w:sz w:val="24"/>
          <w:szCs w:val="24"/>
        </w:rPr>
      </w:pPr>
      <w:ins w:id="2787" w:author="Tafadzwa Wilson Sedze" w:date="2024-04-01T16:22:00Z">
        <w:r w:rsidRPr="0092555E">
          <w:rPr>
            <w:rFonts w:ascii="Times New Roman" w:hAnsi="Times New Roman" w:cs="Times New Roman"/>
            <w:b/>
            <w:bCs/>
            <w:color w:val="000000" w:themeColor="text1"/>
            <w:sz w:val="24"/>
            <w:szCs w:val="24"/>
          </w:rPr>
          <w:t>Reports and Analytics</w:t>
        </w:r>
        <w:r w:rsidRPr="0092555E">
          <w:rPr>
            <w:rFonts w:ascii="Times New Roman" w:hAnsi="Times New Roman" w:cs="Times New Roman"/>
            <w:bCs/>
            <w:color w:val="000000" w:themeColor="text1"/>
            <w:sz w:val="24"/>
            <w:szCs w:val="24"/>
          </w:rPr>
          <w:t>: Offers comprehensive reports and analytics on fish growth, pond conditions, and operational efficiency, empowering informed decision-making and strategic planning.</w:t>
        </w:r>
      </w:ins>
    </w:p>
    <w:p w14:paraId="0AB575A7" w14:textId="46E23349" w:rsidR="00BD7DC4" w:rsidRDefault="00C44A95" w:rsidP="00C44A95">
      <w:pPr>
        <w:pStyle w:val="Heading2"/>
        <w:rPr>
          <w:ins w:id="2788" w:author="Tafadzwa Wilson Sedze" w:date="2024-04-01T22:05:00Z"/>
          <w:rFonts w:ascii="Times New Roman" w:hAnsi="Times New Roman" w:cs="Times New Roman"/>
          <w:b/>
          <w:bCs/>
          <w:color w:val="auto"/>
          <w:sz w:val="32"/>
          <w:szCs w:val="32"/>
        </w:rPr>
      </w:pPr>
      <w:ins w:id="2789" w:author="Tafadzwa Wilson Sedze" w:date="2024-04-01T16:35:00Z">
        <w:r w:rsidRPr="00C44A95">
          <w:rPr>
            <w:rFonts w:ascii="Times New Roman" w:hAnsi="Times New Roman" w:cs="Times New Roman"/>
            <w:b/>
            <w:bCs/>
            <w:color w:val="auto"/>
            <w:sz w:val="32"/>
            <w:szCs w:val="32"/>
          </w:rPr>
          <w:lastRenderedPageBreak/>
          <w:t>4.</w:t>
        </w:r>
      </w:ins>
      <w:ins w:id="2790" w:author="Tafadzwa Wilson Sedze" w:date="2024-04-01T22:25:00Z">
        <w:r w:rsidR="003235A5">
          <w:rPr>
            <w:rFonts w:ascii="Times New Roman" w:hAnsi="Times New Roman" w:cs="Times New Roman"/>
            <w:b/>
            <w:bCs/>
            <w:color w:val="auto"/>
            <w:sz w:val="32"/>
            <w:szCs w:val="32"/>
          </w:rPr>
          <w:t>6</w:t>
        </w:r>
      </w:ins>
      <w:ins w:id="2791" w:author="Tafadzwa Wilson Sedze" w:date="2024-04-01T16:35:00Z">
        <w:r w:rsidRPr="00C44A95">
          <w:rPr>
            <w:rFonts w:ascii="Times New Roman" w:hAnsi="Times New Roman" w:cs="Times New Roman"/>
            <w:b/>
            <w:bCs/>
            <w:color w:val="auto"/>
            <w:sz w:val="32"/>
            <w:szCs w:val="32"/>
          </w:rPr>
          <w:t xml:space="preserve"> INTERFACE DESIGN</w:t>
        </w:r>
      </w:ins>
    </w:p>
    <w:p w14:paraId="4CACA1A3" w14:textId="77777777" w:rsidR="005A03A1" w:rsidRPr="005A03A1" w:rsidRDefault="005A03A1">
      <w:pPr>
        <w:rPr>
          <w:ins w:id="2792" w:author="Tafadzwa Wilson Sedze" w:date="2024-04-01T16:35:00Z"/>
          <w:rPrChange w:id="2793" w:author="Tafadzwa Wilson Sedze" w:date="2024-04-01T22:05:00Z">
            <w:rPr>
              <w:ins w:id="2794" w:author="Tafadzwa Wilson Sedze" w:date="2024-04-01T16:35:00Z"/>
              <w:rFonts w:ascii="Times New Roman" w:hAnsi="Times New Roman" w:cs="Times New Roman"/>
              <w:b/>
              <w:bCs/>
              <w:color w:val="000000" w:themeColor="text1"/>
              <w:sz w:val="24"/>
              <w:szCs w:val="24"/>
            </w:rPr>
          </w:rPrChange>
        </w:rPr>
        <w:pPrChange w:id="2795" w:author="Tafadzwa Wilson Sedze" w:date="2024-04-01T22:05:00Z">
          <w:pPr>
            <w:jc w:val="both"/>
          </w:pPr>
        </w:pPrChange>
      </w:pPr>
    </w:p>
    <w:p w14:paraId="6E6F34FF" w14:textId="2EAFF5F7" w:rsidR="00BD7DC4" w:rsidRPr="00BD7DC4" w:rsidRDefault="001D33F2" w:rsidP="00BD7DC4">
      <w:pPr>
        <w:jc w:val="both"/>
        <w:rPr>
          <w:ins w:id="2796" w:author="Tafadzwa Wilson Sedze" w:date="2024-04-01T16:35:00Z"/>
          <w:rFonts w:ascii="Times New Roman" w:hAnsi="Times New Roman" w:cs="Times New Roman"/>
          <w:bCs/>
          <w:color w:val="000000" w:themeColor="text1"/>
          <w:sz w:val="24"/>
          <w:szCs w:val="24"/>
          <w:rPrChange w:id="2797" w:author="Tafadzwa Wilson Sedze" w:date="2024-04-01T16:36:00Z">
            <w:rPr>
              <w:ins w:id="2798" w:author="Tafadzwa Wilson Sedze" w:date="2024-04-01T16:35:00Z"/>
              <w:rFonts w:ascii="Times New Roman" w:hAnsi="Times New Roman" w:cs="Times New Roman"/>
              <w:b/>
              <w:bCs/>
              <w:color w:val="000000" w:themeColor="text1"/>
              <w:sz w:val="24"/>
              <w:szCs w:val="24"/>
            </w:rPr>
          </w:rPrChange>
        </w:rPr>
      </w:pPr>
      <w:ins w:id="2799" w:author="Tafadzwa Wilson Sedze" w:date="2024-04-01T22:10:00Z">
        <w:r>
          <w:rPr>
            <w:rFonts w:ascii="Times New Roman" w:hAnsi="Times New Roman" w:cs="Times New Roman"/>
            <w:bCs/>
            <w:color w:val="000000" w:themeColor="text1"/>
            <w:sz w:val="24"/>
            <w:szCs w:val="24"/>
          </w:rPr>
          <w:t xml:space="preserve">A good </w:t>
        </w:r>
      </w:ins>
      <w:ins w:id="2800" w:author="Tafadzwa Wilson Sedze" w:date="2024-04-01T16:35:00Z">
        <w:r w:rsidR="00BD7DC4" w:rsidRPr="00BD7DC4">
          <w:rPr>
            <w:rFonts w:ascii="Times New Roman" w:hAnsi="Times New Roman" w:cs="Times New Roman"/>
            <w:bCs/>
            <w:color w:val="000000" w:themeColor="text1"/>
            <w:sz w:val="24"/>
            <w:szCs w:val="24"/>
            <w:rPrChange w:id="2801" w:author="Tafadzwa Wilson Sedze" w:date="2024-04-01T16:36:00Z">
              <w:rPr>
                <w:rFonts w:ascii="Times New Roman" w:hAnsi="Times New Roman" w:cs="Times New Roman"/>
                <w:b/>
                <w:bCs/>
                <w:color w:val="000000" w:themeColor="text1"/>
                <w:sz w:val="24"/>
                <w:szCs w:val="24"/>
              </w:rPr>
            </w:rPrChange>
          </w:rPr>
          <w:t xml:space="preserve">interface design of the </w:t>
        </w:r>
        <w:del w:id="2802" w:author="Wilson Centaurus" w:date="2024-05-26T16:38:00Z">
          <w:r w:rsidR="00BD7DC4" w:rsidRPr="00BD7DC4" w:rsidDel="00EA56E7">
            <w:rPr>
              <w:rFonts w:ascii="Times New Roman" w:hAnsi="Times New Roman" w:cs="Times New Roman"/>
              <w:bCs/>
              <w:color w:val="000000" w:themeColor="text1"/>
              <w:sz w:val="24"/>
              <w:szCs w:val="24"/>
              <w:rPrChange w:id="2803" w:author="Tafadzwa Wilson Sedze" w:date="2024-04-01T16:36:00Z">
                <w:rPr>
                  <w:rFonts w:ascii="Times New Roman" w:hAnsi="Times New Roman" w:cs="Times New Roman"/>
                  <w:b/>
                  <w:bCs/>
                  <w:color w:val="000000" w:themeColor="text1"/>
                  <w:sz w:val="24"/>
                  <w:szCs w:val="24"/>
                </w:rPr>
              </w:rPrChange>
            </w:rPr>
            <w:delText>Smart Farming System</w:delText>
          </w:r>
        </w:del>
      </w:ins>
      <w:ins w:id="2804" w:author="Wilson Centaurus" w:date="2024-05-26T16:38:00Z">
        <w:r w:rsidR="00EA56E7">
          <w:rPr>
            <w:rFonts w:ascii="Times New Roman" w:hAnsi="Times New Roman" w:cs="Times New Roman"/>
            <w:bCs/>
            <w:color w:val="000000" w:themeColor="text1"/>
            <w:sz w:val="24"/>
            <w:szCs w:val="24"/>
          </w:rPr>
          <w:t>Aquaponics-Integrated Smart Farming System</w:t>
        </w:r>
      </w:ins>
      <w:ins w:id="2805" w:author="Tafadzwa Wilson Sedze" w:date="2024-04-01T16:35:00Z">
        <w:r w:rsidR="00BD7DC4" w:rsidRPr="00BD7DC4">
          <w:rPr>
            <w:rFonts w:ascii="Times New Roman" w:hAnsi="Times New Roman" w:cs="Times New Roman"/>
            <w:bCs/>
            <w:color w:val="000000" w:themeColor="text1"/>
            <w:sz w:val="24"/>
            <w:szCs w:val="24"/>
            <w:rPrChange w:id="2806" w:author="Tafadzwa Wilson Sedze" w:date="2024-04-01T16:36:00Z">
              <w:rPr>
                <w:rFonts w:ascii="Times New Roman" w:hAnsi="Times New Roman" w:cs="Times New Roman"/>
                <w:b/>
                <w:bCs/>
                <w:color w:val="000000" w:themeColor="text1"/>
                <w:sz w:val="24"/>
                <w:szCs w:val="24"/>
              </w:rPr>
            </w:rPrChange>
          </w:rPr>
          <w:t xml:space="preserve"> </w:t>
        </w:r>
      </w:ins>
      <w:ins w:id="2807" w:author="Tafadzwa Wilson Sedze" w:date="2024-04-01T22:20:00Z">
        <w:r w:rsidR="003235A5">
          <w:rPr>
            <w:rFonts w:ascii="Times New Roman" w:hAnsi="Times New Roman" w:cs="Times New Roman"/>
            <w:bCs/>
            <w:color w:val="000000" w:themeColor="text1"/>
            <w:sz w:val="24"/>
            <w:szCs w:val="24"/>
          </w:rPr>
          <w:t xml:space="preserve">of Zimunda Estate </w:t>
        </w:r>
      </w:ins>
      <w:ins w:id="2808" w:author="Tafadzwa Wilson Sedze" w:date="2024-04-01T22:09:00Z">
        <w:r>
          <w:rPr>
            <w:rFonts w:ascii="Times New Roman" w:hAnsi="Times New Roman" w:cs="Times New Roman"/>
            <w:bCs/>
            <w:color w:val="000000" w:themeColor="text1"/>
            <w:sz w:val="24"/>
            <w:szCs w:val="24"/>
          </w:rPr>
          <w:t>should</w:t>
        </w:r>
      </w:ins>
      <w:ins w:id="2809" w:author="Tafadzwa Wilson Sedze" w:date="2024-04-01T16:35:00Z">
        <w:r w:rsidR="00BD7DC4" w:rsidRPr="00BD7DC4">
          <w:rPr>
            <w:rFonts w:ascii="Times New Roman" w:hAnsi="Times New Roman" w:cs="Times New Roman"/>
            <w:bCs/>
            <w:color w:val="000000" w:themeColor="text1"/>
            <w:sz w:val="24"/>
            <w:szCs w:val="24"/>
            <w:rPrChange w:id="2810" w:author="Tafadzwa Wilson Sedze" w:date="2024-04-01T16:36:00Z">
              <w:rPr>
                <w:rFonts w:ascii="Times New Roman" w:hAnsi="Times New Roman" w:cs="Times New Roman"/>
                <w:b/>
                <w:bCs/>
                <w:color w:val="000000" w:themeColor="text1"/>
                <w:sz w:val="24"/>
                <w:szCs w:val="24"/>
              </w:rPr>
            </w:rPrChange>
          </w:rPr>
          <w:t>:</w:t>
        </w:r>
      </w:ins>
    </w:p>
    <w:p w14:paraId="3B5116B8" w14:textId="77777777" w:rsidR="00BD7DC4" w:rsidRPr="00BD7DC4" w:rsidRDefault="00BD7DC4" w:rsidP="00BD7DC4">
      <w:pPr>
        <w:jc w:val="both"/>
        <w:rPr>
          <w:ins w:id="2811" w:author="Tafadzwa Wilson Sedze" w:date="2024-04-01T16:35:00Z"/>
          <w:rFonts w:ascii="Times New Roman" w:hAnsi="Times New Roman" w:cs="Times New Roman"/>
          <w:bCs/>
          <w:color w:val="000000" w:themeColor="text1"/>
          <w:sz w:val="24"/>
          <w:szCs w:val="24"/>
          <w:rPrChange w:id="2812" w:author="Tafadzwa Wilson Sedze" w:date="2024-04-01T16:36:00Z">
            <w:rPr>
              <w:ins w:id="2813" w:author="Tafadzwa Wilson Sedze" w:date="2024-04-01T16:35:00Z"/>
              <w:rFonts w:ascii="Times New Roman" w:hAnsi="Times New Roman" w:cs="Times New Roman"/>
              <w:b/>
              <w:bCs/>
              <w:color w:val="000000" w:themeColor="text1"/>
              <w:sz w:val="24"/>
              <w:szCs w:val="24"/>
            </w:rPr>
          </w:rPrChange>
        </w:rPr>
      </w:pPr>
    </w:p>
    <w:p w14:paraId="519B9AB2" w14:textId="29B3E168" w:rsidR="00BD7DC4" w:rsidRDefault="001D33F2" w:rsidP="00BD7DC4">
      <w:pPr>
        <w:pStyle w:val="ListParagraph"/>
        <w:numPr>
          <w:ilvl w:val="0"/>
          <w:numId w:val="44"/>
        </w:numPr>
        <w:jc w:val="both"/>
        <w:rPr>
          <w:ins w:id="2814" w:author="Tafadzwa Wilson Sedze" w:date="2024-04-01T22:23:00Z"/>
          <w:rFonts w:ascii="Times New Roman" w:hAnsi="Times New Roman" w:cs="Times New Roman"/>
          <w:bCs/>
          <w:color w:val="000000" w:themeColor="text1"/>
          <w:sz w:val="24"/>
          <w:szCs w:val="24"/>
        </w:rPr>
      </w:pPr>
      <w:ins w:id="2815" w:author="Tafadzwa Wilson Sedze" w:date="2024-04-01T22:11:00Z">
        <w:r w:rsidRPr="003235A5">
          <w:rPr>
            <w:rFonts w:ascii="Times New Roman" w:hAnsi="Times New Roman" w:cs="Times New Roman"/>
            <w:b/>
            <w:color w:val="000000" w:themeColor="text1"/>
            <w:sz w:val="24"/>
            <w:szCs w:val="24"/>
            <w:rPrChange w:id="2816" w:author="Tafadzwa Wilson Sedze" w:date="2024-04-01T22:22:00Z">
              <w:rPr>
                <w:rFonts w:ascii="Times New Roman" w:hAnsi="Times New Roman" w:cs="Times New Roman"/>
                <w:bCs/>
                <w:color w:val="000000" w:themeColor="text1"/>
                <w:sz w:val="24"/>
                <w:szCs w:val="24"/>
              </w:rPr>
            </w:rPrChange>
          </w:rPr>
          <w:t xml:space="preserve">Be </w:t>
        </w:r>
      </w:ins>
      <w:ins w:id="2817" w:author="Tafadzwa Wilson Sedze" w:date="2024-04-01T22:20:00Z">
        <w:r w:rsidR="003235A5" w:rsidRPr="003235A5">
          <w:rPr>
            <w:rFonts w:ascii="Times New Roman" w:hAnsi="Times New Roman" w:cs="Times New Roman"/>
            <w:b/>
            <w:color w:val="000000" w:themeColor="text1"/>
            <w:sz w:val="24"/>
            <w:szCs w:val="24"/>
            <w:rPrChange w:id="2818" w:author="Tafadzwa Wilson Sedze" w:date="2024-04-01T22:22:00Z">
              <w:rPr>
                <w:rFonts w:ascii="Times New Roman" w:hAnsi="Times New Roman" w:cs="Times New Roman"/>
                <w:bCs/>
                <w:color w:val="000000" w:themeColor="text1"/>
                <w:sz w:val="24"/>
                <w:szCs w:val="24"/>
              </w:rPr>
            </w:rPrChange>
          </w:rPr>
          <w:t>easy</w:t>
        </w:r>
      </w:ins>
      <w:ins w:id="2819" w:author="Tafadzwa Wilson Sedze" w:date="2024-04-01T16:35:00Z">
        <w:r w:rsidR="00BD7DC4" w:rsidRPr="003235A5">
          <w:rPr>
            <w:rFonts w:ascii="Times New Roman" w:hAnsi="Times New Roman" w:cs="Times New Roman"/>
            <w:b/>
            <w:color w:val="000000" w:themeColor="text1"/>
            <w:sz w:val="24"/>
            <w:szCs w:val="24"/>
            <w:rPrChange w:id="2820" w:author="Tafadzwa Wilson Sedze" w:date="2024-04-01T22:22:00Z">
              <w:rPr>
                <w:b/>
              </w:rPr>
            </w:rPrChange>
          </w:rPr>
          <w:t xml:space="preserve"> </w:t>
        </w:r>
      </w:ins>
      <w:ins w:id="2821" w:author="Tafadzwa Wilson Sedze" w:date="2024-04-01T22:11:00Z">
        <w:r w:rsidRPr="003235A5">
          <w:rPr>
            <w:rFonts w:ascii="Times New Roman" w:hAnsi="Times New Roman" w:cs="Times New Roman"/>
            <w:b/>
            <w:color w:val="000000" w:themeColor="text1"/>
            <w:sz w:val="24"/>
            <w:szCs w:val="24"/>
            <w:rPrChange w:id="2822" w:author="Tafadzwa Wilson Sedze" w:date="2024-04-01T22:22:00Z">
              <w:rPr>
                <w:rFonts w:ascii="Times New Roman" w:hAnsi="Times New Roman" w:cs="Times New Roman"/>
                <w:bCs/>
                <w:color w:val="000000" w:themeColor="text1"/>
                <w:sz w:val="24"/>
                <w:szCs w:val="24"/>
              </w:rPr>
            </w:rPrChange>
          </w:rPr>
          <w:t>to</w:t>
        </w:r>
      </w:ins>
      <w:ins w:id="2823" w:author="Tafadzwa Wilson Sedze" w:date="2024-04-01T16:35:00Z">
        <w:r w:rsidR="00BD7DC4" w:rsidRPr="003235A5">
          <w:rPr>
            <w:rFonts w:ascii="Times New Roman" w:hAnsi="Times New Roman" w:cs="Times New Roman"/>
            <w:b/>
            <w:color w:val="000000" w:themeColor="text1"/>
            <w:sz w:val="24"/>
            <w:szCs w:val="24"/>
            <w:rPrChange w:id="2824" w:author="Tafadzwa Wilson Sedze" w:date="2024-04-01T22:22:00Z">
              <w:rPr>
                <w:b/>
              </w:rPr>
            </w:rPrChange>
          </w:rPr>
          <w:t xml:space="preserve"> </w:t>
        </w:r>
      </w:ins>
      <w:ins w:id="2825" w:author="Tafadzwa Wilson Sedze" w:date="2024-04-01T22:11:00Z">
        <w:r w:rsidRPr="003235A5">
          <w:rPr>
            <w:rFonts w:ascii="Times New Roman" w:hAnsi="Times New Roman" w:cs="Times New Roman"/>
            <w:b/>
            <w:color w:val="000000" w:themeColor="text1"/>
            <w:sz w:val="24"/>
            <w:szCs w:val="24"/>
            <w:rPrChange w:id="2826" w:author="Tafadzwa Wilson Sedze" w:date="2024-04-01T22:22:00Z">
              <w:rPr>
                <w:rFonts w:ascii="Times New Roman" w:hAnsi="Times New Roman" w:cs="Times New Roman"/>
                <w:bCs/>
                <w:color w:val="000000" w:themeColor="text1"/>
                <w:sz w:val="24"/>
                <w:szCs w:val="24"/>
              </w:rPr>
            </w:rPrChange>
          </w:rPr>
          <w:t>u</w:t>
        </w:r>
      </w:ins>
      <w:ins w:id="2827" w:author="Tafadzwa Wilson Sedze" w:date="2024-04-01T16:35:00Z">
        <w:r w:rsidR="00BD7DC4" w:rsidRPr="003235A5">
          <w:rPr>
            <w:rFonts w:ascii="Times New Roman" w:hAnsi="Times New Roman" w:cs="Times New Roman"/>
            <w:b/>
            <w:color w:val="000000" w:themeColor="text1"/>
            <w:sz w:val="24"/>
            <w:szCs w:val="24"/>
            <w:rPrChange w:id="2828" w:author="Tafadzwa Wilson Sedze" w:date="2024-04-01T22:22:00Z">
              <w:rPr>
                <w:b/>
              </w:rPr>
            </w:rPrChange>
          </w:rPr>
          <w:t>se</w:t>
        </w:r>
      </w:ins>
      <w:ins w:id="2829" w:author="Tafadzwa Wilson Sedze" w:date="2024-04-01T22:10:00Z">
        <w:r w:rsidRPr="003235A5">
          <w:rPr>
            <w:rFonts w:ascii="Times New Roman" w:hAnsi="Times New Roman" w:cs="Times New Roman"/>
            <w:b/>
            <w:color w:val="000000" w:themeColor="text1"/>
            <w:sz w:val="24"/>
            <w:szCs w:val="24"/>
            <w:rPrChange w:id="2830" w:author="Tafadzwa Wilson Sedze" w:date="2024-04-01T22:22:00Z">
              <w:rPr>
                <w:rFonts w:ascii="Times New Roman" w:hAnsi="Times New Roman" w:cs="Times New Roman"/>
                <w:bCs/>
                <w:color w:val="000000" w:themeColor="text1"/>
                <w:sz w:val="24"/>
                <w:szCs w:val="24"/>
              </w:rPr>
            </w:rPrChange>
          </w:rPr>
          <w:t xml:space="preserve"> for different types of users</w:t>
        </w:r>
      </w:ins>
      <w:ins w:id="2831" w:author="Tafadzwa Wilson Sedze" w:date="2024-04-01T16:35:00Z">
        <w:r w:rsidR="00BD7DC4" w:rsidRPr="003235A5">
          <w:rPr>
            <w:rFonts w:ascii="Times New Roman" w:hAnsi="Times New Roman" w:cs="Times New Roman"/>
            <w:bCs/>
            <w:color w:val="000000" w:themeColor="text1"/>
            <w:sz w:val="24"/>
            <w:szCs w:val="24"/>
            <w:rPrChange w:id="2832" w:author="Tafadzwa Wilson Sedze" w:date="2024-04-01T22:22:00Z">
              <w:rPr>
                <w:rFonts w:ascii="Times New Roman" w:hAnsi="Times New Roman" w:cs="Times New Roman"/>
                <w:b/>
                <w:bCs/>
                <w:color w:val="000000" w:themeColor="text1"/>
                <w:sz w:val="24"/>
                <w:szCs w:val="24"/>
              </w:rPr>
            </w:rPrChange>
          </w:rPr>
          <w:t>: The interface prioritizes simplicity and intuitiveness, featuring clear navigation menus and user-friendly controls. Farm workers can easily access essential functionalities without extensive training, enhancing productivity and reducing the learning curve</w:t>
        </w:r>
      </w:ins>
      <w:ins w:id="2833" w:author="Tafadzwa Wilson Sedze" w:date="2024-04-01T22:23:00Z">
        <w:r w:rsidR="003235A5">
          <w:rPr>
            <w:rFonts w:ascii="Times New Roman" w:hAnsi="Times New Roman" w:cs="Times New Roman"/>
            <w:bCs/>
            <w:color w:val="000000" w:themeColor="text1"/>
            <w:sz w:val="24"/>
            <w:szCs w:val="24"/>
          </w:rPr>
          <w:t>.</w:t>
        </w:r>
      </w:ins>
    </w:p>
    <w:p w14:paraId="31A6010C" w14:textId="77777777" w:rsidR="003235A5" w:rsidRPr="003235A5" w:rsidRDefault="003235A5">
      <w:pPr>
        <w:pStyle w:val="ListParagraph"/>
        <w:jc w:val="both"/>
        <w:rPr>
          <w:ins w:id="2834" w:author="Tafadzwa Wilson Sedze" w:date="2024-04-01T16:35:00Z"/>
          <w:rFonts w:ascii="Times New Roman" w:hAnsi="Times New Roman" w:cs="Times New Roman"/>
          <w:bCs/>
          <w:color w:val="000000" w:themeColor="text1"/>
          <w:sz w:val="24"/>
          <w:szCs w:val="24"/>
          <w:rPrChange w:id="2835" w:author="Tafadzwa Wilson Sedze" w:date="2024-04-01T22:23:00Z">
            <w:rPr>
              <w:ins w:id="2836" w:author="Tafadzwa Wilson Sedze" w:date="2024-04-01T16:35:00Z"/>
              <w:rFonts w:ascii="Times New Roman" w:hAnsi="Times New Roman" w:cs="Times New Roman"/>
              <w:b/>
              <w:bCs/>
              <w:color w:val="000000" w:themeColor="text1"/>
              <w:sz w:val="24"/>
              <w:szCs w:val="24"/>
            </w:rPr>
          </w:rPrChange>
        </w:rPr>
        <w:pPrChange w:id="2837" w:author="Tafadzwa Wilson Sedze" w:date="2024-04-01T22:23:00Z">
          <w:pPr>
            <w:jc w:val="both"/>
          </w:pPr>
        </w:pPrChange>
      </w:pPr>
    </w:p>
    <w:p w14:paraId="4A92D9A9" w14:textId="2DC94682" w:rsidR="003235A5" w:rsidRDefault="001D33F2" w:rsidP="003235A5">
      <w:pPr>
        <w:pStyle w:val="ListParagraph"/>
        <w:numPr>
          <w:ilvl w:val="0"/>
          <w:numId w:val="44"/>
        </w:numPr>
        <w:jc w:val="both"/>
        <w:rPr>
          <w:ins w:id="2838" w:author="Tafadzwa Wilson Sedze" w:date="2024-04-01T22:23:00Z"/>
          <w:rFonts w:ascii="Times New Roman" w:hAnsi="Times New Roman" w:cs="Times New Roman"/>
          <w:bCs/>
          <w:color w:val="000000" w:themeColor="text1"/>
          <w:sz w:val="24"/>
          <w:szCs w:val="24"/>
        </w:rPr>
      </w:pPr>
      <w:ins w:id="2839" w:author="Tafadzwa Wilson Sedze" w:date="2024-04-01T22:11:00Z">
        <w:r w:rsidRPr="003235A5">
          <w:rPr>
            <w:rFonts w:ascii="Times New Roman" w:hAnsi="Times New Roman" w:cs="Times New Roman"/>
            <w:b/>
            <w:color w:val="000000" w:themeColor="text1"/>
            <w:sz w:val="24"/>
            <w:szCs w:val="24"/>
            <w:rPrChange w:id="2840" w:author="Tafadzwa Wilson Sedze" w:date="2024-04-01T22:22:00Z">
              <w:rPr>
                <w:rFonts w:ascii="Times New Roman" w:hAnsi="Times New Roman" w:cs="Times New Roman"/>
                <w:bCs/>
                <w:color w:val="000000" w:themeColor="text1"/>
                <w:sz w:val="24"/>
                <w:szCs w:val="24"/>
              </w:rPr>
            </w:rPrChange>
          </w:rPr>
          <w:t>Have a v</w:t>
        </w:r>
      </w:ins>
      <w:ins w:id="2841" w:author="Tafadzwa Wilson Sedze" w:date="2024-04-01T16:35:00Z">
        <w:r w:rsidR="00BD7DC4" w:rsidRPr="003235A5">
          <w:rPr>
            <w:rFonts w:ascii="Times New Roman" w:hAnsi="Times New Roman" w:cs="Times New Roman"/>
            <w:b/>
            <w:color w:val="000000" w:themeColor="text1"/>
            <w:sz w:val="24"/>
            <w:szCs w:val="24"/>
            <w:rPrChange w:id="2842" w:author="Tafadzwa Wilson Sedze" w:date="2024-04-01T22:22:00Z">
              <w:rPr>
                <w:b/>
              </w:rPr>
            </w:rPrChange>
          </w:rPr>
          <w:t xml:space="preserve">isual </w:t>
        </w:r>
      </w:ins>
      <w:ins w:id="2843" w:author="Tafadzwa Wilson Sedze" w:date="2024-04-01T22:11:00Z">
        <w:r w:rsidRPr="003235A5">
          <w:rPr>
            <w:rFonts w:ascii="Times New Roman" w:hAnsi="Times New Roman" w:cs="Times New Roman"/>
            <w:b/>
            <w:color w:val="000000" w:themeColor="text1"/>
            <w:sz w:val="24"/>
            <w:szCs w:val="24"/>
            <w:rPrChange w:id="2844" w:author="Tafadzwa Wilson Sedze" w:date="2024-04-01T22:22:00Z">
              <w:rPr>
                <w:rFonts w:ascii="Times New Roman" w:hAnsi="Times New Roman" w:cs="Times New Roman"/>
                <w:bCs/>
                <w:color w:val="000000" w:themeColor="text1"/>
                <w:sz w:val="24"/>
                <w:szCs w:val="24"/>
              </w:rPr>
            </w:rPrChange>
          </w:rPr>
          <w:t>c</w:t>
        </w:r>
      </w:ins>
      <w:ins w:id="2845" w:author="Tafadzwa Wilson Sedze" w:date="2024-04-01T16:35:00Z">
        <w:r w:rsidR="00BD7DC4" w:rsidRPr="003235A5">
          <w:rPr>
            <w:rFonts w:ascii="Times New Roman" w:hAnsi="Times New Roman" w:cs="Times New Roman"/>
            <w:b/>
            <w:color w:val="000000" w:themeColor="text1"/>
            <w:sz w:val="24"/>
            <w:szCs w:val="24"/>
            <w:rPrChange w:id="2846" w:author="Tafadzwa Wilson Sedze" w:date="2024-04-01T22:22:00Z">
              <w:rPr>
                <w:b/>
              </w:rPr>
            </w:rPrChange>
          </w:rPr>
          <w:t>larity</w:t>
        </w:r>
      </w:ins>
      <w:ins w:id="2847" w:author="Tafadzwa Wilson Sedze" w:date="2024-04-01T22:21:00Z">
        <w:r w:rsidR="003235A5" w:rsidRPr="003235A5">
          <w:rPr>
            <w:rFonts w:ascii="Times New Roman" w:hAnsi="Times New Roman" w:cs="Times New Roman"/>
            <w:bCs/>
            <w:color w:val="000000" w:themeColor="text1"/>
            <w:sz w:val="24"/>
            <w:szCs w:val="24"/>
            <w:rPrChange w:id="2848" w:author="Tafadzwa Wilson Sedze" w:date="2024-04-01T22:22:00Z">
              <w:rPr/>
            </w:rPrChange>
          </w:rPr>
          <w:t>:</w:t>
        </w:r>
      </w:ins>
      <w:ins w:id="2849" w:author="Tafadzwa Wilson Sedze" w:date="2024-04-01T22:12:00Z">
        <w:r w:rsidRPr="003235A5">
          <w:rPr>
            <w:rFonts w:ascii="Times New Roman" w:hAnsi="Times New Roman" w:cs="Times New Roman"/>
            <w:bCs/>
            <w:color w:val="000000" w:themeColor="text1"/>
            <w:sz w:val="24"/>
            <w:szCs w:val="24"/>
            <w:rPrChange w:id="2850" w:author="Tafadzwa Wilson Sedze" w:date="2024-04-01T22:22:00Z">
              <w:rPr/>
            </w:rPrChange>
          </w:rPr>
          <w:t xml:space="preserve"> </w:t>
        </w:r>
      </w:ins>
      <w:ins w:id="2851" w:author="Tafadzwa Wilson Sedze" w:date="2024-04-01T22:21:00Z">
        <w:r w:rsidR="003235A5" w:rsidRPr="003235A5">
          <w:rPr>
            <w:rFonts w:ascii="Times New Roman" w:hAnsi="Times New Roman" w:cs="Times New Roman"/>
            <w:bCs/>
            <w:color w:val="000000" w:themeColor="text1"/>
            <w:sz w:val="24"/>
            <w:szCs w:val="24"/>
            <w:rPrChange w:id="2852" w:author="Tafadzwa Wilson Sedze" w:date="2024-04-01T22:22:00Z">
              <w:rPr/>
            </w:rPrChange>
          </w:rPr>
          <w:t>T</w:t>
        </w:r>
      </w:ins>
      <w:ins w:id="2853" w:author="Tafadzwa Wilson Sedze" w:date="2024-04-01T16:35:00Z">
        <w:r w:rsidR="00BD7DC4" w:rsidRPr="003235A5">
          <w:rPr>
            <w:rFonts w:ascii="Times New Roman" w:hAnsi="Times New Roman" w:cs="Times New Roman"/>
            <w:bCs/>
            <w:color w:val="000000" w:themeColor="text1"/>
            <w:sz w:val="24"/>
            <w:szCs w:val="24"/>
            <w:rPrChange w:id="2854" w:author="Tafadzwa Wilson Sedze" w:date="2024-04-01T22:22:00Z">
              <w:rPr>
                <w:rFonts w:ascii="Times New Roman" w:hAnsi="Times New Roman" w:cs="Times New Roman"/>
                <w:b/>
                <w:bCs/>
                <w:color w:val="000000" w:themeColor="text1"/>
                <w:sz w:val="24"/>
                <w:szCs w:val="24"/>
              </w:rPr>
            </w:rPrChange>
          </w:rPr>
          <w:t>he interface employ</w:t>
        </w:r>
      </w:ins>
      <w:ins w:id="2855" w:author="Tafadzwa Wilson Sedze" w:date="2024-04-01T22:12:00Z">
        <w:r w:rsidRPr="003235A5">
          <w:rPr>
            <w:rFonts w:ascii="Times New Roman" w:hAnsi="Times New Roman" w:cs="Times New Roman"/>
            <w:bCs/>
            <w:color w:val="000000" w:themeColor="text1"/>
            <w:sz w:val="24"/>
            <w:szCs w:val="24"/>
            <w:rPrChange w:id="2856" w:author="Tafadzwa Wilson Sedze" w:date="2024-04-01T22:22:00Z">
              <w:rPr/>
            </w:rPrChange>
          </w:rPr>
          <w:t>s</w:t>
        </w:r>
      </w:ins>
      <w:ins w:id="2857" w:author="Tafadzwa Wilson Sedze" w:date="2024-04-01T16:35:00Z">
        <w:r w:rsidR="00BD7DC4" w:rsidRPr="003235A5">
          <w:rPr>
            <w:rFonts w:ascii="Times New Roman" w:hAnsi="Times New Roman" w:cs="Times New Roman"/>
            <w:bCs/>
            <w:color w:val="000000" w:themeColor="text1"/>
            <w:sz w:val="24"/>
            <w:szCs w:val="24"/>
            <w:rPrChange w:id="2858" w:author="Tafadzwa Wilson Sedze" w:date="2024-04-01T22:22:00Z">
              <w:rPr>
                <w:rFonts w:ascii="Times New Roman" w:hAnsi="Times New Roman" w:cs="Times New Roman"/>
                <w:b/>
                <w:bCs/>
                <w:color w:val="000000" w:themeColor="text1"/>
                <w:sz w:val="24"/>
                <w:szCs w:val="24"/>
              </w:rPr>
            </w:rPrChange>
          </w:rPr>
          <w:t xml:space="preserve"> a clean and uncluttered layout, ensuring that critical information and actionable insights are presented prominently. Clear visual indicators and color-coded element</w:t>
        </w:r>
      </w:ins>
      <w:ins w:id="2859" w:author="Tafadzwa Wilson Sedze" w:date="2024-04-01T22:12:00Z">
        <w:r w:rsidRPr="003235A5">
          <w:rPr>
            <w:rFonts w:ascii="Times New Roman" w:hAnsi="Times New Roman" w:cs="Times New Roman"/>
            <w:bCs/>
            <w:color w:val="000000" w:themeColor="text1"/>
            <w:sz w:val="24"/>
            <w:szCs w:val="24"/>
            <w:rPrChange w:id="2860" w:author="Tafadzwa Wilson Sedze" w:date="2024-04-01T22:22:00Z">
              <w:rPr/>
            </w:rPrChange>
          </w:rPr>
          <w:t>s to</w:t>
        </w:r>
      </w:ins>
      <w:ins w:id="2861" w:author="Tafadzwa Wilson Sedze" w:date="2024-04-01T16:35:00Z">
        <w:r w:rsidR="00BD7DC4" w:rsidRPr="003235A5">
          <w:rPr>
            <w:rFonts w:ascii="Times New Roman" w:hAnsi="Times New Roman" w:cs="Times New Roman"/>
            <w:bCs/>
            <w:color w:val="000000" w:themeColor="text1"/>
            <w:sz w:val="24"/>
            <w:szCs w:val="24"/>
            <w:rPrChange w:id="2862" w:author="Tafadzwa Wilson Sedze" w:date="2024-04-01T22:22:00Z">
              <w:rPr>
                <w:rFonts w:ascii="Times New Roman" w:hAnsi="Times New Roman" w:cs="Times New Roman"/>
                <w:b/>
                <w:bCs/>
                <w:color w:val="000000" w:themeColor="text1"/>
                <w:sz w:val="24"/>
                <w:szCs w:val="24"/>
              </w:rPr>
            </w:rPrChange>
          </w:rPr>
          <w:t xml:space="preserve"> facilitate quick comprehension and decision-makin</w:t>
        </w:r>
      </w:ins>
      <w:ins w:id="2863" w:author="Tafadzwa Wilson Sedze" w:date="2024-04-01T22:12:00Z">
        <w:r w:rsidRPr="003235A5">
          <w:rPr>
            <w:rFonts w:ascii="Times New Roman" w:hAnsi="Times New Roman" w:cs="Times New Roman"/>
            <w:bCs/>
            <w:color w:val="000000" w:themeColor="text1"/>
            <w:sz w:val="24"/>
            <w:szCs w:val="24"/>
            <w:rPrChange w:id="2864" w:author="Tafadzwa Wilson Sedze" w:date="2024-04-01T22:22:00Z">
              <w:rPr/>
            </w:rPrChange>
          </w:rPr>
          <w:t>g.</w:t>
        </w:r>
      </w:ins>
    </w:p>
    <w:p w14:paraId="2652EB3A" w14:textId="77777777" w:rsidR="003235A5" w:rsidRPr="003235A5" w:rsidRDefault="003235A5">
      <w:pPr>
        <w:pStyle w:val="ListParagraph"/>
        <w:rPr>
          <w:ins w:id="2865" w:author="Tafadzwa Wilson Sedze" w:date="2024-04-01T22:23:00Z"/>
          <w:rFonts w:ascii="Times New Roman" w:hAnsi="Times New Roman" w:cs="Times New Roman"/>
          <w:bCs/>
          <w:color w:val="000000" w:themeColor="text1"/>
          <w:sz w:val="24"/>
          <w:szCs w:val="24"/>
          <w:rPrChange w:id="2866" w:author="Tafadzwa Wilson Sedze" w:date="2024-04-01T22:23:00Z">
            <w:rPr>
              <w:ins w:id="2867" w:author="Tafadzwa Wilson Sedze" w:date="2024-04-01T22:23:00Z"/>
            </w:rPr>
          </w:rPrChange>
        </w:rPr>
        <w:pPrChange w:id="2868" w:author="Tafadzwa Wilson Sedze" w:date="2024-04-01T22:23:00Z">
          <w:pPr>
            <w:pStyle w:val="ListParagraph"/>
            <w:numPr>
              <w:numId w:val="44"/>
            </w:numPr>
            <w:ind w:hanging="360"/>
            <w:jc w:val="both"/>
          </w:pPr>
        </w:pPrChange>
      </w:pPr>
    </w:p>
    <w:p w14:paraId="489F6783" w14:textId="77777777" w:rsidR="003235A5" w:rsidRPr="003235A5" w:rsidRDefault="003235A5">
      <w:pPr>
        <w:pStyle w:val="ListParagraph"/>
        <w:jc w:val="both"/>
        <w:rPr>
          <w:ins w:id="2869" w:author="Tafadzwa Wilson Sedze" w:date="2024-04-01T16:35:00Z"/>
          <w:rFonts w:ascii="Times New Roman" w:hAnsi="Times New Roman" w:cs="Times New Roman"/>
          <w:bCs/>
          <w:color w:val="000000" w:themeColor="text1"/>
          <w:sz w:val="24"/>
          <w:szCs w:val="24"/>
          <w:rPrChange w:id="2870" w:author="Tafadzwa Wilson Sedze" w:date="2024-04-01T22:23:00Z">
            <w:rPr>
              <w:ins w:id="2871" w:author="Tafadzwa Wilson Sedze" w:date="2024-04-01T16:35:00Z"/>
              <w:rFonts w:ascii="Times New Roman" w:hAnsi="Times New Roman" w:cs="Times New Roman"/>
              <w:b/>
              <w:bCs/>
              <w:color w:val="000000" w:themeColor="text1"/>
              <w:sz w:val="24"/>
              <w:szCs w:val="24"/>
            </w:rPr>
          </w:rPrChange>
        </w:rPr>
        <w:pPrChange w:id="2872" w:author="Tafadzwa Wilson Sedze" w:date="2024-04-01T22:23:00Z">
          <w:pPr>
            <w:jc w:val="both"/>
          </w:pPr>
        </w:pPrChange>
      </w:pPr>
    </w:p>
    <w:p w14:paraId="1E515232" w14:textId="5A7821E3" w:rsidR="00BD7DC4" w:rsidRPr="003235A5" w:rsidRDefault="001D33F2">
      <w:pPr>
        <w:pStyle w:val="ListParagraph"/>
        <w:numPr>
          <w:ilvl w:val="0"/>
          <w:numId w:val="44"/>
        </w:numPr>
        <w:jc w:val="both"/>
        <w:rPr>
          <w:ins w:id="2873" w:author="Tafadzwa Wilson Sedze" w:date="2024-04-01T16:35:00Z"/>
          <w:rFonts w:ascii="Times New Roman" w:hAnsi="Times New Roman" w:cs="Times New Roman"/>
          <w:bCs/>
          <w:color w:val="000000" w:themeColor="text1"/>
          <w:sz w:val="24"/>
          <w:szCs w:val="24"/>
          <w:rPrChange w:id="2874" w:author="Tafadzwa Wilson Sedze" w:date="2024-04-01T22:22:00Z">
            <w:rPr>
              <w:ins w:id="2875" w:author="Tafadzwa Wilson Sedze" w:date="2024-04-01T16:35:00Z"/>
              <w:rFonts w:ascii="Times New Roman" w:hAnsi="Times New Roman" w:cs="Times New Roman"/>
              <w:b/>
              <w:bCs/>
              <w:color w:val="000000" w:themeColor="text1"/>
              <w:sz w:val="24"/>
              <w:szCs w:val="24"/>
            </w:rPr>
          </w:rPrChange>
        </w:rPr>
        <w:pPrChange w:id="2876" w:author="Tafadzwa Wilson Sedze" w:date="2024-04-01T22:22:00Z">
          <w:pPr>
            <w:jc w:val="both"/>
          </w:pPr>
        </w:pPrChange>
      </w:pPr>
      <w:ins w:id="2877" w:author="Tafadzwa Wilson Sedze" w:date="2024-04-01T22:13:00Z">
        <w:r w:rsidRPr="003235A5">
          <w:rPr>
            <w:rFonts w:ascii="Times New Roman" w:hAnsi="Times New Roman" w:cs="Times New Roman"/>
            <w:b/>
            <w:color w:val="000000" w:themeColor="text1"/>
            <w:sz w:val="24"/>
            <w:szCs w:val="24"/>
            <w:rPrChange w:id="2878" w:author="Tafadzwa Wilson Sedze" w:date="2024-04-01T22:22:00Z">
              <w:rPr>
                <w:rFonts w:ascii="Times New Roman" w:hAnsi="Times New Roman" w:cs="Times New Roman"/>
                <w:bCs/>
                <w:color w:val="000000" w:themeColor="text1"/>
                <w:sz w:val="24"/>
                <w:szCs w:val="24"/>
              </w:rPr>
            </w:rPrChange>
          </w:rPr>
          <w:t xml:space="preserve">Have </w:t>
        </w:r>
      </w:ins>
      <w:ins w:id="2879" w:author="Tafadzwa Wilson Sedze" w:date="2024-04-01T22:21:00Z">
        <w:r w:rsidR="003235A5" w:rsidRPr="003235A5">
          <w:rPr>
            <w:rFonts w:ascii="Times New Roman" w:hAnsi="Times New Roman" w:cs="Times New Roman"/>
            <w:b/>
            <w:color w:val="000000" w:themeColor="text1"/>
            <w:sz w:val="24"/>
            <w:szCs w:val="24"/>
            <w:rPrChange w:id="2880" w:author="Tafadzwa Wilson Sedze" w:date="2024-04-01T22:22:00Z">
              <w:rPr>
                <w:rFonts w:ascii="Times New Roman" w:hAnsi="Times New Roman" w:cs="Times New Roman"/>
                <w:bCs/>
                <w:color w:val="000000" w:themeColor="text1"/>
                <w:sz w:val="24"/>
                <w:szCs w:val="24"/>
              </w:rPr>
            </w:rPrChange>
          </w:rPr>
          <w:t>R</w:t>
        </w:r>
      </w:ins>
      <w:ins w:id="2881" w:author="Tafadzwa Wilson Sedze" w:date="2024-04-01T16:35:00Z">
        <w:r w:rsidR="00BD7DC4" w:rsidRPr="003235A5">
          <w:rPr>
            <w:rFonts w:ascii="Times New Roman" w:hAnsi="Times New Roman" w:cs="Times New Roman"/>
            <w:b/>
            <w:color w:val="000000" w:themeColor="text1"/>
            <w:sz w:val="24"/>
            <w:szCs w:val="24"/>
            <w:rPrChange w:id="2882" w:author="Tafadzwa Wilson Sedze" w:date="2024-04-01T22:22:00Z">
              <w:rPr>
                <w:b/>
              </w:rPr>
            </w:rPrChange>
          </w:rPr>
          <w:t>ole-</w:t>
        </w:r>
      </w:ins>
      <w:ins w:id="2883" w:author="Tafadzwa Wilson Sedze" w:date="2024-04-01T22:21:00Z">
        <w:r w:rsidR="003235A5" w:rsidRPr="003235A5">
          <w:rPr>
            <w:rFonts w:ascii="Times New Roman" w:hAnsi="Times New Roman" w:cs="Times New Roman"/>
            <w:b/>
            <w:color w:val="000000" w:themeColor="text1"/>
            <w:sz w:val="24"/>
            <w:szCs w:val="24"/>
            <w:rPrChange w:id="2884" w:author="Tafadzwa Wilson Sedze" w:date="2024-04-01T22:22:00Z">
              <w:rPr>
                <w:rFonts w:ascii="Times New Roman" w:hAnsi="Times New Roman" w:cs="Times New Roman"/>
                <w:bCs/>
                <w:color w:val="000000" w:themeColor="text1"/>
                <w:sz w:val="24"/>
                <w:szCs w:val="24"/>
              </w:rPr>
            </w:rPrChange>
          </w:rPr>
          <w:t>B</w:t>
        </w:r>
      </w:ins>
      <w:ins w:id="2885" w:author="Tafadzwa Wilson Sedze" w:date="2024-04-01T16:35:00Z">
        <w:r w:rsidR="00BD7DC4" w:rsidRPr="003235A5">
          <w:rPr>
            <w:rFonts w:ascii="Times New Roman" w:hAnsi="Times New Roman" w:cs="Times New Roman"/>
            <w:b/>
            <w:color w:val="000000" w:themeColor="text1"/>
            <w:sz w:val="24"/>
            <w:szCs w:val="24"/>
            <w:rPrChange w:id="2886" w:author="Tafadzwa Wilson Sedze" w:date="2024-04-01T22:22:00Z">
              <w:rPr>
                <w:b/>
              </w:rPr>
            </w:rPrChange>
          </w:rPr>
          <w:t xml:space="preserve">ased </w:t>
        </w:r>
      </w:ins>
      <w:ins w:id="2887" w:author="Tafadzwa Wilson Sedze" w:date="2024-04-01T22:21:00Z">
        <w:r w:rsidR="003235A5" w:rsidRPr="003235A5">
          <w:rPr>
            <w:rFonts w:ascii="Times New Roman" w:hAnsi="Times New Roman" w:cs="Times New Roman"/>
            <w:b/>
            <w:color w:val="000000" w:themeColor="text1"/>
            <w:sz w:val="24"/>
            <w:szCs w:val="24"/>
            <w:rPrChange w:id="2888" w:author="Tafadzwa Wilson Sedze" w:date="2024-04-01T22:22:00Z">
              <w:rPr>
                <w:rFonts w:ascii="Times New Roman" w:hAnsi="Times New Roman" w:cs="Times New Roman"/>
                <w:bCs/>
                <w:color w:val="000000" w:themeColor="text1"/>
                <w:sz w:val="24"/>
                <w:szCs w:val="24"/>
              </w:rPr>
            </w:rPrChange>
          </w:rPr>
          <w:t>A</w:t>
        </w:r>
      </w:ins>
      <w:ins w:id="2889" w:author="Tafadzwa Wilson Sedze" w:date="2024-04-01T16:35:00Z">
        <w:r w:rsidR="00BD7DC4" w:rsidRPr="003235A5">
          <w:rPr>
            <w:rFonts w:ascii="Times New Roman" w:hAnsi="Times New Roman" w:cs="Times New Roman"/>
            <w:b/>
            <w:color w:val="000000" w:themeColor="text1"/>
            <w:sz w:val="24"/>
            <w:szCs w:val="24"/>
            <w:rPrChange w:id="2890" w:author="Tafadzwa Wilson Sedze" w:date="2024-04-01T22:22:00Z">
              <w:rPr>
                <w:b/>
              </w:rPr>
            </w:rPrChange>
          </w:rPr>
          <w:t>ccess</w:t>
        </w:r>
      </w:ins>
      <w:ins w:id="2891" w:author="Tafadzwa Wilson Sedze" w:date="2024-04-01T22:13:00Z">
        <w:r w:rsidRPr="003235A5">
          <w:rPr>
            <w:rFonts w:ascii="Times New Roman" w:hAnsi="Times New Roman" w:cs="Times New Roman"/>
            <w:b/>
            <w:color w:val="000000" w:themeColor="text1"/>
            <w:sz w:val="24"/>
            <w:szCs w:val="24"/>
            <w:rPrChange w:id="2892" w:author="Tafadzwa Wilson Sedze" w:date="2024-04-01T22:22:00Z">
              <w:rPr>
                <w:rFonts w:ascii="Times New Roman" w:hAnsi="Times New Roman" w:cs="Times New Roman"/>
                <w:bCs/>
                <w:color w:val="000000" w:themeColor="text1"/>
                <w:sz w:val="24"/>
                <w:szCs w:val="24"/>
              </w:rPr>
            </w:rPrChange>
          </w:rPr>
          <w:t xml:space="preserve"> </w:t>
        </w:r>
      </w:ins>
      <w:ins w:id="2893" w:author="Tafadzwa Wilson Sedze" w:date="2024-04-01T22:21:00Z">
        <w:r w:rsidR="003235A5" w:rsidRPr="003235A5">
          <w:rPr>
            <w:rFonts w:ascii="Times New Roman" w:hAnsi="Times New Roman" w:cs="Times New Roman"/>
            <w:b/>
            <w:color w:val="000000" w:themeColor="text1"/>
            <w:sz w:val="24"/>
            <w:szCs w:val="24"/>
            <w:rPrChange w:id="2894" w:author="Tafadzwa Wilson Sedze" w:date="2024-04-01T22:22:00Z">
              <w:rPr>
                <w:rFonts w:ascii="Times New Roman" w:hAnsi="Times New Roman" w:cs="Times New Roman"/>
                <w:bCs/>
                <w:color w:val="000000" w:themeColor="text1"/>
                <w:sz w:val="24"/>
                <w:szCs w:val="24"/>
              </w:rPr>
            </w:rPrChange>
          </w:rPr>
          <w:t>F</w:t>
        </w:r>
      </w:ins>
      <w:ins w:id="2895" w:author="Tafadzwa Wilson Sedze" w:date="2024-04-01T22:13:00Z">
        <w:r w:rsidRPr="003235A5">
          <w:rPr>
            <w:rFonts w:ascii="Times New Roman" w:hAnsi="Times New Roman" w:cs="Times New Roman"/>
            <w:b/>
            <w:color w:val="000000" w:themeColor="text1"/>
            <w:sz w:val="24"/>
            <w:szCs w:val="24"/>
            <w:rPrChange w:id="2896" w:author="Tafadzwa Wilson Sedze" w:date="2024-04-01T22:22:00Z">
              <w:rPr>
                <w:rFonts w:ascii="Times New Roman" w:hAnsi="Times New Roman" w:cs="Times New Roman"/>
                <w:bCs/>
                <w:color w:val="000000" w:themeColor="text1"/>
                <w:sz w:val="24"/>
                <w:szCs w:val="24"/>
              </w:rPr>
            </w:rPrChange>
          </w:rPr>
          <w:t>eatures</w:t>
        </w:r>
      </w:ins>
      <w:ins w:id="2897" w:author="Tafadzwa Wilson Sedze" w:date="2024-04-01T16:35:00Z">
        <w:r w:rsidR="00BD7DC4" w:rsidRPr="003235A5">
          <w:rPr>
            <w:rFonts w:ascii="Times New Roman" w:hAnsi="Times New Roman" w:cs="Times New Roman"/>
            <w:b/>
            <w:color w:val="000000" w:themeColor="text1"/>
            <w:sz w:val="24"/>
            <w:szCs w:val="24"/>
            <w:rPrChange w:id="2898" w:author="Tafadzwa Wilson Sedze" w:date="2024-04-01T22:22:00Z">
              <w:rPr>
                <w:b/>
              </w:rPr>
            </w:rPrChange>
          </w:rPr>
          <w:t>:</w:t>
        </w:r>
        <w:r w:rsidR="00BD7DC4" w:rsidRPr="003235A5">
          <w:rPr>
            <w:rFonts w:ascii="Times New Roman" w:hAnsi="Times New Roman" w:cs="Times New Roman"/>
            <w:bCs/>
            <w:color w:val="000000" w:themeColor="text1"/>
            <w:sz w:val="24"/>
            <w:szCs w:val="24"/>
            <w:rPrChange w:id="2899" w:author="Tafadzwa Wilson Sedze" w:date="2024-04-01T22:22:00Z">
              <w:rPr>
                <w:rFonts w:ascii="Times New Roman" w:hAnsi="Times New Roman" w:cs="Times New Roman"/>
                <w:b/>
                <w:bCs/>
                <w:color w:val="000000" w:themeColor="text1"/>
                <w:sz w:val="24"/>
                <w:szCs w:val="24"/>
              </w:rPr>
            </w:rPrChange>
          </w:rPr>
          <w:t xml:space="preserve"> Different user roles, such as farm workers, administrators, and farm owners, are assigned tailored interfaces with access to relevant features and data. This role-based access control ensures that users only see information pertinent to their responsibilities, enhancing security and data privacy.</w:t>
        </w:r>
      </w:ins>
    </w:p>
    <w:p w14:paraId="30CB0EBF" w14:textId="77777777" w:rsidR="00BD7DC4" w:rsidRPr="00BD7DC4" w:rsidRDefault="00BD7DC4" w:rsidP="00BD7DC4">
      <w:pPr>
        <w:jc w:val="both"/>
        <w:rPr>
          <w:ins w:id="2900" w:author="Tafadzwa Wilson Sedze" w:date="2024-04-01T16:35:00Z"/>
          <w:rFonts w:ascii="Times New Roman" w:hAnsi="Times New Roman" w:cs="Times New Roman"/>
          <w:bCs/>
          <w:color w:val="000000" w:themeColor="text1"/>
          <w:sz w:val="24"/>
          <w:szCs w:val="24"/>
          <w:rPrChange w:id="2901" w:author="Tafadzwa Wilson Sedze" w:date="2024-04-01T16:36:00Z">
            <w:rPr>
              <w:ins w:id="2902" w:author="Tafadzwa Wilson Sedze" w:date="2024-04-01T16:35:00Z"/>
              <w:rFonts w:ascii="Times New Roman" w:hAnsi="Times New Roman" w:cs="Times New Roman"/>
              <w:b/>
              <w:bCs/>
              <w:color w:val="000000" w:themeColor="text1"/>
              <w:sz w:val="24"/>
              <w:szCs w:val="24"/>
            </w:rPr>
          </w:rPrChange>
        </w:rPr>
      </w:pPr>
    </w:p>
    <w:p w14:paraId="4C7BAEC2" w14:textId="05093F94" w:rsidR="00BD7DC4" w:rsidRDefault="001D33F2" w:rsidP="00BD7DC4">
      <w:pPr>
        <w:pStyle w:val="ListParagraph"/>
        <w:numPr>
          <w:ilvl w:val="0"/>
          <w:numId w:val="44"/>
        </w:numPr>
        <w:jc w:val="both"/>
        <w:rPr>
          <w:ins w:id="2903" w:author="Tafadzwa Wilson Sedze" w:date="2024-04-01T22:23:00Z"/>
          <w:rFonts w:ascii="Times New Roman" w:hAnsi="Times New Roman" w:cs="Times New Roman"/>
          <w:bCs/>
          <w:color w:val="000000" w:themeColor="text1"/>
          <w:sz w:val="24"/>
          <w:szCs w:val="24"/>
        </w:rPr>
      </w:pPr>
      <w:ins w:id="2904" w:author="Tafadzwa Wilson Sedze" w:date="2024-04-01T22:13:00Z">
        <w:r w:rsidRPr="003235A5">
          <w:rPr>
            <w:rFonts w:ascii="Times New Roman" w:hAnsi="Times New Roman" w:cs="Times New Roman"/>
            <w:b/>
            <w:color w:val="000000" w:themeColor="text1"/>
            <w:sz w:val="24"/>
            <w:szCs w:val="24"/>
            <w:rPrChange w:id="2905" w:author="Tafadzwa Wilson Sedze" w:date="2024-04-01T22:22:00Z">
              <w:rPr>
                <w:rFonts w:ascii="Times New Roman" w:hAnsi="Times New Roman" w:cs="Times New Roman"/>
                <w:bCs/>
                <w:color w:val="000000" w:themeColor="text1"/>
                <w:sz w:val="24"/>
                <w:szCs w:val="24"/>
              </w:rPr>
            </w:rPrChange>
          </w:rPr>
          <w:t xml:space="preserve">Be able to provide </w:t>
        </w:r>
      </w:ins>
      <w:ins w:id="2906" w:author="Tafadzwa Wilson Sedze" w:date="2024-04-01T22:21:00Z">
        <w:r w:rsidR="003235A5" w:rsidRPr="003235A5">
          <w:rPr>
            <w:rFonts w:ascii="Times New Roman" w:hAnsi="Times New Roman" w:cs="Times New Roman"/>
            <w:b/>
            <w:color w:val="000000" w:themeColor="text1"/>
            <w:sz w:val="24"/>
            <w:szCs w:val="24"/>
            <w:rPrChange w:id="2907" w:author="Tafadzwa Wilson Sedze" w:date="2024-04-01T22:22:00Z">
              <w:rPr>
                <w:rFonts w:ascii="Times New Roman" w:hAnsi="Times New Roman" w:cs="Times New Roman"/>
                <w:bCs/>
                <w:color w:val="000000" w:themeColor="text1"/>
                <w:sz w:val="24"/>
                <w:szCs w:val="24"/>
              </w:rPr>
            </w:rPrChange>
          </w:rPr>
          <w:t>R</w:t>
        </w:r>
      </w:ins>
      <w:ins w:id="2908" w:author="Tafadzwa Wilson Sedze" w:date="2024-04-01T16:35:00Z">
        <w:r w:rsidR="00BD7DC4" w:rsidRPr="003235A5">
          <w:rPr>
            <w:rFonts w:ascii="Times New Roman" w:hAnsi="Times New Roman" w:cs="Times New Roman"/>
            <w:b/>
            <w:color w:val="000000" w:themeColor="text1"/>
            <w:sz w:val="24"/>
            <w:szCs w:val="24"/>
            <w:rPrChange w:id="2909" w:author="Tafadzwa Wilson Sedze" w:date="2024-04-01T22:22:00Z">
              <w:rPr>
                <w:b/>
              </w:rPr>
            </w:rPrChange>
          </w:rPr>
          <w:t>eal-</w:t>
        </w:r>
      </w:ins>
      <w:ins w:id="2910" w:author="Tafadzwa Wilson Sedze" w:date="2024-04-01T22:21:00Z">
        <w:r w:rsidR="003235A5" w:rsidRPr="003235A5">
          <w:rPr>
            <w:rFonts w:ascii="Times New Roman" w:hAnsi="Times New Roman" w:cs="Times New Roman"/>
            <w:b/>
            <w:color w:val="000000" w:themeColor="text1"/>
            <w:sz w:val="24"/>
            <w:szCs w:val="24"/>
            <w:rPrChange w:id="2911" w:author="Tafadzwa Wilson Sedze" w:date="2024-04-01T22:22:00Z">
              <w:rPr>
                <w:rFonts w:ascii="Times New Roman" w:hAnsi="Times New Roman" w:cs="Times New Roman"/>
                <w:bCs/>
                <w:color w:val="000000" w:themeColor="text1"/>
                <w:sz w:val="24"/>
                <w:szCs w:val="24"/>
              </w:rPr>
            </w:rPrChange>
          </w:rPr>
          <w:t>T</w:t>
        </w:r>
      </w:ins>
      <w:ins w:id="2912" w:author="Tafadzwa Wilson Sedze" w:date="2024-04-01T16:35:00Z">
        <w:r w:rsidR="00BD7DC4" w:rsidRPr="003235A5">
          <w:rPr>
            <w:rFonts w:ascii="Times New Roman" w:hAnsi="Times New Roman" w:cs="Times New Roman"/>
            <w:b/>
            <w:color w:val="000000" w:themeColor="text1"/>
            <w:sz w:val="24"/>
            <w:szCs w:val="24"/>
            <w:rPrChange w:id="2913" w:author="Tafadzwa Wilson Sedze" w:date="2024-04-01T22:22:00Z">
              <w:rPr>
                <w:b/>
              </w:rPr>
            </w:rPrChange>
          </w:rPr>
          <w:t xml:space="preserve">ime </w:t>
        </w:r>
      </w:ins>
      <w:ins w:id="2914" w:author="Tafadzwa Wilson Sedze" w:date="2024-04-01T22:21:00Z">
        <w:r w:rsidR="003235A5" w:rsidRPr="003235A5">
          <w:rPr>
            <w:rFonts w:ascii="Times New Roman" w:hAnsi="Times New Roman" w:cs="Times New Roman"/>
            <w:b/>
            <w:color w:val="000000" w:themeColor="text1"/>
            <w:sz w:val="24"/>
            <w:szCs w:val="24"/>
            <w:rPrChange w:id="2915" w:author="Tafadzwa Wilson Sedze" w:date="2024-04-01T22:22:00Z">
              <w:rPr>
                <w:rFonts w:ascii="Times New Roman" w:hAnsi="Times New Roman" w:cs="Times New Roman"/>
                <w:bCs/>
                <w:color w:val="000000" w:themeColor="text1"/>
                <w:sz w:val="24"/>
                <w:szCs w:val="24"/>
              </w:rPr>
            </w:rPrChange>
          </w:rPr>
          <w:t>U</w:t>
        </w:r>
      </w:ins>
      <w:ins w:id="2916" w:author="Tafadzwa Wilson Sedze" w:date="2024-04-01T16:35:00Z">
        <w:r w:rsidR="00BD7DC4" w:rsidRPr="003235A5">
          <w:rPr>
            <w:rFonts w:ascii="Times New Roman" w:hAnsi="Times New Roman" w:cs="Times New Roman"/>
            <w:b/>
            <w:color w:val="000000" w:themeColor="text1"/>
            <w:sz w:val="24"/>
            <w:szCs w:val="24"/>
            <w:rPrChange w:id="2917" w:author="Tafadzwa Wilson Sedze" w:date="2024-04-01T22:22:00Z">
              <w:rPr>
                <w:b/>
              </w:rPr>
            </w:rPrChange>
          </w:rPr>
          <w:t>pdates</w:t>
        </w:r>
      </w:ins>
      <w:ins w:id="2918" w:author="Tafadzwa Wilson Sedze" w:date="2024-04-01T22:21:00Z">
        <w:r w:rsidR="003235A5" w:rsidRPr="003235A5">
          <w:rPr>
            <w:rFonts w:ascii="Times New Roman" w:hAnsi="Times New Roman" w:cs="Times New Roman"/>
            <w:bCs/>
            <w:color w:val="000000" w:themeColor="text1"/>
            <w:sz w:val="24"/>
            <w:szCs w:val="24"/>
            <w:rPrChange w:id="2919" w:author="Tafadzwa Wilson Sedze" w:date="2024-04-01T22:22:00Z">
              <w:rPr/>
            </w:rPrChange>
          </w:rPr>
          <w:t>:</w:t>
        </w:r>
      </w:ins>
      <w:ins w:id="2920" w:author="Tafadzwa Wilson Sedze" w:date="2024-04-01T22:14:00Z">
        <w:r w:rsidRPr="003235A5">
          <w:rPr>
            <w:rFonts w:ascii="Times New Roman" w:hAnsi="Times New Roman" w:cs="Times New Roman"/>
            <w:bCs/>
            <w:color w:val="000000" w:themeColor="text1"/>
            <w:sz w:val="24"/>
            <w:szCs w:val="24"/>
            <w:rPrChange w:id="2921" w:author="Tafadzwa Wilson Sedze" w:date="2024-04-01T22:22:00Z">
              <w:rPr/>
            </w:rPrChange>
          </w:rPr>
          <w:t xml:space="preserve"> </w:t>
        </w:r>
      </w:ins>
      <w:ins w:id="2922" w:author="Tafadzwa Wilson Sedze" w:date="2024-04-01T16:35:00Z">
        <w:r w:rsidR="00BD7DC4" w:rsidRPr="003235A5">
          <w:rPr>
            <w:rFonts w:ascii="Times New Roman" w:hAnsi="Times New Roman" w:cs="Times New Roman"/>
            <w:bCs/>
            <w:color w:val="000000" w:themeColor="text1"/>
            <w:sz w:val="24"/>
            <w:szCs w:val="24"/>
            <w:rPrChange w:id="2923" w:author="Tafadzwa Wilson Sedze" w:date="2024-04-01T22:22:00Z">
              <w:rPr>
                <w:rFonts w:ascii="Times New Roman" w:hAnsi="Times New Roman" w:cs="Times New Roman"/>
                <w:b/>
                <w:bCs/>
                <w:color w:val="000000" w:themeColor="text1"/>
                <w:sz w:val="24"/>
                <w:szCs w:val="24"/>
              </w:rPr>
            </w:rPrChange>
          </w:rPr>
          <w:t>real-time data streaming and dynamic content updates to provide users with the most current information on pond conditions, sensor readings, and task statuses.</w:t>
        </w:r>
      </w:ins>
    </w:p>
    <w:p w14:paraId="1D959ACC" w14:textId="77777777" w:rsidR="003235A5" w:rsidRPr="003235A5" w:rsidRDefault="003235A5" w:rsidP="003235A5">
      <w:pPr>
        <w:jc w:val="both"/>
        <w:rPr>
          <w:ins w:id="2924" w:author="Tafadzwa Wilson Sedze" w:date="2024-04-01T16:35:00Z"/>
          <w:rFonts w:ascii="Times New Roman" w:hAnsi="Times New Roman" w:cs="Times New Roman"/>
          <w:bCs/>
          <w:color w:val="000000" w:themeColor="text1"/>
          <w:sz w:val="24"/>
          <w:szCs w:val="24"/>
          <w:rPrChange w:id="2925" w:author="Tafadzwa Wilson Sedze" w:date="2024-04-01T22:23:00Z">
            <w:rPr>
              <w:ins w:id="2926" w:author="Tafadzwa Wilson Sedze" w:date="2024-04-01T16:35:00Z"/>
              <w:rFonts w:ascii="Times New Roman" w:hAnsi="Times New Roman" w:cs="Times New Roman"/>
              <w:b/>
              <w:bCs/>
              <w:color w:val="000000" w:themeColor="text1"/>
              <w:sz w:val="24"/>
              <w:szCs w:val="24"/>
            </w:rPr>
          </w:rPrChange>
        </w:rPr>
      </w:pPr>
    </w:p>
    <w:p w14:paraId="610DEC0E" w14:textId="5A29C58C" w:rsidR="0092555E" w:rsidRPr="003235A5" w:rsidRDefault="001D33F2">
      <w:pPr>
        <w:pStyle w:val="ListParagraph"/>
        <w:numPr>
          <w:ilvl w:val="0"/>
          <w:numId w:val="44"/>
        </w:numPr>
        <w:jc w:val="both"/>
        <w:rPr>
          <w:ins w:id="2927" w:author="Tafadzwa Wilson Sedze" w:date="2024-04-01T16:53:00Z"/>
          <w:rFonts w:ascii="Times New Roman" w:hAnsi="Times New Roman" w:cs="Times New Roman"/>
          <w:bCs/>
          <w:color w:val="000000" w:themeColor="text1"/>
          <w:sz w:val="24"/>
          <w:szCs w:val="24"/>
          <w:rPrChange w:id="2928" w:author="Tafadzwa Wilson Sedze" w:date="2024-04-01T22:22:00Z">
            <w:rPr>
              <w:ins w:id="2929" w:author="Tafadzwa Wilson Sedze" w:date="2024-04-01T16:53:00Z"/>
            </w:rPr>
          </w:rPrChange>
        </w:rPr>
        <w:pPrChange w:id="2930" w:author="Tafadzwa Wilson Sedze" w:date="2024-04-01T22:22:00Z">
          <w:pPr>
            <w:jc w:val="both"/>
          </w:pPr>
        </w:pPrChange>
      </w:pPr>
      <w:ins w:id="2931" w:author="Tafadzwa Wilson Sedze" w:date="2024-04-01T22:15:00Z">
        <w:r w:rsidRPr="003235A5">
          <w:rPr>
            <w:rFonts w:ascii="Times New Roman" w:hAnsi="Times New Roman" w:cs="Times New Roman"/>
            <w:b/>
            <w:color w:val="000000" w:themeColor="text1"/>
            <w:sz w:val="24"/>
            <w:szCs w:val="24"/>
            <w:rPrChange w:id="2932" w:author="Tafadzwa Wilson Sedze" w:date="2024-04-01T22:22:00Z">
              <w:rPr>
                <w:rFonts w:ascii="Times New Roman" w:hAnsi="Times New Roman" w:cs="Times New Roman"/>
                <w:bCs/>
                <w:color w:val="000000" w:themeColor="text1"/>
                <w:sz w:val="24"/>
                <w:szCs w:val="24"/>
              </w:rPr>
            </w:rPrChange>
          </w:rPr>
          <w:t xml:space="preserve">Have a </w:t>
        </w:r>
      </w:ins>
      <w:ins w:id="2933" w:author="Tafadzwa Wilson Sedze" w:date="2024-04-01T22:22:00Z">
        <w:r w:rsidR="003235A5" w:rsidRPr="003235A5">
          <w:rPr>
            <w:rFonts w:ascii="Times New Roman" w:hAnsi="Times New Roman" w:cs="Times New Roman"/>
            <w:b/>
            <w:color w:val="000000" w:themeColor="text1"/>
            <w:sz w:val="24"/>
            <w:szCs w:val="24"/>
            <w:rPrChange w:id="2934" w:author="Tafadzwa Wilson Sedze" w:date="2024-04-01T22:22:00Z">
              <w:rPr>
                <w:rFonts w:ascii="Times New Roman" w:hAnsi="Times New Roman" w:cs="Times New Roman"/>
                <w:bCs/>
                <w:color w:val="000000" w:themeColor="text1"/>
                <w:sz w:val="24"/>
                <w:szCs w:val="24"/>
              </w:rPr>
            </w:rPrChange>
          </w:rPr>
          <w:t>R</w:t>
        </w:r>
      </w:ins>
      <w:ins w:id="2935" w:author="Tafadzwa Wilson Sedze" w:date="2024-04-01T16:35:00Z">
        <w:r w:rsidR="00BD7DC4" w:rsidRPr="003235A5">
          <w:rPr>
            <w:rFonts w:ascii="Times New Roman" w:hAnsi="Times New Roman" w:cs="Times New Roman"/>
            <w:b/>
            <w:color w:val="000000" w:themeColor="text1"/>
            <w:sz w:val="24"/>
            <w:szCs w:val="24"/>
            <w:rPrChange w:id="2936" w:author="Tafadzwa Wilson Sedze" w:date="2024-04-01T22:22:00Z">
              <w:rPr>
                <w:b/>
              </w:rPr>
            </w:rPrChange>
          </w:rPr>
          <w:t xml:space="preserve">esponsive </w:t>
        </w:r>
      </w:ins>
      <w:ins w:id="2937" w:author="Tafadzwa Wilson Sedze" w:date="2024-04-01T22:22:00Z">
        <w:r w:rsidR="003235A5" w:rsidRPr="003235A5">
          <w:rPr>
            <w:rFonts w:ascii="Times New Roman" w:hAnsi="Times New Roman" w:cs="Times New Roman"/>
            <w:b/>
            <w:color w:val="000000" w:themeColor="text1"/>
            <w:sz w:val="24"/>
            <w:szCs w:val="24"/>
            <w:rPrChange w:id="2938" w:author="Tafadzwa Wilson Sedze" w:date="2024-04-01T22:22:00Z">
              <w:rPr>
                <w:rFonts w:ascii="Times New Roman" w:hAnsi="Times New Roman" w:cs="Times New Roman"/>
                <w:bCs/>
                <w:color w:val="000000" w:themeColor="text1"/>
                <w:sz w:val="24"/>
                <w:szCs w:val="24"/>
              </w:rPr>
            </w:rPrChange>
          </w:rPr>
          <w:t>D</w:t>
        </w:r>
      </w:ins>
      <w:ins w:id="2939" w:author="Tafadzwa Wilson Sedze" w:date="2024-04-01T16:35:00Z">
        <w:r w:rsidR="00BD7DC4" w:rsidRPr="003235A5">
          <w:rPr>
            <w:rFonts w:ascii="Times New Roman" w:hAnsi="Times New Roman" w:cs="Times New Roman"/>
            <w:b/>
            <w:color w:val="000000" w:themeColor="text1"/>
            <w:sz w:val="24"/>
            <w:szCs w:val="24"/>
            <w:rPrChange w:id="2940" w:author="Tafadzwa Wilson Sedze" w:date="2024-04-01T22:22:00Z">
              <w:rPr>
                <w:b/>
              </w:rPr>
            </w:rPrChange>
          </w:rPr>
          <w:t>esign</w:t>
        </w:r>
      </w:ins>
      <w:ins w:id="2941" w:author="Tafadzwa Wilson Sedze" w:date="2024-04-01T22:22:00Z">
        <w:r w:rsidR="003235A5" w:rsidRPr="003235A5">
          <w:rPr>
            <w:rFonts w:ascii="Times New Roman" w:hAnsi="Times New Roman" w:cs="Times New Roman"/>
            <w:b/>
            <w:color w:val="000000" w:themeColor="text1"/>
            <w:sz w:val="24"/>
            <w:szCs w:val="24"/>
            <w:rPrChange w:id="2942" w:author="Tafadzwa Wilson Sedze" w:date="2024-04-01T22:22:00Z">
              <w:rPr>
                <w:rFonts w:ascii="Times New Roman" w:hAnsi="Times New Roman" w:cs="Times New Roman"/>
                <w:bCs/>
                <w:color w:val="000000" w:themeColor="text1"/>
                <w:sz w:val="24"/>
                <w:szCs w:val="24"/>
              </w:rPr>
            </w:rPrChange>
          </w:rPr>
          <w:t>:</w:t>
        </w:r>
      </w:ins>
      <w:ins w:id="2943" w:author="Tafadzwa Wilson Sedze" w:date="2024-04-01T16:35:00Z">
        <w:r w:rsidR="00BD7DC4" w:rsidRPr="003235A5">
          <w:rPr>
            <w:rFonts w:ascii="Times New Roman" w:hAnsi="Times New Roman" w:cs="Times New Roman"/>
            <w:bCs/>
            <w:color w:val="000000" w:themeColor="text1"/>
            <w:sz w:val="24"/>
            <w:szCs w:val="24"/>
            <w:rPrChange w:id="2944" w:author="Tafadzwa Wilson Sedze" w:date="2024-04-01T22:22:00Z">
              <w:rPr>
                <w:rFonts w:ascii="Times New Roman" w:hAnsi="Times New Roman" w:cs="Times New Roman"/>
                <w:b/>
                <w:bCs/>
                <w:color w:val="000000" w:themeColor="text1"/>
                <w:sz w:val="24"/>
                <w:szCs w:val="24"/>
              </w:rPr>
            </w:rPrChange>
          </w:rPr>
          <w:t xml:space="preserve"> </w:t>
        </w:r>
      </w:ins>
      <w:ins w:id="2945" w:author="Tafadzwa Wilson Sedze" w:date="2024-04-01T22:22:00Z">
        <w:r w:rsidR="003235A5" w:rsidRPr="003235A5">
          <w:rPr>
            <w:rFonts w:ascii="Times New Roman" w:hAnsi="Times New Roman" w:cs="Times New Roman"/>
            <w:bCs/>
            <w:color w:val="000000" w:themeColor="text1"/>
            <w:sz w:val="24"/>
            <w:szCs w:val="24"/>
            <w:rPrChange w:id="2946" w:author="Tafadzwa Wilson Sedze" w:date="2024-04-01T22:22:00Z">
              <w:rPr/>
            </w:rPrChange>
          </w:rPr>
          <w:t xml:space="preserve">the </w:t>
        </w:r>
      </w:ins>
      <w:ins w:id="2947" w:author="Tafadzwa Wilson Sedze" w:date="2024-04-01T16:35:00Z">
        <w:r w:rsidR="00BD7DC4" w:rsidRPr="003235A5">
          <w:rPr>
            <w:rFonts w:ascii="Times New Roman" w:hAnsi="Times New Roman" w:cs="Times New Roman"/>
            <w:bCs/>
            <w:color w:val="000000" w:themeColor="text1"/>
            <w:sz w:val="24"/>
            <w:szCs w:val="24"/>
            <w:rPrChange w:id="2948" w:author="Tafadzwa Wilson Sedze" w:date="2024-04-01T22:22:00Z">
              <w:rPr>
                <w:rFonts w:ascii="Times New Roman" w:hAnsi="Times New Roman" w:cs="Times New Roman"/>
                <w:b/>
                <w:bCs/>
                <w:color w:val="000000" w:themeColor="text1"/>
                <w:sz w:val="24"/>
                <w:szCs w:val="24"/>
              </w:rPr>
            </w:rPrChange>
          </w:rPr>
          <w:t>interface is designed to adapt seamlessly to various devices and screen sizes, including desktop computers, tablets, and mobile phones. This responsiveness ensures consistent user experiences across different platforms, enabling farm workers to access critical information from any location on the farm.</w:t>
        </w:r>
      </w:ins>
    </w:p>
    <w:p w14:paraId="380E12C6" w14:textId="77777777" w:rsidR="00464D26" w:rsidRDefault="00464D26" w:rsidP="00BD7DC4">
      <w:pPr>
        <w:jc w:val="both"/>
        <w:rPr>
          <w:ins w:id="2949" w:author="Tafadzwa Wilson Sedze" w:date="2024-04-01T16:54:00Z"/>
          <w:rFonts w:ascii="Times New Roman" w:hAnsi="Times New Roman" w:cs="Times New Roman"/>
          <w:bCs/>
          <w:color w:val="000000" w:themeColor="text1"/>
          <w:sz w:val="24"/>
          <w:szCs w:val="24"/>
        </w:rPr>
      </w:pPr>
    </w:p>
    <w:p w14:paraId="222C349D" w14:textId="77777777" w:rsidR="00464D26" w:rsidRDefault="00464D26" w:rsidP="00464D26">
      <w:pPr>
        <w:spacing w:after="0" w:line="240" w:lineRule="auto"/>
        <w:rPr>
          <w:ins w:id="2950" w:author="Tafadzwa Wilson Sedze" w:date="2024-04-01T16:55:00Z"/>
          <w:rFonts w:ascii="Times New Roman" w:eastAsia="Times New Roman" w:hAnsi="Times New Roman" w:cs="Times New Roman"/>
          <w:kern w:val="0"/>
          <w:sz w:val="24"/>
          <w:szCs w:val="24"/>
          <w:lang w:eastAsia="en-AE"/>
          <w14:ligatures w14:val="none"/>
        </w:rPr>
      </w:pPr>
    </w:p>
    <w:p w14:paraId="0E5BAA90" w14:textId="77777777" w:rsidR="00464D26" w:rsidRDefault="00464D26" w:rsidP="00464D26">
      <w:pPr>
        <w:spacing w:after="0" w:line="240" w:lineRule="auto"/>
        <w:rPr>
          <w:ins w:id="2951" w:author="Tafadzwa Wilson Sedze" w:date="2024-04-01T16:55:00Z"/>
          <w:rFonts w:ascii="Times New Roman" w:eastAsia="Times New Roman" w:hAnsi="Times New Roman" w:cs="Times New Roman"/>
          <w:kern w:val="0"/>
          <w:sz w:val="24"/>
          <w:szCs w:val="24"/>
          <w:lang w:eastAsia="en-AE"/>
          <w14:ligatures w14:val="none"/>
        </w:rPr>
      </w:pPr>
    </w:p>
    <w:p w14:paraId="4F897B1D" w14:textId="30934F6E" w:rsidR="00AE575A" w:rsidRDefault="00AD5817" w:rsidP="00AD5817">
      <w:pPr>
        <w:pStyle w:val="Heading2"/>
        <w:rPr>
          <w:ins w:id="2952" w:author="Tafadzwa Wilson Sedze" w:date="2024-04-01T22:29:00Z"/>
          <w:rFonts w:ascii="Times New Roman" w:hAnsi="Times New Roman" w:cs="Times New Roman"/>
          <w:b/>
          <w:bCs/>
          <w:color w:val="auto"/>
          <w:sz w:val="32"/>
          <w:szCs w:val="32"/>
        </w:rPr>
      </w:pPr>
      <w:ins w:id="2953" w:author="Tafadzwa Wilson Sedze" w:date="2024-04-01T17:20:00Z">
        <w:r w:rsidRPr="00AD5817">
          <w:rPr>
            <w:rFonts w:ascii="Times New Roman" w:hAnsi="Times New Roman" w:cs="Times New Roman"/>
            <w:b/>
            <w:bCs/>
            <w:color w:val="auto"/>
            <w:sz w:val="32"/>
            <w:szCs w:val="32"/>
          </w:rPr>
          <w:t>4.7 SECURITY DESIGN (Physical, Network, And Operational)</w:t>
        </w:r>
      </w:ins>
    </w:p>
    <w:p w14:paraId="0748911C" w14:textId="77777777" w:rsidR="00AD5817" w:rsidRPr="00AD5817" w:rsidRDefault="00AD5817">
      <w:pPr>
        <w:rPr>
          <w:ins w:id="2954" w:author="Tafadzwa Wilson Sedze" w:date="2024-04-01T17:20:00Z"/>
          <w:rPrChange w:id="2955" w:author="Tafadzwa Wilson Sedze" w:date="2024-04-01T22:29:00Z">
            <w:rPr>
              <w:ins w:id="2956" w:author="Tafadzwa Wilson Sedze" w:date="2024-04-01T17:20:00Z"/>
              <w:rFonts w:ascii="Times New Roman" w:eastAsia="Times New Roman" w:hAnsi="Times New Roman" w:cs="Times New Roman"/>
              <w:kern w:val="0"/>
              <w:sz w:val="24"/>
              <w:szCs w:val="24"/>
              <w:lang w:eastAsia="en-AE"/>
              <w14:ligatures w14:val="none"/>
            </w:rPr>
          </w:rPrChange>
        </w:rPr>
        <w:pPrChange w:id="2957" w:author="Tafadzwa Wilson Sedze" w:date="2024-04-01T22:29:00Z">
          <w:pPr>
            <w:spacing w:after="0" w:line="240" w:lineRule="auto"/>
          </w:pPr>
        </w:pPrChange>
      </w:pPr>
    </w:p>
    <w:p w14:paraId="6844E93D" w14:textId="2F7BBEBA" w:rsidR="00AE575A" w:rsidRDefault="00AE575A">
      <w:pPr>
        <w:spacing w:after="0" w:line="240" w:lineRule="auto"/>
        <w:jc w:val="both"/>
        <w:rPr>
          <w:ins w:id="2958" w:author="Tafadzwa Wilson Sedze" w:date="2024-04-01T22:40:00Z"/>
          <w:rFonts w:ascii="Times New Roman" w:eastAsia="Times New Roman" w:hAnsi="Times New Roman" w:cs="Times New Roman"/>
          <w:kern w:val="0"/>
          <w:sz w:val="24"/>
          <w:szCs w:val="24"/>
          <w:lang w:eastAsia="en-AE"/>
          <w14:ligatures w14:val="none"/>
        </w:rPr>
      </w:pPr>
      <w:ins w:id="2959" w:author="Tafadzwa Wilson Sedze" w:date="2024-04-01T17:20:00Z">
        <w:r w:rsidRPr="00AE575A">
          <w:rPr>
            <w:rFonts w:ascii="Times New Roman" w:eastAsia="Times New Roman" w:hAnsi="Times New Roman" w:cs="Times New Roman"/>
            <w:kern w:val="0"/>
            <w:sz w:val="24"/>
            <w:szCs w:val="24"/>
            <w:lang w:eastAsia="en-AE"/>
            <w14:ligatures w14:val="none"/>
          </w:rPr>
          <w:t xml:space="preserve">In adherence to the principle of "security by design," our </w:t>
        </w:r>
        <w:del w:id="2960" w:author="Wilson Centaurus" w:date="2024-05-26T16:38:00Z">
          <w:r w:rsidRPr="00AE575A" w:rsidDel="00EA56E7">
            <w:rPr>
              <w:rFonts w:ascii="Times New Roman" w:eastAsia="Times New Roman" w:hAnsi="Times New Roman" w:cs="Times New Roman"/>
              <w:kern w:val="0"/>
              <w:sz w:val="24"/>
              <w:szCs w:val="24"/>
              <w:lang w:eastAsia="en-AE"/>
              <w14:ligatures w14:val="none"/>
            </w:rPr>
            <w:delText>Smart Farming System</w:delText>
          </w:r>
        </w:del>
      </w:ins>
      <w:ins w:id="2961" w:author="Wilson Centaurus" w:date="2024-05-26T16:38:00Z">
        <w:r w:rsidR="00EA56E7">
          <w:rPr>
            <w:rFonts w:ascii="Times New Roman" w:eastAsia="Times New Roman" w:hAnsi="Times New Roman" w:cs="Times New Roman"/>
            <w:kern w:val="0"/>
            <w:sz w:val="24"/>
            <w:szCs w:val="24"/>
            <w:lang w:eastAsia="en-AE"/>
            <w14:ligatures w14:val="none"/>
          </w:rPr>
          <w:t>Aquaponics-Integrated Smart Farming System</w:t>
        </w:r>
      </w:ins>
      <w:ins w:id="2962" w:author="Tafadzwa Wilson Sedze" w:date="2024-04-01T17:20:00Z">
        <w:r w:rsidRPr="00AE575A">
          <w:rPr>
            <w:rFonts w:ascii="Times New Roman" w:eastAsia="Times New Roman" w:hAnsi="Times New Roman" w:cs="Times New Roman"/>
            <w:kern w:val="0"/>
            <w:sz w:val="24"/>
            <w:szCs w:val="24"/>
            <w:lang w:eastAsia="en-AE"/>
            <w14:ligatures w14:val="none"/>
          </w:rPr>
          <w:t xml:space="preserve"> at Zimunda Estate implements robust measures across physical, network, and operational domains to mitigate risks and ensure data integrity.</w:t>
        </w:r>
      </w:ins>
    </w:p>
    <w:p w14:paraId="37F1C2D9" w14:textId="77777777" w:rsidR="003B5096" w:rsidRDefault="003B5096">
      <w:pPr>
        <w:spacing w:after="0" w:line="240" w:lineRule="auto"/>
        <w:jc w:val="both"/>
        <w:rPr>
          <w:ins w:id="2963" w:author="Tafadzwa Wilson Sedze" w:date="2024-04-01T22:40:00Z"/>
          <w:rFonts w:ascii="Times New Roman" w:eastAsia="Times New Roman" w:hAnsi="Times New Roman" w:cs="Times New Roman"/>
          <w:kern w:val="0"/>
          <w:sz w:val="24"/>
          <w:szCs w:val="24"/>
          <w:lang w:eastAsia="en-AE"/>
          <w14:ligatures w14:val="none"/>
        </w:rPr>
      </w:pPr>
    </w:p>
    <w:p w14:paraId="3DED5091" w14:textId="77777777" w:rsidR="003B5096" w:rsidRPr="00AE575A" w:rsidRDefault="003B5096">
      <w:pPr>
        <w:spacing w:after="0" w:line="240" w:lineRule="auto"/>
        <w:jc w:val="both"/>
        <w:rPr>
          <w:ins w:id="2964" w:author="Tafadzwa Wilson Sedze" w:date="2024-04-01T17:20:00Z"/>
          <w:rFonts w:ascii="Times New Roman" w:eastAsia="Times New Roman" w:hAnsi="Times New Roman" w:cs="Times New Roman"/>
          <w:kern w:val="0"/>
          <w:sz w:val="24"/>
          <w:szCs w:val="24"/>
          <w:lang w:eastAsia="en-AE"/>
          <w14:ligatures w14:val="none"/>
        </w:rPr>
        <w:pPrChange w:id="2965" w:author="Tafadzwa Wilson Sedze" w:date="2024-04-01T22:29:00Z">
          <w:pPr>
            <w:spacing w:after="0" w:line="240" w:lineRule="auto"/>
          </w:pPr>
        </w:pPrChange>
      </w:pPr>
    </w:p>
    <w:p w14:paraId="36B4C3F8" w14:textId="77777777" w:rsidR="00AE575A" w:rsidRPr="00AE575A" w:rsidRDefault="00AE575A" w:rsidP="00AE575A">
      <w:pPr>
        <w:spacing w:after="0" w:line="240" w:lineRule="auto"/>
        <w:rPr>
          <w:ins w:id="2966" w:author="Tafadzwa Wilson Sedze" w:date="2024-04-01T17:20:00Z"/>
          <w:rFonts w:ascii="Times New Roman" w:eastAsia="Times New Roman" w:hAnsi="Times New Roman" w:cs="Times New Roman"/>
          <w:kern w:val="0"/>
          <w:sz w:val="24"/>
          <w:szCs w:val="24"/>
          <w:lang w:eastAsia="en-AE"/>
          <w14:ligatures w14:val="none"/>
        </w:rPr>
      </w:pPr>
    </w:p>
    <w:p w14:paraId="4FCECFC5" w14:textId="77777777" w:rsidR="00AE575A" w:rsidRDefault="00AE575A" w:rsidP="00AD5817">
      <w:pPr>
        <w:pStyle w:val="Heading2"/>
        <w:rPr>
          <w:ins w:id="2967" w:author="Tafadzwa Wilson Sedze" w:date="2024-04-01T22:35:00Z"/>
          <w:rFonts w:ascii="Times New Roman" w:hAnsi="Times New Roman" w:cs="Times New Roman"/>
          <w:b/>
          <w:bCs/>
          <w:color w:val="auto"/>
          <w:sz w:val="32"/>
          <w:szCs w:val="32"/>
        </w:rPr>
      </w:pPr>
      <w:ins w:id="2968" w:author="Tafadzwa Wilson Sedze" w:date="2024-04-01T17:20:00Z">
        <w:r w:rsidRPr="00AD5817">
          <w:rPr>
            <w:rFonts w:ascii="Times New Roman" w:hAnsi="Times New Roman" w:cs="Times New Roman"/>
            <w:b/>
            <w:bCs/>
            <w:color w:val="auto"/>
            <w:sz w:val="32"/>
            <w:szCs w:val="32"/>
            <w:rPrChange w:id="2969" w:author="Tafadzwa Wilson Sedze" w:date="2024-04-01T22:29:00Z">
              <w:rPr>
                <w:rFonts w:ascii="Times New Roman" w:eastAsia="Times New Roman" w:hAnsi="Times New Roman" w:cs="Times New Roman"/>
                <w:kern w:val="0"/>
                <w:sz w:val="24"/>
                <w:szCs w:val="24"/>
                <w:lang w:eastAsia="en-AE"/>
                <w14:ligatures w14:val="none"/>
              </w:rPr>
            </w:rPrChange>
          </w:rPr>
          <w:lastRenderedPageBreak/>
          <w:t>4.7.1 Physical Security Design</w:t>
        </w:r>
      </w:ins>
    </w:p>
    <w:p w14:paraId="0143F56B" w14:textId="77777777" w:rsidR="0034460E" w:rsidRPr="0034460E" w:rsidRDefault="0034460E">
      <w:pPr>
        <w:rPr>
          <w:ins w:id="2970" w:author="Tafadzwa Wilson Sedze" w:date="2024-04-01T17:20:00Z"/>
          <w:rPrChange w:id="2971" w:author="Tafadzwa Wilson Sedze" w:date="2024-04-01T22:35:00Z">
            <w:rPr>
              <w:ins w:id="2972" w:author="Tafadzwa Wilson Sedze" w:date="2024-04-01T17:20:00Z"/>
              <w:rFonts w:ascii="Times New Roman" w:eastAsia="Times New Roman" w:hAnsi="Times New Roman" w:cs="Times New Roman"/>
              <w:kern w:val="0"/>
              <w:sz w:val="24"/>
              <w:szCs w:val="24"/>
              <w:lang w:eastAsia="en-AE"/>
              <w14:ligatures w14:val="none"/>
            </w:rPr>
          </w:rPrChange>
        </w:rPr>
        <w:pPrChange w:id="2973" w:author="Tafadzwa Wilson Sedze" w:date="2024-04-01T22:35:00Z">
          <w:pPr>
            <w:spacing w:after="0" w:line="240" w:lineRule="auto"/>
          </w:pPr>
        </w:pPrChange>
      </w:pPr>
    </w:p>
    <w:p w14:paraId="4C0587C4" w14:textId="457CDCE5" w:rsidR="00AE575A" w:rsidRPr="00AE575A" w:rsidRDefault="00AE575A">
      <w:pPr>
        <w:spacing w:after="0" w:line="240" w:lineRule="auto"/>
        <w:jc w:val="both"/>
        <w:rPr>
          <w:ins w:id="2974" w:author="Tafadzwa Wilson Sedze" w:date="2024-04-01T17:20:00Z"/>
          <w:rFonts w:ascii="Times New Roman" w:eastAsia="Times New Roman" w:hAnsi="Times New Roman" w:cs="Times New Roman"/>
          <w:kern w:val="0"/>
          <w:sz w:val="24"/>
          <w:szCs w:val="24"/>
          <w:lang w:eastAsia="en-AE"/>
          <w14:ligatures w14:val="none"/>
        </w:rPr>
        <w:pPrChange w:id="2975" w:author="Tafadzwa Wilson Sedze" w:date="2024-04-01T22:30:00Z">
          <w:pPr>
            <w:spacing w:after="0" w:line="240" w:lineRule="auto"/>
          </w:pPr>
        </w:pPrChange>
      </w:pPr>
      <w:ins w:id="2976" w:author="Tafadzwa Wilson Sedze" w:date="2024-04-01T17:20:00Z">
        <w:r w:rsidRPr="00AE575A">
          <w:rPr>
            <w:rFonts w:ascii="Times New Roman" w:eastAsia="Times New Roman" w:hAnsi="Times New Roman" w:cs="Times New Roman"/>
            <w:kern w:val="0"/>
            <w:sz w:val="24"/>
            <w:szCs w:val="24"/>
            <w:lang w:eastAsia="en-AE"/>
            <w14:ligatures w14:val="none"/>
          </w:rPr>
          <w:t>Physical security measures include security guards, surveillance cameras, motion sensors, external backups, well-lit areas, fencing, and robust locking systems to safeguard our server rooms and prevent unauthorized access or tampering</w:t>
        </w:r>
      </w:ins>
      <w:ins w:id="2977" w:author="Tafadzwa Wilson Sedze" w:date="2024-04-01T22:36:00Z">
        <w:r w:rsidR="0034460E">
          <w:rPr>
            <w:rFonts w:ascii="Times New Roman" w:eastAsia="Times New Roman" w:hAnsi="Times New Roman" w:cs="Times New Roman"/>
            <w:kern w:val="0"/>
            <w:sz w:val="24"/>
            <w:szCs w:val="24"/>
            <w:lang w:eastAsia="en-AE"/>
            <w14:ligatures w14:val="none"/>
          </w:rPr>
          <w:t xml:space="preserve"> of the main system</w:t>
        </w:r>
      </w:ins>
      <w:ins w:id="2978" w:author="Tafadzwa Wilson Sedze" w:date="2024-04-01T17:20:00Z">
        <w:r w:rsidRPr="00AE575A">
          <w:rPr>
            <w:rFonts w:ascii="Times New Roman" w:eastAsia="Times New Roman" w:hAnsi="Times New Roman" w:cs="Times New Roman"/>
            <w:kern w:val="0"/>
            <w:sz w:val="24"/>
            <w:szCs w:val="24"/>
            <w:lang w:eastAsia="en-AE"/>
            <w14:ligatures w14:val="none"/>
          </w:rPr>
          <w:t>.</w:t>
        </w:r>
      </w:ins>
    </w:p>
    <w:p w14:paraId="0B3643D2" w14:textId="77777777" w:rsidR="00AE575A" w:rsidRPr="00AE575A" w:rsidRDefault="00AE575A">
      <w:pPr>
        <w:spacing w:after="0" w:line="240" w:lineRule="auto"/>
        <w:jc w:val="both"/>
        <w:rPr>
          <w:ins w:id="2979" w:author="Tafadzwa Wilson Sedze" w:date="2024-04-01T17:20:00Z"/>
          <w:rFonts w:ascii="Times New Roman" w:eastAsia="Times New Roman" w:hAnsi="Times New Roman" w:cs="Times New Roman"/>
          <w:kern w:val="0"/>
          <w:sz w:val="24"/>
          <w:szCs w:val="24"/>
          <w:lang w:eastAsia="en-AE"/>
          <w14:ligatures w14:val="none"/>
        </w:rPr>
        <w:pPrChange w:id="2980" w:author="Tafadzwa Wilson Sedze" w:date="2024-04-01T22:30:00Z">
          <w:pPr>
            <w:spacing w:after="0" w:line="240" w:lineRule="auto"/>
          </w:pPr>
        </w:pPrChange>
      </w:pPr>
    </w:p>
    <w:p w14:paraId="3BD48C0E" w14:textId="77777777" w:rsidR="00AE575A" w:rsidRDefault="00AE575A" w:rsidP="00AD5817">
      <w:pPr>
        <w:pStyle w:val="Heading2"/>
        <w:jc w:val="both"/>
        <w:rPr>
          <w:ins w:id="2981" w:author="Tafadzwa Wilson Sedze" w:date="2024-04-01T22:35:00Z"/>
          <w:rFonts w:ascii="Times New Roman" w:hAnsi="Times New Roman" w:cs="Times New Roman"/>
          <w:b/>
          <w:bCs/>
          <w:color w:val="auto"/>
          <w:sz w:val="32"/>
          <w:szCs w:val="32"/>
        </w:rPr>
      </w:pPr>
      <w:ins w:id="2982" w:author="Tafadzwa Wilson Sedze" w:date="2024-04-01T17:20:00Z">
        <w:r w:rsidRPr="00AD5817">
          <w:rPr>
            <w:rFonts w:ascii="Times New Roman" w:hAnsi="Times New Roman" w:cs="Times New Roman"/>
            <w:b/>
            <w:bCs/>
            <w:color w:val="auto"/>
            <w:sz w:val="32"/>
            <w:szCs w:val="32"/>
            <w:rPrChange w:id="2983" w:author="Tafadzwa Wilson Sedze" w:date="2024-04-01T22:30:00Z">
              <w:rPr>
                <w:rFonts w:ascii="Times New Roman" w:eastAsia="Times New Roman" w:hAnsi="Times New Roman" w:cs="Times New Roman"/>
                <w:kern w:val="0"/>
                <w:sz w:val="24"/>
                <w:szCs w:val="24"/>
                <w:lang w:eastAsia="en-AE"/>
                <w14:ligatures w14:val="none"/>
              </w:rPr>
            </w:rPrChange>
          </w:rPr>
          <w:t>4.7.2 Network Security</w:t>
        </w:r>
      </w:ins>
    </w:p>
    <w:p w14:paraId="52995750" w14:textId="77777777" w:rsidR="0034460E" w:rsidRPr="0034460E" w:rsidRDefault="0034460E">
      <w:pPr>
        <w:rPr>
          <w:ins w:id="2984" w:author="Tafadzwa Wilson Sedze" w:date="2024-04-01T17:20:00Z"/>
          <w:rPrChange w:id="2985" w:author="Tafadzwa Wilson Sedze" w:date="2024-04-01T22:35:00Z">
            <w:rPr>
              <w:ins w:id="2986" w:author="Tafadzwa Wilson Sedze" w:date="2024-04-01T17:20:00Z"/>
              <w:rFonts w:ascii="Times New Roman" w:eastAsia="Times New Roman" w:hAnsi="Times New Roman" w:cs="Times New Roman"/>
              <w:kern w:val="0"/>
              <w:sz w:val="24"/>
              <w:szCs w:val="24"/>
              <w:lang w:eastAsia="en-AE"/>
              <w14:ligatures w14:val="none"/>
            </w:rPr>
          </w:rPrChange>
        </w:rPr>
        <w:pPrChange w:id="2987" w:author="Tafadzwa Wilson Sedze" w:date="2024-04-01T22:35:00Z">
          <w:pPr>
            <w:spacing w:after="0" w:line="240" w:lineRule="auto"/>
          </w:pPr>
        </w:pPrChange>
      </w:pPr>
    </w:p>
    <w:p w14:paraId="640DDAD6" w14:textId="77777777" w:rsidR="00AE575A" w:rsidRPr="00AE575A" w:rsidRDefault="00AE575A">
      <w:pPr>
        <w:spacing w:after="0" w:line="240" w:lineRule="auto"/>
        <w:jc w:val="both"/>
        <w:rPr>
          <w:ins w:id="2988" w:author="Tafadzwa Wilson Sedze" w:date="2024-04-01T17:20:00Z"/>
          <w:rFonts w:ascii="Times New Roman" w:eastAsia="Times New Roman" w:hAnsi="Times New Roman" w:cs="Times New Roman"/>
          <w:kern w:val="0"/>
          <w:sz w:val="24"/>
          <w:szCs w:val="24"/>
          <w:lang w:eastAsia="en-AE"/>
          <w14:ligatures w14:val="none"/>
        </w:rPr>
        <w:pPrChange w:id="2989" w:author="Tafadzwa Wilson Sedze" w:date="2024-04-01T22:30:00Z">
          <w:pPr>
            <w:spacing w:after="0" w:line="240" w:lineRule="auto"/>
          </w:pPr>
        </w:pPrChange>
      </w:pPr>
      <w:ins w:id="2990" w:author="Tafadzwa Wilson Sedze" w:date="2024-04-01T17:20:00Z">
        <w:r w:rsidRPr="00AE575A">
          <w:rPr>
            <w:rFonts w:ascii="Times New Roman" w:eastAsia="Times New Roman" w:hAnsi="Times New Roman" w:cs="Times New Roman"/>
            <w:kern w:val="0"/>
            <w:sz w:val="24"/>
            <w:szCs w:val="24"/>
            <w:lang w:eastAsia="en-AE"/>
            <w14:ligatures w14:val="none"/>
          </w:rPr>
          <w:t>Network security encompasses firewalls, access controls, and email security protocols to defend against breaches, intrusions, and data threats, ensuring the integrity and confidentiality of our system's network and data.</w:t>
        </w:r>
      </w:ins>
    </w:p>
    <w:p w14:paraId="02913736" w14:textId="77777777" w:rsidR="00AE575A" w:rsidRPr="00AE575A" w:rsidRDefault="00AE575A">
      <w:pPr>
        <w:spacing w:after="0" w:line="240" w:lineRule="auto"/>
        <w:jc w:val="both"/>
        <w:rPr>
          <w:ins w:id="2991" w:author="Tafadzwa Wilson Sedze" w:date="2024-04-01T17:20:00Z"/>
          <w:rFonts w:ascii="Times New Roman" w:eastAsia="Times New Roman" w:hAnsi="Times New Roman" w:cs="Times New Roman"/>
          <w:kern w:val="0"/>
          <w:sz w:val="24"/>
          <w:szCs w:val="24"/>
          <w:lang w:eastAsia="en-AE"/>
          <w14:ligatures w14:val="none"/>
        </w:rPr>
        <w:pPrChange w:id="2992" w:author="Tafadzwa Wilson Sedze" w:date="2024-04-01T22:30:00Z">
          <w:pPr>
            <w:spacing w:after="0" w:line="240" w:lineRule="auto"/>
          </w:pPr>
        </w:pPrChange>
      </w:pPr>
    </w:p>
    <w:p w14:paraId="17FFC293" w14:textId="77777777" w:rsidR="00AE575A" w:rsidRDefault="00AE575A" w:rsidP="00AD5817">
      <w:pPr>
        <w:pStyle w:val="Heading2"/>
        <w:jc w:val="both"/>
        <w:rPr>
          <w:ins w:id="2993" w:author="Tafadzwa Wilson Sedze" w:date="2024-04-01T22:35:00Z"/>
          <w:rFonts w:ascii="Times New Roman" w:hAnsi="Times New Roman" w:cs="Times New Roman"/>
          <w:b/>
          <w:bCs/>
          <w:color w:val="auto"/>
          <w:sz w:val="32"/>
          <w:szCs w:val="32"/>
        </w:rPr>
      </w:pPr>
      <w:ins w:id="2994" w:author="Tafadzwa Wilson Sedze" w:date="2024-04-01T17:20:00Z">
        <w:r w:rsidRPr="00AD5817">
          <w:rPr>
            <w:rFonts w:ascii="Times New Roman" w:hAnsi="Times New Roman" w:cs="Times New Roman"/>
            <w:b/>
            <w:bCs/>
            <w:color w:val="auto"/>
            <w:sz w:val="32"/>
            <w:szCs w:val="32"/>
            <w:rPrChange w:id="2995" w:author="Tafadzwa Wilson Sedze" w:date="2024-04-01T22:30:00Z">
              <w:rPr>
                <w:rFonts w:ascii="Times New Roman" w:eastAsia="Times New Roman" w:hAnsi="Times New Roman" w:cs="Times New Roman"/>
                <w:kern w:val="0"/>
                <w:sz w:val="24"/>
                <w:szCs w:val="24"/>
                <w:lang w:eastAsia="en-AE"/>
                <w14:ligatures w14:val="none"/>
              </w:rPr>
            </w:rPrChange>
          </w:rPr>
          <w:t>4.7.3 Operational Security</w:t>
        </w:r>
      </w:ins>
    </w:p>
    <w:p w14:paraId="3BFEB18A" w14:textId="77777777" w:rsidR="0034460E" w:rsidRPr="0034460E" w:rsidRDefault="0034460E">
      <w:pPr>
        <w:rPr>
          <w:ins w:id="2996" w:author="Tafadzwa Wilson Sedze" w:date="2024-04-01T17:20:00Z"/>
          <w:rPrChange w:id="2997" w:author="Tafadzwa Wilson Sedze" w:date="2024-04-01T22:35:00Z">
            <w:rPr>
              <w:ins w:id="2998" w:author="Tafadzwa Wilson Sedze" w:date="2024-04-01T17:20:00Z"/>
              <w:rFonts w:ascii="Times New Roman" w:eastAsia="Times New Roman" w:hAnsi="Times New Roman" w:cs="Times New Roman"/>
              <w:kern w:val="0"/>
              <w:sz w:val="24"/>
              <w:szCs w:val="24"/>
              <w:lang w:eastAsia="en-AE"/>
              <w14:ligatures w14:val="none"/>
            </w:rPr>
          </w:rPrChange>
        </w:rPr>
        <w:pPrChange w:id="2999" w:author="Tafadzwa Wilson Sedze" w:date="2024-04-01T22:35:00Z">
          <w:pPr>
            <w:spacing w:after="0" w:line="240" w:lineRule="auto"/>
          </w:pPr>
        </w:pPrChange>
      </w:pPr>
    </w:p>
    <w:p w14:paraId="49D83E79" w14:textId="77777777" w:rsidR="00AE575A" w:rsidRDefault="00AE575A">
      <w:pPr>
        <w:spacing w:after="0" w:line="240" w:lineRule="auto"/>
        <w:jc w:val="both"/>
        <w:rPr>
          <w:ins w:id="3000" w:author="Tafadzwa Wilson Sedze" w:date="2024-04-01T22:40:00Z"/>
          <w:rFonts w:ascii="Times New Roman" w:eastAsia="Times New Roman" w:hAnsi="Times New Roman" w:cs="Times New Roman"/>
          <w:kern w:val="0"/>
          <w:sz w:val="24"/>
          <w:szCs w:val="24"/>
          <w:lang w:eastAsia="en-AE"/>
          <w14:ligatures w14:val="none"/>
        </w:rPr>
      </w:pPr>
      <w:ins w:id="3001" w:author="Tafadzwa Wilson Sedze" w:date="2024-04-01T17:20:00Z">
        <w:r w:rsidRPr="00AE575A">
          <w:rPr>
            <w:rFonts w:ascii="Times New Roman" w:eastAsia="Times New Roman" w:hAnsi="Times New Roman" w:cs="Times New Roman"/>
            <w:kern w:val="0"/>
            <w:sz w:val="24"/>
            <w:szCs w:val="24"/>
            <w:lang w:eastAsia="en-AE"/>
            <w14:ligatures w14:val="none"/>
          </w:rPr>
          <w:t>Operational security focuses on user interaction safeguards, such as authentication mechanisms for validating user credentials, ensuring only authorized personnel can access and operate the system securely.</w:t>
        </w:r>
      </w:ins>
    </w:p>
    <w:p w14:paraId="61820CAA" w14:textId="77777777" w:rsidR="003B5096" w:rsidRDefault="003B5096">
      <w:pPr>
        <w:spacing w:after="0" w:line="240" w:lineRule="auto"/>
        <w:jc w:val="both"/>
        <w:rPr>
          <w:ins w:id="3002" w:author="Tafadzwa Wilson Sedze" w:date="2024-04-01T22:40:00Z"/>
          <w:rFonts w:ascii="Times New Roman" w:eastAsia="Times New Roman" w:hAnsi="Times New Roman" w:cs="Times New Roman"/>
          <w:kern w:val="0"/>
          <w:sz w:val="24"/>
          <w:szCs w:val="24"/>
          <w:lang w:eastAsia="en-AE"/>
          <w14:ligatures w14:val="none"/>
        </w:rPr>
      </w:pPr>
    </w:p>
    <w:p w14:paraId="3DB19DBF" w14:textId="77777777" w:rsidR="003B5096" w:rsidRDefault="003B5096">
      <w:pPr>
        <w:spacing w:after="0" w:line="240" w:lineRule="auto"/>
        <w:jc w:val="both"/>
        <w:rPr>
          <w:ins w:id="3003" w:author="Tafadzwa Wilson Sedze" w:date="2024-04-01T22:40:00Z"/>
          <w:rFonts w:ascii="Times New Roman" w:eastAsia="Times New Roman" w:hAnsi="Times New Roman" w:cs="Times New Roman"/>
          <w:kern w:val="0"/>
          <w:sz w:val="24"/>
          <w:szCs w:val="24"/>
          <w:lang w:eastAsia="en-AE"/>
          <w14:ligatures w14:val="none"/>
        </w:rPr>
      </w:pPr>
    </w:p>
    <w:p w14:paraId="47FE5368" w14:textId="77777777" w:rsidR="003B5096" w:rsidRDefault="003B5096">
      <w:pPr>
        <w:spacing w:after="0" w:line="240" w:lineRule="auto"/>
        <w:jc w:val="both"/>
        <w:rPr>
          <w:ins w:id="3004" w:author="Tafadzwa Wilson Sedze" w:date="2024-04-01T22:40:00Z"/>
          <w:rFonts w:ascii="Times New Roman" w:eastAsia="Times New Roman" w:hAnsi="Times New Roman" w:cs="Times New Roman"/>
          <w:kern w:val="0"/>
          <w:sz w:val="24"/>
          <w:szCs w:val="24"/>
          <w:lang w:eastAsia="en-AE"/>
          <w14:ligatures w14:val="none"/>
        </w:rPr>
      </w:pPr>
    </w:p>
    <w:p w14:paraId="19F9CB55" w14:textId="69563227" w:rsidR="00FB7C73" w:rsidRDefault="003B1C72" w:rsidP="00FB7C73">
      <w:pPr>
        <w:pStyle w:val="Heading2"/>
        <w:rPr>
          <w:ins w:id="3005" w:author="Wilson Centaurus" w:date="2024-05-26T16:35:00Z"/>
          <w:rFonts w:ascii="Times New Roman" w:hAnsi="Times New Roman" w:cs="Times New Roman"/>
          <w:b/>
          <w:bCs/>
          <w:color w:val="auto"/>
          <w:sz w:val="32"/>
          <w:szCs w:val="32"/>
        </w:rPr>
      </w:pPr>
      <w:ins w:id="3006" w:author="Wilson Centaurus" w:date="2024-05-26T16:35:00Z">
        <w:r>
          <w:rPr>
            <w:rFonts w:ascii="Times New Roman" w:hAnsi="Times New Roman" w:cs="Times New Roman"/>
            <w:b/>
            <w:bCs/>
            <w:color w:val="auto"/>
            <w:sz w:val="32"/>
            <w:szCs w:val="32"/>
          </w:rPr>
          <w:t>4.8</w:t>
        </w:r>
      </w:ins>
      <w:ins w:id="3007" w:author="Wilson Centaurus" w:date="2024-05-26T16:34:00Z">
        <w:r w:rsidR="00FB7C73" w:rsidRPr="00FB7C73">
          <w:rPr>
            <w:rFonts w:ascii="Times New Roman" w:hAnsi="Times New Roman" w:cs="Times New Roman"/>
            <w:b/>
            <w:bCs/>
            <w:color w:val="auto"/>
            <w:sz w:val="32"/>
            <w:szCs w:val="32"/>
          </w:rPr>
          <w:t xml:space="preserve"> ALGORITHM DESIGN</w:t>
        </w:r>
      </w:ins>
    </w:p>
    <w:p w14:paraId="39E3EFC7" w14:textId="004A571B" w:rsidR="00FB7C73" w:rsidRPr="00FB7C73" w:rsidRDefault="00FB7C73">
      <w:pPr>
        <w:rPr>
          <w:ins w:id="3008" w:author="Wilson Centaurus" w:date="2024-05-26T16:34:00Z"/>
          <w:rPrChange w:id="3009" w:author="Wilson Centaurus" w:date="2024-05-26T16:35:00Z">
            <w:rPr>
              <w:ins w:id="3010" w:author="Wilson Centaurus" w:date="2024-05-26T16:34:00Z"/>
              <w:rFonts w:ascii="Times New Roman" w:eastAsia="Times New Roman" w:hAnsi="Times New Roman" w:cs="Times New Roman"/>
              <w:b/>
              <w:bCs/>
              <w:kern w:val="0"/>
              <w:sz w:val="24"/>
              <w:szCs w:val="24"/>
              <w:lang w:val="en-ZW" w:eastAsia="en-AE"/>
              <w14:ligatures w14:val="none"/>
            </w:rPr>
          </w:rPrChange>
        </w:rPr>
        <w:pPrChange w:id="3011" w:author="Wilson Centaurus" w:date="2024-05-26T16:35:00Z">
          <w:pPr>
            <w:spacing w:after="0" w:line="240" w:lineRule="auto"/>
            <w:jc w:val="both"/>
          </w:pPr>
        </w:pPrChange>
      </w:pPr>
    </w:p>
    <w:p w14:paraId="1EFA460F" w14:textId="729BA435" w:rsidR="00FB7C73" w:rsidRDefault="00FB7C73" w:rsidP="00FB7C73">
      <w:pPr>
        <w:spacing w:after="0" w:line="240" w:lineRule="auto"/>
        <w:jc w:val="both"/>
        <w:rPr>
          <w:ins w:id="3012" w:author="Wilson Centaurus" w:date="2024-05-26T16:35:00Z"/>
          <w:rFonts w:ascii="Times New Roman" w:eastAsia="Times New Roman" w:hAnsi="Times New Roman" w:cs="Times New Roman"/>
          <w:kern w:val="0"/>
          <w:sz w:val="24"/>
          <w:szCs w:val="24"/>
          <w:lang w:val="en-ZW" w:eastAsia="en-AE"/>
          <w14:ligatures w14:val="none"/>
        </w:rPr>
      </w:pPr>
      <w:ins w:id="3013" w:author="Wilson Centaurus" w:date="2024-05-26T16:34:00Z">
        <w:r w:rsidRPr="00FB7C73">
          <w:rPr>
            <w:rFonts w:ascii="Times New Roman" w:eastAsia="Times New Roman" w:hAnsi="Times New Roman" w:cs="Times New Roman"/>
            <w:kern w:val="0"/>
            <w:sz w:val="24"/>
            <w:szCs w:val="24"/>
            <w:lang w:val="en-ZW" w:eastAsia="en-AE"/>
            <w14:ligatures w14:val="none"/>
          </w:rPr>
          <w:t>Our Aquaponics-Integrated</w:t>
        </w:r>
      </w:ins>
      <w:ins w:id="3014" w:author="Wilson Centaurus" w:date="2024-05-26T16:38:00Z">
        <w:r w:rsidR="00EA56E7">
          <w:rPr>
            <w:rFonts w:ascii="Times New Roman" w:eastAsia="Times New Roman" w:hAnsi="Times New Roman" w:cs="Times New Roman"/>
            <w:kern w:val="0"/>
            <w:sz w:val="24"/>
            <w:szCs w:val="24"/>
            <w:lang w:val="en-ZW" w:eastAsia="en-AE"/>
            <w14:ligatures w14:val="none"/>
          </w:rPr>
          <w:t xml:space="preserve"> Smart Farming System</w:t>
        </w:r>
      </w:ins>
      <w:ins w:id="3015" w:author="Wilson Centaurus" w:date="2024-05-26T16:34:00Z">
        <w:r w:rsidRPr="00FB7C73">
          <w:rPr>
            <w:rFonts w:ascii="Times New Roman" w:eastAsia="Times New Roman" w:hAnsi="Times New Roman" w:cs="Times New Roman"/>
            <w:kern w:val="0"/>
            <w:sz w:val="24"/>
            <w:szCs w:val="24"/>
            <w:lang w:val="en-ZW" w:eastAsia="en-AE"/>
            <w14:ligatures w14:val="none"/>
          </w:rPr>
          <w:t xml:space="preserve"> employs multiple algorithms to ensure efficient and seamless operation. The primary algorithms include the sensor data fetching algorithm, real-time weather data fetching algorithm, error detection and notification algorithm, periodic report generation algorithm, and the automated report emailing algorithm.</w:t>
        </w:r>
      </w:ins>
    </w:p>
    <w:p w14:paraId="37A621C2" w14:textId="77777777" w:rsidR="00FB7C73" w:rsidRPr="00FB7C73" w:rsidRDefault="00FB7C73" w:rsidP="00FB7C73">
      <w:pPr>
        <w:spacing w:after="0" w:line="240" w:lineRule="auto"/>
        <w:jc w:val="both"/>
        <w:rPr>
          <w:ins w:id="3016" w:author="Wilson Centaurus" w:date="2024-05-26T16:34:00Z"/>
          <w:rFonts w:ascii="Times New Roman" w:eastAsia="Times New Roman" w:hAnsi="Times New Roman" w:cs="Times New Roman"/>
          <w:kern w:val="0"/>
          <w:sz w:val="24"/>
          <w:szCs w:val="24"/>
          <w:lang w:val="en-ZW" w:eastAsia="en-AE"/>
          <w14:ligatures w14:val="none"/>
        </w:rPr>
      </w:pPr>
    </w:p>
    <w:p w14:paraId="025E808C" w14:textId="3D8A0B65" w:rsidR="00FB7C73" w:rsidRDefault="003B1C72" w:rsidP="00C86A9A">
      <w:pPr>
        <w:pStyle w:val="Heading2"/>
        <w:jc w:val="both"/>
        <w:rPr>
          <w:ins w:id="3017" w:author="Wilson Centaurus" w:date="2024-05-26T16:37:00Z"/>
          <w:rFonts w:ascii="Times New Roman" w:hAnsi="Times New Roman" w:cs="Times New Roman"/>
          <w:b/>
          <w:bCs/>
          <w:color w:val="auto"/>
          <w:sz w:val="32"/>
          <w:szCs w:val="32"/>
        </w:rPr>
      </w:pPr>
      <w:ins w:id="3018" w:author="Wilson Centaurus" w:date="2024-05-26T16:35:00Z">
        <w:r w:rsidRPr="00C86A9A">
          <w:rPr>
            <w:rFonts w:ascii="Times New Roman" w:hAnsi="Times New Roman" w:cs="Times New Roman"/>
            <w:b/>
            <w:bCs/>
            <w:color w:val="auto"/>
            <w:sz w:val="32"/>
            <w:szCs w:val="32"/>
            <w:rPrChange w:id="3019" w:author="Wilson Centaurus" w:date="2024-05-26T16:36:00Z">
              <w:rPr>
                <w:rFonts w:ascii="Times New Roman" w:eastAsia="Times New Roman" w:hAnsi="Times New Roman" w:cs="Times New Roman"/>
                <w:b/>
                <w:bCs/>
                <w:kern w:val="0"/>
                <w:sz w:val="24"/>
                <w:szCs w:val="24"/>
                <w:lang w:val="en-ZW" w:eastAsia="en-AE"/>
                <w14:ligatures w14:val="none"/>
              </w:rPr>
            </w:rPrChange>
          </w:rPr>
          <w:t xml:space="preserve">4.8.1 </w:t>
        </w:r>
      </w:ins>
      <w:ins w:id="3020" w:author="Wilson Centaurus" w:date="2024-05-26T16:34:00Z">
        <w:r w:rsidR="00FB7C73" w:rsidRPr="00C86A9A">
          <w:rPr>
            <w:rFonts w:ascii="Times New Roman" w:hAnsi="Times New Roman" w:cs="Times New Roman"/>
            <w:b/>
            <w:bCs/>
            <w:color w:val="auto"/>
            <w:sz w:val="32"/>
            <w:szCs w:val="32"/>
            <w:rPrChange w:id="3021" w:author="Wilson Centaurus" w:date="2024-05-26T16:36:00Z">
              <w:rPr>
                <w:rFonts w:ascii="Times New Roman" w:eastAsia="Times New Roman" w:hAnsi="Times New Roman" w:cs="Times New Roman"/>
                <w:b/>
                <w:bCs/>
                <w:kern w:val="0"/>
                <w:sz w:val="24"/>
                <w:szCs w:val="24"/>
                <w:lang w:val="en-ZW" w:eastAsia="en-AE"/>
                <w14:ligatures w14:val="none"/>
              </w:rPr>
            </w:rPrChange>
          </w:rPr>
          <w:t>Sensor Data Fetching Algorithm</w:t>
        </w:r>
      </w:ins>
    </w:p>
    <w:p w14:paraId="521717E9" w14:textId="77777777" w:rsidR="00C86A9A" w:rsidRPr="00C86A9A" w:rsidRDefault="00C86A9A">
      <w:pPr>
        <w:rPr>
          <w:ins w:id="3022" w:author="Wilson Centaurus" w:date="2024-05-26T16:34:00Z"/>
          <w:rPrChange w:id="3023" w:author="Wilson Centaurus" w:date="2024-05-26T16:37:00Z">
            <w:rPr>
              <w:ins w:id="3024" w:author="Wilson Centaurus" w:date="2024-05-26T16:34:00Z"/>
              <w:rFonts w:ascii="Times New Roman" w:eastAsia="Times New Roman" w:hAnsi="Times New Roman" w:cs="Times New Roman"/>
              <w:b/>
              <w:bCs/>
              <w:kern w:val="0"/>
              <w:sz w:val="24"/>
              <w:szCs w:val="24"/>
              <w:lang w:val="en-ZW" w:eastAsia="en-AE"/>
              <w14:ligatures w14:val="none"/>
            </w:rPr>
          </w:rPrChange>
        </w:rPr>
        <w:pPrChange w:id="3025" w:author="Wilson Centaurus" w:date="2024-05-26T16:37:00Z">
          <w:pPr>
            <w:spacing w:after="0" w:line="240" w:lineRule="auto"/>
            <w:jc w:val="both"/>
          </w:pPr>
        </w:pPrChange>
      </w:pPr>
    </w:p>
    <w:p w14:paraId="7E763F31" w14:textId="77777777" w:rsidR="00FB7C73" w:rsidRPr="00FB7C73" w:rsidRDefault="00FB7C73" w:rsidP="00FB7C73">
      <w:pPr>
        <w:spacing w:after="0" w:line="240" w:lineRule="auto"/>
        <w:jc w:val="both"/>
        <w:rPr>
          <w:ins w:id="3026" w:author="Wilson Centaurus" w:date="2024-05-26T16:34:00Z"/>
          <w:rFonts w:ascii="Times New Roman" w:eastAsia="Times New Roman" w:hAnsi="Times New Roman" w:cs="Times New Roman"/>
          <w:kern w:val="0"/>
          <w:sz w:val="24"/>
          <w:szCs w:val="24"/>
          <w:lang w:val="en-ZW" w:eastAsia="en-AE"/>
          <w14:ligatures w14:val="none"/>
        </w:rPr>
      </w:pPr>
      <w:ins w:id="3027" w:author="Wilson Centaurus" w:date="2024-05-26T16:34:00Z">
        <w:r w:rsidRPr="00FB7C73">
          <w:rPr>
            <w:rFonts w:ascii="Times New Roman" w:eastAsia="Times New Roman" w:hAnsi="Times New Roman" w:cs="Times New Roman"/>
            <w:kern w:val="0"/>
            <w:sz w:val="24"/>
            <w:szCs w:val="24"/>
            <w:lang w:val="en-ZW" w:eastAsia="en-AE"/>
            <w14:ligatures w14:val="none"/>
          </w:rPr>
          <w:t>This algorithm is responsible for collecting data from various sensors in the system and storing it in the Firebase database. The steps involved are as follows:</w:t>
        </w:r>
      </w:ins>
    </w:p>
    <w:p w14:paraId="19632DD2" w14:textId="77777777" w:rsidR="00FB7C73" w:rsidRPr="00FB7C73" w:rsidRDefault="00FB7C73" w:rsidP="00FB7C73">
      <w:pPr>
        <w:numPr>
          <w:ilvl w:val="0"/>
          <w:numId w:val="46"/>
        </w:numPr>
        <w:spacing w:after="0" w:line="240" w:lineRule="auto"/>
        <w:jc w:val="both"/>
        <w:rPr>
          <w:ins w:id="3028" w:author="Wilson Centaurus" w:date="2024-05-26T16:34:00Z"/>
          <w:rFonts w:ascii="Times New Roman" w:eastAsia="Times New Roman" w:hAnsi="Times New Roman" w:cs="Times New Roman"/>
          <w:kern w:val="0"/>
          <w:sz w:val="24"/>
          <w:szCs w:val="24"/>
          <w:lang w:val="en-ZW" w:eastAsia="en-AE"/>
          <w14:ligatures w14:val="none"/>
        </w:rPr>
      </w:pPr>
      <w:ins w:id="3029" w:author="Wilson Centaurus" w:date="2024-05-26T16:34:00Z">
        <w:r w:rsidRPr="00FB7C73">
          <w:rPr>
            <w:rFonts w:ascii="Times New Roman" w:eastAsia="Times New Roman" w:hAnsi="Times New Roman" w:cs="Times New Roman"/>
            <w:b/>
            <w:bCs/>
            <w:kern w:val="0"/>
            <w:sz w:val="24"/>
            <w:szCs w:val="24"/>
            <w:lang w:val="en-ZW" w:eastAsia="en-AE"/>
            <w14:ligatures w14:val="none"/>
          </w:rPr>
          <w:t>Initialization:</w:t>
        </w:r>
      </w:ins>
    </w:p>
    <w:p w14:paraId="0CE194CE" w14:textId="77777777" w:rsidR="00FB7C73" w:rsidRPr="00FB7C73" w:rsidRDefault="00FB7C73" w:rsidP="00FB7C73">
      <w:pPr>
        <w:numPr>
          <w:ilvl w:val="1"/>
          <w:numId w:val="46"/>
        </w:numPr>
        <w:spacing w:after="0" w:line="240" w:lineRule="auto"/>
        <w:jc w:val="both"/>
        <w:rPr>
          <w:ins w:id="3030" w:author="Wilson Centaurus" w:date="2024-05-26T16:34:00Z"/>
          <w:rFonts w:ascii="Times New Roman" w:eastAsia="Times New Roman" w:hAnsi="Times New Roman" w:cs="Times New Roman"/>
          <w:kern w:val="0"/>
          <w:sz w:val="24"/>
          <w:szCs w:val="24"/>
          <w:lang w:val="en-ZW" w:eastAsia="en-AE"/>
          <w14:ligatures w14:val="none"/>
        </w:rPr>
      </w:pPr>
      <w:ins w:id="3031" w:author="Wilson Centaurus" w:date="2024-05-26T16:34:00Z">
        <w:r w:rsidRPr="00FB7C73">
          <w:rPr>
            <w:rFonts w:ascii="Times New Roman" w:eastAsia="Times New Roman" w:hAnsi="Times New Roman" w:cs="Times New Roman"/>
            <w:kern w:val="0"/>
            <w:sz w:val="24"/>
            <w:szCs w:val="24"/>
            <w:lang w:val="en-ZW" w:eastAsia="en-AE"/>
            <w14:ligatures w14:val="none"/>
          </w:rPr>
          <w:t>Initialize the microcontroller and connect to the sensors.</w:t>
        </w:r>
      </w:ins>
    </w:p>
    <w:p w14:paraId="45164933" w14:textId="77777777" w:rsidR="00FB7C73" w:rsidRPr="00FB7C73" w:rsidRDefault="00FB7C73" w:rsidP="00FB7C73">
      <w:pPr>
        <w:numPr>
          <w:ilvl w:val="1"/>
          <w:numId w:val="46"/>
        </w:numPr>
        <w:spacing w:after="0" w:line="240" w:lineRule="auto"/>
        <w:jc w:val="both"/>
        <w:rPr>
          <w:ins w:id="3032" w:author="Wilson Centaurus" w:date="2024-05-26T16:34:00Z"/>
          <w:rFonts w:ascii="Times New Roman" w:eastAsia="Times New Roman" w:hAnsi="Times New Roman" w:cs="Times New Roman"/>
          <w:kern w:val="0"/>
          <w:sz w:val="24"/>
          <w:szCs w:val="24"/>
          <w:lang w:val="en-ZW" w:eastAsia="en-AE"/>
          <w14:ligatures w14:val="none"/>
        </w:rPr>
      </w:pPr>
      <w:ins w:id="3033" w:author="Wilson Centaurus" w:date="2024-05-26T16:34:00Z">
        <w:r w:rsidRPr="00FB7C73">
          <w:rPr>
            <w:rFonts w:ascii="Times New Roman" w:eastAsia="Times New Roman" w:hAnsi="Times New Roman" w:cs="Times New Roman"/>
            <w:kern w:val="0"/>
            <w:sz w:val="24"/>
            <w:szCs w:val="24"/>
            <w:lang w:val="en-ZW" w:eastAsia="en-AE"/>
            <w14:ligatures w14:val="none"/>
          </w:rPr>
          <w:t>Establish a connection to the Firebase database.</w:t>
        </w:r>
      </w:ins>
    </w:p>
    <w:p w14:paraId="0303035F" w14:textId="77777777" w:rsidR="00FB7C73" w:rsidRPr="00FB7C73" w:rsidRDefault="00FB7C73" w:rsidP="00FB7C73">
      <w:pPr>
        <w:numPr>
          <w:ilvl w:val="0"/>
          <w:numId w:val="46"/>
        </w:numPr>
        <w:spacing w:after="0" w:line="240" w:lineRule="auto"/>
        <w:jc w:val="both"/>
        <w:rPr>
          <w:ins w:id="3034" w:author="Wilson Centaurus" w:date="2024-05-26T16:34:00Z"/>
          <w:rFonts w:ascii="Times New Roman" w:eastAsia="Times New Roman" w:hAnsi="Times New Roman" w:cs="Times New Roman"/>
          <w:kern w:val="0"/>
          <w:sz w:val="24"/>
          <w:szCs w:val="24"/>
          <w:lang w:val="en-ZW" w:eastAsia="en-AE"/>
          <w14:ligatures w14:val="none"/>
        </w:rPr>
      </w:pPr>
      <w:ins w:id="3035" w:author="Wilson Centaurus" w:date="2024-05-26T16:34:00Z">
        <w:r w:rsidRPr="00FB7C73">
          <w:rPr>
            <w:rFonts w:ascii="Times New Roman" w:eastAsia="Times New Roman" w:hAnsi="Times New Roman" w:cs="Times New Roman"/>
            <w:b/>
            <w:bCs/>
            <w:kern w:val="0"/>
            <w:sz w:val="24"/>
            <w:szCs w:val="24"/>
            <w:lang w:val="en-ZW" w:eastAsia="en-AE"/>
            <w14:ligatures w14:val="none"/>
          </w:rPr>
          <w:t>Main Loop:</w:t>
        </w:r>
      </w:ins>
    </w:p>
    <w:p w14:paraId="25A4FED2" w14:textId="77777777" w:rsidR="00FB7C73" w:rsidRPr="00FB7C73" w:rsidRDefault="00FB7C73" w:rsidP="00FB7C73">
      <w:pPr>
        <w:numPr>
          <w:ilvl w:val="1"/>
          <w:numId w:val="46"/>
        </w:numPr>
        <w:spacing w:after="0" w:line="240" w:lineRule="auto"/>
        <w:jc w:val="both"/>
        <w:rPr>
          <w:ins w:id="3036" w:author="Wilson Centaurus" w:date="2024-05-26T16:34:00Z"/>
          <w:rFonts w:ascii="Times New Roman" w:eastAsia="Times New Roman" w:hAnsi="Times New Roman" w:cs="Times New Roman"/>
          <w:kern w:val="0"/>
          <w:sz w:val="24"/>
          <w:szCs w:val="24"/>
          <w:lang w:val="en-ZW" w:eastAsia="en-AE"/>
          <w14:ligatures w14:val="none"/>
        </w:rPr>
      </w:pPr>
      <w:ins w:id="3037" w:author="Wilson Centaurus" w:date="2024-05-26T16:34:00Z">
        <w:r w:rsidRPr="00FB7C73">
          <w:rPr>
            <w:rFonts w:ascii="Times New Roman" w:eastAsia="Times New Roman" w:hAnsi="Times New Roman" w:cs="Times New Roman"/>
            <w:kern w:val="0"/>
            <w:sz w:val="24"/>
            <w:szCs w:val="24"/>
            <w:lang w:val="en-ZW" w:eastAsia="en-AE"/>
            <w14:ligatures w14:val="none"/>
          </w:rPr>
          <w:t>Continuously monitor sensor data.</w:t>
        </w:r>
      </w:ins>
    </w:p>
    <w:p w14:paraId="45D097AE" w14:textId="77777777" w:rsidR="00FB7C73" w:rsidRPr="00FB7C73" w:rsidRDefault="00FB7C73" w:rsidP="00FB7C73">
      <w:pPr>
        <w:numPr>
          <w:ilvl w:val="0"/>
          <w:numId w:val="46"/>
        </w:numPr>
        <w:spacing w:after="0" w:line="240" w:lineRule="auto"/>
        <w:jc w:val="both"/>
        <w:rPr>
          <w:ins w:id="3038" w:author="Wilson Centaurus" w:date="2024-05-26T16:34:00Z"/>
          <w:rFonts w:ascii="Times New Roman" w:eastAsia="Times New Roman" w:hAnsi="Times New Roman" w:cs="Times New Roman"/>
          <w:kern w:val="0"/>
          <w:sz w:val="24"/>
          <w:szCs w:val="24"/>
          <w:lang w:val="en-ZW" w:eastAsia="en-AE"/>
          <w14:ligatures w14:val="none"/>
        </w:rPr>
      </w:pPr>
      <w:ins w:id="3039" w:author="Wilson Centaurus" w:date="2024-05-26T16:34:00Z">
        <w:r w:rsidRPr="00FB7C73">
          <w:rPr>
            <w:rFonts w:ascii="Times New Roman" w:eastAsia="Times New Roman" w:hAnsi="Times New Roman" w:cs="Times New Roman"/>
            <w:b/>
            <w:bCs/>
            <w:kern w:val="0"/>
            <w:sz w:val="24"/>
            <w:szCs w:val="24"/>
            <w:lang w:val="en-ZW" w:eastAsia="en-AE"/>
            <w14:ligatures w14:val="none"/>
          </w:rPr>
          <w:t>Data Acquisition:</w:t>
        </w:r>
      </w:ins>
    </w:p>
    <w:p w14:paraId="6E57D370" w14:textId="77777777" w:rsidR="00FB7C73" w:rsidRPr="00FB7C73" w:rsidRDefault="00FB7C73" w:rsidP="00FB7C73">
      <w:pPr>
        <w:numPr>
          <w:ilvl w:val="1"/>
          <w:numId w:val="46"/>
        </w:numPr>
        <w:spacing w:after="0" w:line="240" w:lineRule="auto"/>
        <w:jc w:val="both"/>
        <w:rPr>
          <w:ins w:id="3040" w:author="Wilson Centaurus" w:date="2024-05-26T16:34:00Z"/>
          <w:rFonts w:ascii="Times New Roman" w:eastAsia="Times New Roman" w:hAnsi="Times New Roman" w:cs="Times New Roman"/>
          <w:kern w:val="0"/>
          <w:sz w:val="24"/>
          <w:szCs w:val="24"/>
          <w:lang w:val="en-ZW" w:eastAsia="en-AE"/>
          <w14:ligatures w14:val="none"/>
        </w:rPr>
      </w:pPr>
      <w:ins w:id="3041" w:author="Wilson Centaurus" w:date="2024-05-26T16:34:00Z">
        <w:r w:rsidRPr="00FB7C73">
          <w:rPr>
            <w:rFonts w:ascii="Times New Roman" w:eastAsia="Times New Roman" w:hAnsi="Times New Roman" w:cs="Times New Roman"/>
            <w:kern w:val="0"/>
            <w:sz w:val="24"/>
            <w:szCs w:val="24"/>
            <w:lang w:val="en-ZW" w:eastAsia="en-AE"/>
            <w14:ligatures w14:val="none"/>
          </w:rPr>
          <w:t>Collect data from sensors (e.g., pH, temperature, humidity).</w:t>
        </w:r>
      </w:ins>
    </w:p>
    <w:p w14:paraId="3A5758BD" w14:textId="77777777" w:rsidR="00FB7C73" w:rsidRPr="00FB7C73" w:rsidRDefault="00FB7C73" w:rsidP="00FB7C73">
      <w:pPr>
        <w:numPr>
          <w:ilvl w:val="0"/>
          <w:numId w:val="46"/>
        </w:numPr>
        <w:spacing w:after="0" w:line="240" w:lineRule="auto"/>
        <w:jc w:val="both"/>
        <w:rPr>
          <w:ins w:id="3042" w:author="Wilson Centaurus" w:date="2024-05-26T16:34:00Z"/>
          <w:rFonts w:ascii="Times New Roman" w:eastAsia="Times New Roman" w:hAnsi="Times New Roman" w:cs="Times New Roman"/>
          <w:kern w:val="0"/>
          <w:sz w:val="24"/>
          <w:szCs w:val="24"/>
          <w:lang w:val="en-ZW" w:eastAsia="en-AE"/>
          <w14:ligatures w14:val="none"/>
        </w:rPr>
      </w:pPr>
      <w:ins w:id="3043" w:author="Wilson Centaurus" w:date="2024-05-26T16:34:00Z">
        <w:r w:rsidRPr="00FB7C73">
          <w:rPr>
            <w:rFonts w:ascii="Times New Roman" w:eastAsia="Times New Roman" w:hAnsi="Times New Roman" w:cs="Times New Roman"/>
            <w:b/>
            <w:bCs/>
            <w:kern w:val="0"/>
            <w:sz w:val="24"/>
            <w:szCs w:val="24"/>
            <w:lang w:val="en-ZW" w:eastAsia="en-AE"/>
            <w14:ligatures w14:val="none"/>
          </w:rPr>
          <w:t>Data Validation:</w:t>
        </w:r>
      </w:ins>
    </w:p>
    <w:p w14:paraId="43F4179D" w14:textId="77777777" w:rsidR="00FB7C73" w:rsidRPr="00FB7C73" w:rsidRDefault="00FB7C73" w:rsidP="00FB7C73">
      <w:pPr>
        <w:numPr>
          <w:ilvl w:val="1"/>
          <w:numId w:val="46"/>
        </w:numPr>
        <w:spacing w:after="0" w:line="240" w:lineRule="auto"/>
        <w:jc w:val="both"/>
        <w:rPr>
          <w:ins w:id="3044" w:author="Wilson Centaurus" w:date="2024-05-26T16:34:00Z"/>
          <w:rFonts w:ascii="Times New Roman" w:eastAsia="Times New Roman" w:hAnsi="Times New Roman" w:cs="Times New Roman"/>
          <w:kern w:val="0"/>
          <w:sz w:val="24"/>
          <w:szCs w:val="24"/>
          <w:lang w:val="en-ZW" w:eastAsia="en-AE"/>
          <w14:ligatures w14:val="none"/>
        </w:rPr>
      </w:pPr>
      <w:ins w:id="3045" w:author="Wilson Centaurus" w:date="2024-05-26T16:34:00Z">
        <w:r w:rsidRPr="00FB7C73">
          <w:rPr>
            <w:rFonts w:ascii="Times New Roman" w:eastAsia="Times New Roman" w:hAnsi="Times New Roman" w:cs="Times New Roman"/>
            <w:kern w:val="0"/>
            <w:sz w:val="24"/>
            <w:szCs w:val="24"/>
            <w:lang w:val="en-ZW" w:eastAsia="en-AE"/>
            <w14:ligatures w14:val="none"/>
          </w:rPr>
          <w:t>Check the collected data for errors or noise.</w:t>
        </w:r>
      </w:ins>
    </w:p>
    <w:p w14:paraId="063AAA6B" w14:textId="77777777" w:rsidR="00FB7C73" w:rsidRPr="00FB7C73" w:rsidRDefault="00FB7C73" w:rsidP="00FB7C73">
      <w:pPr>
        <w:numPr>
          <w:ilvl w:val="0"/>
          <w:numId w:val="46"/>
        </w:numPr>
        <w:spacing w:after="0" w:line="240" w:lineRule="auto"/>
        <w:jc w:val="both"/>
        <w:rPr>
          <w:ins w:id="3046" w:author="Wilson Centaurus" w:date="2024-05-26T16:34:00Z"/>
          <w:rFonts w:ascii="Times New Roman" w:eastAsia="Times New Roman" w:hAnsi="Times New Roman" w:cs="Times New Roman"/>
          <w:kern w:val="0"/>
          <w:sz w:val="24"/>
          <w:szCs w:val="24"/>
          <w:lang w:val="en-ZW" w:eastAsia="en-AE"/>
          <w14:ligatures w14:val="none"/>
        </w:rPr>
      </w:pPr>
      <w:ins w:id="3047" w:author="Wilson Centaurus" w:date="2024-05-26T16:34:00Z">
        <w:r w:rsidRPr="00FB7C73">
          <w:rPr>
            <w:rFonts w:ascii="Times New Roman" w:eastAsia="Times New Roman" w:hAnsi="Times New Roman" w:cs="Times New Roman"/>
            <w:b/>
            <w:bCs/>
            <w:kern w:val="0"/>
            <w:sz w:val="24"/>
            <w:szCs w:val="24"/>
            <w:lang w:val="en-ZW" w:eastAsia="en-AE"/>
            <w14:ligatures w14:val="none"/>
          </w:rPr>
          <w:t>Data Transmission:</w:t>
        </w:r>
      </w:ins>
    </w:p>
    <w:p w14:paraId="13A8902F" w14:textId="77777777" w:rsidR="00FB7C73" w:rsidRPr="00FB7C73" w:rsidRDefault="00FB7C73" w:rsidP="00FB7C73">
      <w:pPr>
        <w:numPr>
          <w:ilvl w:val="1"/>
          <w:numId w:val="46"/>
        </w:numPr>
        <w:spacing w:after="0" w:line="240" w:lineRule="auto"/>
        <w:jc w:val="both"/>
        <w:rPr>
          <w:ins w:id="3048" w:author="Wilson Centaurus" w:date="2024-05-26T16:34:00Z"/>
          <w:rFonts w:ascii="Times New Roman" w:eastAsia="Times New Roman" w:hAnsi="Times New Roman" w:cs="Times New Roman"/>
          <w:kern w:val="0"/>
          <w:sz w:val="24"/>
          <w:szCs w:val="24"/>
          <w:lang w:val="en-ZW" w:eastAsia="en-AE"/>
          <w14:ligatures w14:val="none"/>
        </w:rPr>
      </w:pPr>
      <w:ins w:id="3049" w:author="Wilson Centaurus" w:date="2024-05-26T16:34:00Z">
        <w:r w:rsidRPr="00FB7C73">
          <w:rPr>
            <w:rFonts w:ascii="Times New Roman" w:eastAsia="Times New Roman" w:hAnsi="Times New Roman" w:cs="Times New Roman"/>
            <w:kern w:val="0"/>
            <w:sz w:val="24"/>
            <w:szCs w:val="24"/>
            <w:lang w:val="en-ZW" w:eastAsia="en-AE"/>
            <w14:ligatures w14:val="none"/>
          </w:rPr>
          <w:t>Send validated data to the Firebase database for storage.</w:t>
        </w:r>
      </w:ins>
    </w:p>
    <w:p w14:paraId="44B00F39" w14:textId="727C083B" w:rsidR="00FB7C73" w:rsidRDefault="003B1C72" w:rsidP="00C86A9A">
      <w:pPr>
        <w:pStyle w:val="Heading2"/>
        <w:jc w:val="both"/>
        <w:rPr>
          <w:ins w:id="3050" w:author="Wilson Centaurus" w:date="2024-05-26T16:39:00Z"/>
          <w:rFonts w:ascii="Times New Roman" w:hAnsi="Times New Roman" w:cs="Times New Roman"/>
          <w:b/>
          <w:bCs/>
          <w:color w:val="auto"/>
          <w:sz w:val="32"/>
          <w:szCs w:val="32"/>
        </w:rPr>
      </w:pPr>
      <w:ins w:id="3051" w:author="Wilson Centaurus" w:date="2024-05-26T16:36:00Z">
        <w:r w:rsidRPr="00C86A9A">
          <w:rPr>
            <w:rFonts w:ascii="Times New Roman" w:hAnsi="Times New Roman" w:cs="Times New Roman"/>
            <w:b/>
            <w:bCs/>
            <w:color w:val="auto"/>
            <w:sz w:val="32"/>
            <w:szCs w:val="32"/>
            <w:rPrChange w:id="3052" w:author="Wilson Centaurus" w:date="2024-05-26T16:36:00Z">
              <w:rPr>
                <w:rFonts w:ascii="Times New Roman" w:eastAsia="Times New Roman" w:hAnsi="Times New Roman" w:cs="Times New Roman"/>
                <w:b/>
                <w:bCs/>
                <w:kern w:val="0"/>
                <w:sz w:val="24"/>
                <w:szCs w:val="24"/>
                <w:lang w:val="en-ZW" w:eastAsia="en-AE"/>
                <w14:ligatures w14:val="none"/>
              </w:rPr>
            </w:rPrChange>
          </w:rPr>
          <w:t xml:space="preserve">4.8.2 </w:t>
        </w:r>
      </w:ins>
      <w:ins w:id="3053" w:author="Wilson Centaurus" w:date="2024-05-26T16:34:00Z">
        <w:r w:rsidR="00FB7C73" w:rsidRPr="00C86A9A">
          <w:rPr>
            <w:rFonts w:ascii="Times New Roman" w:hAnsi="Times New Roman" w:cs="Times New Roman"/>
            <w:b/>
            <w:bCs/>
            <w:color w:val="auto"/>
            <w:sz w:val="32"/>
            <w:szCs w:val="32"/>
            <w:rPrChange w:id="3054" w:author="Wilson Centaurus" w:date="2024-05-26T16:36:00Z">
              <w:rPr>
                <w:rFonts w:ascii="Times New Roman" w:eastAsia="Times New Roman" w:hAnsi="Times New Roman" w:cs="Times New Roman"/>
                <w:b/>
                <w:bCs/>
                <w:kern w:val="0"/>
                <w:sz w:val="24"/>
                <w:szCs w:val="24"/>
                <w:lang w:val="en-ZW" w:eastAsia="en-AE"/>
                <w14:ligatures w14:val="none"/>
              </w:rPr>
            </w:rPrChange>
          </w:rPr>
          <w:t>Real-Time Weather Data Fetching Algorithm</w:t>
        </w:r>
      </w:ins>
    </w:p>
    <w:p w14:paraId="62AEF656" w14:textId="77777777" w:rsidR="00012360" w:rsidRPr="00012360" w:rsidRDefault="00012360">
      <w:pPr>
        <w:rPr>
          <w:ins w:id="3055" w:author="Wilson Centaurus" w:date="2024-05-26T16:34:00Z"/>
          <w:rPrChange w:id="3056" w:author="Wilson Centaurus" w:date="2024-05-26T16:39:00Z">
            <w:rPr>
              <w:ins w:id="3057" w:author="Wilson Centaurus" w:date="2024-05-26T16:34:00Z"/>
              <w:rFonts w:ascii="Times New Roman" w:eastAsia="Times New Roman" w:hAnsi="Times New Roman" w:cs="Times New Roman"/>
              <w:b/>
              <w:bCs/>
              <w:kern w:val="0"/>
              <w:sz w:val="24"/>
              <w:szCs w:val="24"/>
              <w:lang w:val="en-ZW" w:eastAsia="en-AE"/>
              <w14:ligatures w14:val="none"/>
            </w:rPr>
          </w:rPrChange>
        </w:rPr>
        <w:pPrChange w:id="3058" w:author="Wilson Centaurus" w:date="2024-05-26T16:39:00Z">
          <w:pPr>
            <w:spacing w:after="0" w:line="240" w:lineRule="auto"/>
            <w:jc w:val="both"/>
          </w:pPr>
        </w:pPrChange>
      </w:pPr>
    </w:p>
    <w:p w14:paraId="3144E7BB" w14:textId="77777777" w:rsidR="00FB7C73" w:rsidRDefault="00FB7C73" w:rsidP="00FB7C73">
      <w:pPr>
        <w:spacing w:after="0" w:line="240" w:lineRule="auto"/>
        <w:jc w:val="both"/>
        <w:rPr>
          <w:ins w:id="3059" w:author="Wilson Centaurus" w:date="2024-05-26T16:39:00Z"/>
          <w:rFonts w:ascii="Times New Roman" w:eastAsia="Times New Roman" w:hAnsi="Times New Roman" w:cs="Times New Roman"/>
          <w:kern w:val="0"/>
          <w:sz w:val="24"/>
          <w:szCs w:val="24"/>
          <w:lang w:val="en-ZW" w:eastAsia="en-AE"/>
          <w14:ligatures w14:val="none"/>
        </w:rPr>
      </w:pPr>
      <w:ins w:id="3060" w:author="Wilson Centaurus" w:date="2024-05-26T16:34:00Z">
        <w:r w:rsidRPr="00FB7C73">
          <w:rPr>
            <w:rFonts w:ascii="Times New Roman" w:eastAsia="Times New Roman" w:hAnsi="Times New Roman" w:cs="Times New Roman"/>
            <w:kern w:val="0"/>
            <w:sz w:val="24"/>
            <w:szCs w:val="24"/>
            <w:lang w:val="en-ZW" w:eastAsia="en-AE"/>
            <w14:ligatures w14:val="none"/>
          </w:rPr>
          <w:lastRenderedPageBreak/>
          <w:t xml:space="preserve">This algorithm fetches real-time weather data using the </w:t>
        </w:r>
        <w:proofErr w:type="spellStart"/>
        <w:r w:rsidRPr="00FB7C73">
          <w:rPr>
            <w:rFonts w:ascii="Times New Roman" w:eastAsia="Times New Roman" w:hAnsi="Times New Roman" w:cs="Times New Roman"/>
            <w:kern w:val="0"/>
            <w:sz w:val="24"/>
            <w:szCs w:val="24"/>
            <w:lang w:val="en-ZW" w:eastAsia="en-AE"/>
            <w14:ligatures w14:val="none"/>
          </w:rPr>
          <w:t>OpenWeather</w:t>
        </w:r>
        <w:proofErr w:type="spellEnd"/>
        <w:r w:rsidRPr="00FB7C73">
          <w:rPr>
            <w:rFonts w:ascii="Times New Roman" w:eastAsia="Times New Roman" w:hAnsi="Times New Roman" w:cs="Times New Roman"/>
            <w:kern w:val="0"/>
            <w:sz w:val="24"/>
            <w:szCs w:val="24"/>
            <w:lang w:val="en-ZW" w:eastAsia="en-AE"/>
            <w14:ligatures w14:val="none"/>
          </w:rPr>
          <w:t xml:space="preserve"> API to help farmers make informed decisions based on current weather conditions. The steps involved are:</w:t>
        </w:r>
      </w:ins>
    </w:p>
    <w:p w14:paraId="618AA151" w14:textId="77777777" w:rsidR="004E1F44" w:rsidRPr="00FB7C73" w:rsidRDefault="004E1F44" w:rsidP="00FB7C73">
      <w:pPr>
        <w:spacing w:after="0" w:line="240" w:lineRule="auto"/>
        <w:jc w:val="both"/>
        <w:rPr>
          <w:ins w:id="3061" w:author="Wilson Centaurus" w:date="2024-05-26T16:34:00Z"/>
          <w:rFonts w:ascii="Times New Roman" w:eastAsia="Times New Roman" w:hAnsi="Times New Roman" w:cs="Times New Roman"/>
          <w:kern w:val="0"/>
          <w:sz w:val="24"/>
          <w:szCs w:val="24"/>
          <w:lang w:val="en-ZW" w:eastAsia="en-AE"/>
          <w14:ligatures w14:val="none"/>
        </w:rPr>
      </w:pPr>
    </w:p>
    <w:p w14:paraId="3B7ACB99" w14:textId="77777777" w:rsidR="00FB7C73" w:rsidRPr="00FB7C73" w:rsidRDefault="00FB7C73" w:rsidP="00FB7C73">
      <w:pPr>
        <w:numPr>
          <w:ilvl w:val="0"/>
          <w:numId w:val="47"/>
        </w:numPr>
        <w:spacing w:after="0" w:line="240" w:lineRule="auto"/>
        <w:jc w:val="both"/>
        <w:rPr>
          <w:ins w:id="3062" w:author="Wilson Centaurus" w:date="2024-05-26T16:34:00Z"/>
          <w:rFonts w:ascii="Times New Roman" w:eastAsia="Times New Roman" w:hAnsi="Times New Roman" w:cs="Times New Roman"/>
          <w:kern w:val="0"/>
          <w:sz w:val="24"/>
          <w:szCs w:val="24"/>
          <w:lang w:val="en-ZW" w:eastAsia="en-AE"/>
          <w14:ligatures w14:val="none"/>
        </w:rPr>
      </w:pPr>
      <w:ins w:id="3063" w:author="Wilson Centaurus" w:date="2024-05-26T16:34:00Z">
        <w:r w:rsidRPr="00FB7C73">
          <w:rPr>
            <w:rFonts w:ascii="Times New Roman" w:eastAsia="Times New Roman" w:hAnsi="Times New Roman" w:cs="Times New Roman"/>
            <w:b/>
            <w:bCs/>
            <w:kern w:val="0"/>
            <w:sz w:val="24"/>
            <w:szCs w:val="24"/>
            <w:lang w:val="en-ZW" w:eastAsia="en-AE"/>
            <w14:ligatures w14:val="none"/>
          </w:rPr>
          <w:t>Initialization:</w:t>
        </w:r>
      </w:ins>
    </w:p>
    <w:p w14:paraId="70E17E2D" w14:textId="77777777" w:rsidR="00FB7C73" w:rsidRPr="00FB7C73" w:rsidRDefault="00FB7C73" w:rsidP="00FB7C73">
      <w:pPr>
        <w:numPr>
          <w:ilvl w:val="1"/>
          <w:numId w:val="47"/>
        </w:numPr>
        <w:spacing w:after="0" w:line="240" w:lineRule="auto"/>
        <w:jc w:val="both"/>
        <w:rPr>
          <w:ins w:id="3064" w:author="Wilson Centaurus" w:date="2024-05-26T16:34:00Z"/>
          <w:rFonts w:ascii="Times New Roman" w:eastAsia="Times New Roman" w:hAnsi="Times New Roman" w:cs="Times New Roman"/>
          <w:kern w:val="0"/>
          <w:sz w:val="24"/>
          <w:szCs w:val="24"/>
          <w:lang w:val="en-ZW" w:eastAsia="en-AE"/>
          <w14:ligatures w14:val="none"/>
        </w:rPr>
      </w:pPr>
      <w:ins w:id="3065" w:author="Wilson Centaurus" w:date="2024-05-26T16:34:00Z">
        <w:r w:rsidRPr="00FB7C73">
          <w:rPr>
            <w:rFonts w:ascii="Times New Roman" w:eastAsia="Times New Roman" w:hAnsi="Times New Roman" w:cs="Times New Roman"/>
            <w:kern w:val="0"/>
            <w:sz w:val="24"/>
            <w:szCs w:val="24"/>
            <w:lang w:val="en-ZW" w:eastAsia="en-AE"/>
            <w14:ligatures w14:val="none"/>
          </w:rPr>
          <w:t>Set up the API connection and configure API keys.</w:t>
        </w:r>
      </w:ins>
    </w:p>
    <w:p w14:paraId="15B27D23" w14:textId="77777777" w:rsidR="00FB7C73" w:rsidRPr="00FB7C73" w:rsidRDefault="00FB7C73" w:rsidP="00FB7C73">
      <w:pPr>
        <w:numPr>
          <w:ilvl w:val="0"/>
          <w:numId w:val="47"/>
        </w:numPr>
        <w:spacing w:after="0" w:line="240" w:lineRule="auto"/>
        <w:jc w:val="both"/>
        <w:rPr>
          <w:ins w:id="3066" w:author="Wilson Centaurus" w:date="2024-05-26T16:34:00Z"/>
          <w:rFonts w:ascii="Times New Roman" w:eastAsia="Times New Roman" w:hAnsi="Times New Roman" w:cs="Times New Roman"/>
          <w:kern w:val="0"/>
          <w:sz w:val="24"/>
          <w:szCs w:val="24"/>
          <w:lang w:val="en-ZW" w:eastAsia="en-AE"/>
          <w14:ligatures w14:val="none"/>
        </w:rPr>
      </w:pPr>
      <w:ins w:id="3067" w:author="Wilson Centaurus" w:date="2024-05-26T16:34:00Z">
        <w:r w:rsidRPr="00FB7C73">
          <w:rPr>
            <w:rFonts w:ascii="Times New Roman" w:eastAsia="Times New Roman" w:hAnsi="Times New Roman" w:cs="Times New Roman"/>
            <w:b/>
            <w:bCs/>
            <w:kern w:val="0"/>
            <w:sz w:val="24"/>
            <w:szCs w:val="24"/>
            <w:lang w:val="en-ZW" w:eastAsia="en-AE"/>
            <w14:ligatures w14:val="none"/>
          </w:rPr>
          <w:t>Data Request:</w:t>
        </w:r>
      </w:ins>
    </w:p>
    <w:p w14:paraId="7B7753B2" w14:textId="77777777" w:rsidR="00FB7C73" w:rsidRPr="00FB7C73" w:rsidRDefault="00FB7C73" w:rsidP="00FB7C73">
      <w:pPr>
        <w:numPr>
          <w:ilvl w:val="1"/>
          <w:numId w:val="47"/>
        </w:numPr>
        <w:spacing w:after="0" w:line="240" w:lineRule="auto"/>
        <w:jc w:val="both"/>
        <w:rPr>
          <w:ins w:id="3068" w:author="Wilson Centaurus" w:date="2024-05-26T16:34:00Z"/>
          <w:rFonts w:ascii="Times New Roman" w:eastAsia="Times New Roman" w:hAnsi="Times New Roman" w:cs="Times New Roman"/>
          <w:kern w:val="0"/>
          <w:sz w:val="24"/>
          <w:szCs w:val="24"/>
          <w:lang w:val="en-ZW" w:eastAsia="en-AE"/>
          <w14:ligatures w14:val="none"/>
        </w:rPr>
      </w:pPr>
      <w:ins w:id="3069" w:author="Wilson Centaurus" w:date="2024-05-26T16:34:00Z">
        <w:r w:rsidRPr="00FB7C73">
          <w:rPr>
            <w:rFonts w:ascii="Times New Roman" w:eastAsia="Times New Roman" w:hAnsi="Times New Roman" w:cs="Times New Roman"/>
            <w:kern w:val="0"/>
            <w:sz w:val="24"/>
            <w:szCs w:val="24"/>
            <w:lang w:val="en-ZW" w:eastAsia="en-AE"/>
            <w14:ligatures w14:val="none"/>
          </w:rPr>
          <w:t xml:space="preserve">Send a request to the </w:t>
        </w:r>
        <w:proofErr w:type="spellStart"/>
        <w:r w:rsidRPr="00FB7C73">
          <w:rPr>
            <w:rFonts w:ascii="Times New Roman" w:eastAsia="Times New Roman" w:hAnsi="Times New Roman" w:cs="Times New Roman"/>
            <w:kern w:val="0"/>
            <w:sz w:val="24"/>
            <w:szCs w:val="24"/>
            <w:lang w:val="en-ZW" w:eastAsia="en-AE"/>
            <w14:ligatures w14:val="none"/>
          </w:rPr>
          <w:t>OpenWeather</w:t>
        </w:r>
        <w:proofErr w:type="spellEnd"/>
        <w:r w:rsidRPr="00FB7C73">
          <w:rPr>
            <w:rFonts w:ascii="Times New Roman" w:eastAsia="Times New Roman" w:hAnsi="Times New Roman" w:cs="Times New Roman"/>
            <w:kern w:val="0"/>
            <w:sz w:val="24"/>
            <w:szCs w:val="24"/>
            <w:lang w:val="en-ZW" w:eastAsia="en-AE"/>
            <w14:ligatures w14:val="none"/>
          </w:rPr>
          <w:t xml:space="preserve"> API for current weather data.</w:t>
        </w:r>
      </w:ins>
    </w:p>
    <w:p w14:paraId="2BD2C568" w14:textId="77777777" w:rsidR="00FB7C73" w:rsidRPr="00FB7C73" w:rsidRDefault="00FB7C73" w:rsidP="00FB7C73">
      <w:pPr>
        <w:numPr>
          <w:ilvl w:val="0"/>
          <w:numId w:val="47"/>
        </w:numPr>
        <w:spacing w:after="0" w:line="240" w:lineRule="auto"/>
        <w:jc w:val="both"/>
        <w:rPr>
          <w:ins w:id="3070" w:author="Wilson Centaurus" w:date="2024-05-26T16:34:00Z"/>
          <w:rFonts w:ascii="Times New Roman" w:eastAsia="Times New Roman" w:hAnsi="Times New Roman" w:cs="Times New Roman"/>
          <w:kern w:val="0"/>
          <w:sz w:val="24"/>
          <w:szCs w:val="24"/>
          <w:lang w:val="en-ZW" w:eastAsia="en-AE"/>
          <w14:ligatures w14:val="none"/>
        </w:rPr>
      </w:pPr>
      <w:ins w:id="3071" w:author="Wilson Centaurus" w:date="2024-05-26T16:34:00Z">
        <w:r w:rsidRPr="00FB7C73">
          <w:rPr>
            <w:rFonts w:ascii="Times New Roman" w:eastAsia="Times New Roman" w:hAnsi="Times New Roman" w:cs="Times New Roman"/>
            <w:b/>
            <w:bCs/>
            <w:kern w:val="0"/>
            <w:sz w:val="24"/>
            <w:szCs w:val="24"/>
            <w:lang w:val="en-ZW" w:eastAsia="en-AE"/>
            <w14:ligatures w14:val="none"/>
          </w:rPr>
          <w:t>Data Reception:</w:t>
        </w:r>
      </w:ins>
    </w:p>
    <w:p w14:paraId="4FEBF66E" w14:textId="77777777" w:rsidR="00FB7C73" w:rsidRPr="00FB7C73" w:rsidRDefault="00FB7C73" w:rsidP="00FB7C73">
      <w:pPr>
        <w:numPr>
          <w:ilvl w:val="1"/>
          <w:numId w:val="47"/>
        </w:numPr>
        <w:spacing w:after="0" w:line="240" w:lineRule="auto"/>
        <w:jc w:val="both"/>
        <w:rPr>
          <w:ins w:id="3072" w:author="Wilson Centaurus" w:date="2024-05-26T16:34:00Z"/>
          <w:rFonts w:ascii="Times New Roman" w:eastAsia="Times New Roman" w:hAnsi="Times New Roman" w:cs="Times New Roman"/>
          <w:kern w:val="0"/>
          <w:sz w:val="24"/>
          <w:szCs w:val="24"/>
          <w:lang w:val="en-ZW" w:eastAsia="en-AE"/>
          <w14:ligatures w14:val="none"/>
        </w:rPr>
      </w:pPr>
      <w:ins w:id="3073" w:author="Wilson Centaurus" w:date="2024-05-26T16:34:00Z">
        <w:r w:rsidRPr="00FB7C73">
          <w:rPr>
            <w:rFonts w:ascii="Times New Roman" w:eastAsia="Times New Roman" w:hAnsi="Times New Roman" w:cs="Times New Roman"/>
            <w:kern w:val="0"/>
            <w:sz w:val="24"/>
            <w:szCs w:val="24"/>
            <w:lang w:val="en-ZW" w:eastAsia="en-AE"/>
            <w14:ligatures w14:val="none"/>
          </w:rPr>
          <w:t>Receive the response from the API.</w:t>
        </w:r>
      </w:ins>
    </w:p>
    <w:p w14:paraId="2A59B706" w14:textId="77777777" w:rsidR="00FB7C73" w:rsidRPr="00FB7C73" w:rsidRDefault="00FB7C73" w:rsidP="00FB7C73">
      <w:pPr>
        <w:numPr>
          <w:ilvl w:val="0"/>
          <w:numId w:val="47"/>
        </w:numPr>
        <w:spacing w:after="0" w:line="240" w:lineRule="auto"/>
        <w:jc w:val="both"/>
        <w:rPr>
          <w:ins w:id="3074" w:author="Wilson Centaurus" w:date="2024-05-26T16:34:00Z"/>
          <w:rFonts w:ascii="Times New Roman" w:eastAsia="Times New Roman" w:hAnsi="Times New Roman" w:cs="Times New Roman"/>
          <w:kern w:val="0"/>
          <w:sz w:val="24"/>
          <w:szCs w:val="24"/>
          <w:lang w:val="en-ZW" w:eastAsia="en-AE"/>
          <w14:ligatures w14:val="none"/>
        </w:rPr>
      </w:pPr>
      <w:ins w:id="3075" w:author="Wilson Centaurus" w:date="2024-05-26T16:34:00Z">
        <w:r w:rsidRPr="00FB7C73">
          <w:rPr>
            <w:rFonts w:ascii="Times New Roman" w:eastAsia="Times New Roman" w:hAnsi="Times New Roman" w:cs="Times New Roman"/>
            <w:b/>
            <w:bCs/>
            <w:kern w:val="0"/>
            <w:sz w:val="24"/>
            <w:szCs w:val="24"/>
            <w:lang w:val="en-ZW" w:eastAsia="en-AE"/>
            <w14:ligatures w14:val="none"/>
          </w:rPr>
          <w:t>Data Processing:</w:t>
        </w:r>
      </w:ins>
    </w:p>
    <w:p w14:paraId="4ECF2B95" w14:textId="77777777" w:rsidR="00FB7C73" w:rsidRPr="00FB7C73" w:rsidRDefault="00FB7C73" w:rsidP="00FB7C73">
      <w:pPr>
        <w:numPr>
          <w:ilvl w:val="1"/>
          <w:numId w:val="47"/>
        </w:numPr>
        <w:spacing w:after="0" w:line="240" w:lineRule="auto"/>
        <w:jc w:val="both"/>
        <w:rPr>
          <w:ins w:id="3076" w:author="Wilson Centaurus" w:date="2024-05-26T16:34:00Z"/>
          <w:rFonts w:ascii="Times New Roman" w:eastAsia="Times New Roman" w:hAnsi="Times New Roman" w:cs="Times New Roman"/>
          <w:kern w:val="0"/>
          <w:sz w:val="24"/>
          <w:szCs w:val="24"/>
          <w:lang w:val="en-ZW" w:eastAsia="en-AE"/>
          <w14:ligatures w14:val="none"/>
        </w:rPr>
      </w:pPr>
      <w:ins w:id="3077" w:author="Wilson Centaurus" w:date="2024-05-26T16:34:00Z">
        <w:r w:rsidRPr="00FB7C73">
          <w:rPr>
            <w:rFonts w:ascii="Times New Roman" w:eastAsia="Times New Roman" w:hAnsi="Times New Roman" w:cs="Times New Roman"/>
            <w:kern w:val="0"/>
            <w:sz w:val="24"/>
            <w:szCs w:val="24"/>
            <w:lang w:val="en-ZW" w:eastAsia="en-AE"/>
            <w14:ligatures w14:val="none"/>
          </w:rPr>
          <w:t>Parse the weather data to extract relevant information.</w:t>
        </w:r>
      </w:ins>
    </w:p>
    <w:p w14:paraId="7CC7DB20" w14:textId="77777777" w:rsidR="00FB7C73" w:rsidRPr="00FB7C73" w:rsidRDefault="00FB7C73" w:rsidP="00FB7C73">
      <w:pPr>
        <w:numPr>
          <w:ilvl w:val="0"/>
          <w:numId w:val="47"/>
        </w:numPr>
        <w:spacing w:after="0" w:line="240" w:lineRule="auto"/>
        <w:jc w:val="both"/>
        <w:rPr>
          <w:ins w:id="3078" w:author="Wilson Centaurus" w:date="2024-05-26T16:34:00Z"/>
          <w:rFonts w:ascii="Times New Roman" w:eastAsia="Times New Roman" w:hAnsi="Times New Roman" w:cs="Times New Roman"/>
          <w:kern w:val="0"/>
          <w:sz w:val="24"/>
          <w:szCs w:val="24"/>
          <w:lang w:val="en-ZW" w:eastAsia="en-AE"/>
          <w14:ligatures w14:val="none"/>
        </w:rPr>
      </w:pPr>
      <w:ins w:id="3079" w:author="Wilson Centaurus" w:date="2024-05-26T16:34:00Z">
        <w:r w:rsidRPr="00FB7C73">
          <w:rPr>
            <w:rFonts w:ascii="Times New Roman" w:eastAsia="Times New Roman" w:hAnsi="Times New Roman" w:cs="Times New Roman"/>
            <w:b/>
            <w:bCs/>
            <w:kern w:val="0"/>
            <w:sz w:val="24"/>
            <w:szCs w:val="24"/>
            <w:lang w:val="en-ZW" w:eastAsia="en-AE"/>
            <w14:ligatures w14:val="none"/>
          </w:rPr>
          <w:t>Data Storage:</w:t>
        </w:r>
      </w:ins>
    </w:p>
    <w:p w14:paraId="1A2E5F53" w14:textId="77777777" w:rsidR="00FB7C73" w:rsidRDefault="00FB7C73" w:rsidP="00FB7C73">
      <w:pPr>
        <w:numPr>
          <w:ilvl w:val="1"/>
          <w:numId w:val="47"/>
        </w:numPr>
        <w:spacing w:after="0" w:line="240" w:lineRule="auto"/>
        <w:jc w:val="both"/>
        <w:rPr>
          <w:ins w:id="3080" w:author="Wilson Centaurus" w:date="2024-05-26T16:39:00Z"/>
          <w:rFonts w:ascii="Times New Roman" w:eastAsia="Times New Roman" w:hAnsi="Times New Roman" w:cs="Times New Roman"/>
          <w:kern w:val="0"/>
          <w:sz w:val="24"/>
          <w:szCs w:val="24"/>
          <w:lang w:val="en-ZW" w:eastAsia="en-AE"/>
          <w14:ligatures w14:val="none"/>
        </w:rPr>
      </w:pPr>
      <w:ins w:id="3081" w:author="Wilson Centaurus" w:date="2024-05-26T16:34:00Z">
        <w:r w:rsidRPr="00FB7C73">
          <w:rPr>
            <w:rFonts w:ascii="Times New Roman" w:eastAsia="Times New Roman" w:hAnsi="Times New Roman" w:cs="Times New Roman"/>
            <w:kern w:val="0"/>
            <w:sz w:val="24"/>
            <w:szCs w:val="24"/>
            <w:lang w:val="en-ZW" w:eastAsia="en-AE"/>
            <w14:ligatures w14:val="none"/>
          </w:rPr>
          <w:t>Store the processed weather data in the Firebase database.</w:t>
        </w:r>
      </w:ins>
    </w:p>
    <w:p w14:paraId="2186FF89" w14:textId="77777777" w:rsidR="004E1F44" w:rsidRPr="00FB7C73" w:rsidRDefault="004E1F44">
      <w:pPr>
        <w:spacing w:after="0" w:line="240" w:lineRule="auto"/>
        <w:ind w:left="1440"/>
        <w:jc w:val="both"/>
        <w:rPr>
          <w:ins w:id="3082" w:author="Wilson Centaurus" w:date="2024-05-26T16:34:00Z"/>
          <w:rFonts w:ascii="Times New Roman" w:eastAsia="Times New Roman" w:hAnsi="Times New Roman" w:cs="Times New Roman"/>
          <w:kern w:val="0"/>
          <w:sz w:val="24"/>
          <w:szCs w:val="24"/>
          <w:lang w:val="en-ZW" w:eastAsia="en-AE"/>
          <w14:ligatures w14:val="none"/>
        </w:rPr>
        <w:pPrChange w:id="3083" w:author="Wilson Centaurus" w:date="2024-05-26T16:39:00Z">
          <w:pPr>
            <w:numPr>
              <w:ilvl w:val="1"/>
              <w:numId w:val="47"/>
            </w:numPr>
            <w:tabs>
              <w:tab w:val="num" w:pos="1440"/>
            </w:tabs>
            <w:spacing w:after="0" w:line="240" w:lineRule="auto"/>
            <w:ind w:left="1440" w:hanging="360"/>
            <w:jc w:val="both"/>
          </w:pPr>
        </w:pPrChange>
      </w:pPr>
    </w:p>
    <w:p w14:paraId="000BC102" w14:textId="0B076F17" w:rsidR="00FB7C73" w:rsidRDefault="00C86A9A" w:rsidP="00C86A9A">
      <w:pPr>
        <w:pStyle w:val="Heading2"/>
        <w:jc w:val="both"/>
        <w:rPr>
          <w:ins w:id="3084" w:author="Wilson Centaurus" w:date="2024-05-26T16:39:00Z"/>
          <w:rFonts w:ascii="Times New Roman" w:hAnsi="Times New Roman" w:cs="Times New Roman"/>
          <w:b/>
          <w:bCs/>
          <w:color w:val="auto"/>
          <w:sz w:val="32"/>
          <w:szCs w:val="32"/>
        </w:rPr>
      </w:pPr>
      <w:ins w:id="3085" w:author="Wilson Centaurus" w:date="2024-05-26T16:36:00Z">
        <w:r w:rsidRPr="00C86A9A">
          <w:rPr>
            <w:rFonts w:ascii="Times New Roman" w:hAnsi="Times New Roman" w:cs="Times New Roman"/>
            <w:b/>
            <w:bCs/>
            <w:color w:val="auto"/>
            <w:sz w:val="32"/>
            <w:szCs w:val="32"/>
            <w:rPrChange w:id="3086" w:author="Wilson Centaurus" w:date="2024-05-26T16:37:00Z">
              <w:rPr>
                <w:rFonts w:ascii="Times New Roman" w:eastAsia="Times New Roman" w:hAnsi="Times New Roman" w:cs="Times New Roman"/>
                <w:b/>
                <w:bCs/>
                <w:kern w:val="0"/>
                <w:sz w:val="24"/>
                <w:szCs w:val="24"/>
                <w:lang w:val="en-ZW" w:eastAsia="en-AE"/>
                <w14:ligatures w14:val="none"/>
              </w:rPr>
            </w:rPrChange>
          </w:rPr>
          <w:t xml:space="preserve">4.8.3 </w:t>
        </w:r>
      </w:ins>
      <w:ins w:id="3087" w:author="Wilson Centaurus" w:date="2024-05-26T16:34:00Z">
        <w:r w:rsidR="00FB7C73" w:rsidRPr="00C86A9A">
          <w:rPr>
            <w:rFonts w:ascii="Times New Roman" w:hAnsi="Times New Roman" w:cs="Times New Roman"/>
            <w:b/>
            <w:bCs/>
            <w:color w:val="auto"/>
            <w:sz w:val="32"/>
            <w:szCs w:val="32"/>
            <w:rPrChange w:id="3088" w:author="Wilson Centaurus" w:date="2024-05-26T16:37:00Z">
              <w:rPr>
                <w:rFonts w:ascii="Times New Roman" w:eastAsia="Times New Roman" w:hAnsi="Times New Roman" w:cs="Times New Roman"/>
                <w:b/>
                <w:bCs/>
                <w:kern w:val="0"/>
                <w:sz w:val="24"/>
                <w:szCs w:val="24"/>
                <w:lang w:val="en-ZW" w:eastAsia="en-AE"/>
                <w14:ligatures w14:val="none"/>
              </w:rPr>
            </w:rPrChange>
          </w:rPr>
          <w:t>Error Detection and Notification Algorithm</w:t>
        </w:r>
      </w:ins>
    </w:p>
    <w:p w14:paraId="2DFC38A2" w14:textId="77777777" w:rsidR="004E1F44" w:rsidRPr="004E1F44" w:rsidRDefault="004E1F44">
      <w:pPr>
        <w:rPr>
          <w:ins w:id="3089" w:author="Wilson Centaurus" w:date="2024-05-26T16:34:00Z"/>
          <w:rPrChange w:id="3090" w:author="Wilson Centaurus" w:date="2024-05-26T16:39:00Z">
            <w:rPr>
              <w:ins w:id="3091" w:author="Wilson Centaurus" w:date="2024-05-26T16:34:00Z"/>
              <w:rFonts w:ascii="Times New Roman" w:eastAsia="Times New Roman" w:hAnsi="Times New Roman" w:cs="Times New Roman"/>
              <w:b/>
              <w:bCs/>
              <w:kern w:val="0"/>
              <w:sz w:val="24"/>
              <w:szCs w:val="24"/>
              <w:lang w:val="en-ZW" w:eastAsia="en-AE"/>
              <w14:ligatures w14:val="none"/>
            </w:rPr>
          </w:rPrChange>
        </w:rPr>
        <w:pPrChange w:id="3092" w:author="Wilson Centaurus" w:date="2024-05-26T16:39:00Z">
          <w:pPr>
            <w:spacing w:after="0" w:line="240" w:lineRule="auto"/>
            <w:jc w:val="both"/>
          </w:pPr>
        </w:pPrChange>
      </w:pPr>
    </w:p>
    <w:p w14:paraId="5DF812A3" w14:textId="77777777" w:rsidR="00FB7C73" w:rsidRDefault="00FB7C73" w:rsidP="00FB7C73">
      <w:pPr>
        <w:spacing w:after="0" w:line="240" w:lineRule="auto"/>
        <w:jc w:val="both"/>
        <w:rPr>
          <w:ins w:id="3093" w:author="Wilson Centaurus" w:date="2024-05-26T16:39:00Z"/>
          <w:rFonts w:ascii="Times New Roman" w:eastAsia="Times New Roman" w:hAnsi="Times New Roman" w:cs="Times New Roman"/>
          <w:kern w:val="0"/>
          <w:sz w:val="24"/>
          <w:szCs w:val="24"/>
          <w:lang w:val="en-ZW" w:eastAsia="en-AE"/>
          <w14:ligatures w14:val="none"/>
        </w:rPr>
      </w:pPr>
      <w:ins w:id="3094" w:author="Wilson Centaurus" w:date="2024-05-26T16:34:00Z">
        <w:r w:rsidRPr="00FB7C73">
          <w:rPr>
            <w:rFonts w:ascii="Times New Roman" w:eastAsia="Times New Roman" w:hAnsi="Times New Roman" w:cs="Times New Roman"/>
            <w:kern w:val="0"/>
            <w:sz w:val="24"/>
            <w:szCs w:val="24"/>
            <w:lang w:val="en-ZW" w:eastAsia="en-AE"/>
            <w14:ligatures w14:val="none"/>
          </w:rPr>
          <w:t>This algorithm detects system errors and sends notifications to the dashboard, as well as via SMS, WhatsApp, or email. The steps involved are:</w:t>
        </w:r>
      </w:ins>
    </w:p>
    <w:p w14:paraId="4806C2D2" w14:textId="77777777" w:rsidR="004E1F44" w:rsidRPr="00FB7C73" w:rsidRDefault="004E1F44" w:rsidP="00FB7C73">
      <w:pPr>
        <w:spacing w:after="0" w:line="240" w:lineRule="auto"/>
        <w:jc w:val="both"/>
        <w:rPr>
          <w:ins w:id="3095" w:author="Wilson Centaurus" w:date="2024-05-26T16:34:00Z"/>
          <w:rFonts w:ascii="Times New Roman" w:eastAsia="Times New Roman" w:hAnsi="Times New Roman" w:cs="Times New Roman"/>
          <w:kern w:val="0"/>
          <w:sz w:val="24"/>
          <w:szCs w:val="24"/>
          <w:lang w:val="en-ZW" w:eastAsia="en-AE"/>
          <w14:ligatures w14:val="none"/>
        </w:rPr>
      </w:pPr>
    </w:p>
    <w:p w14:paraId="10EFD7CD" w14:textId="77777777" w:rsidR="00FB7C73" w:rsidRPr="00FB7C73" w:rsidRDefault="00FB7C73" w:rsidP="00FB7C73">
      <w:pPr>
        <w:numPr>
          <w:ilvl w:val="0"/>
          <w:numId w:val="48"/>
        </w:numPr>
        <w:spacing w:after="0" w:line="240" w:lineRule="auto"/>
        <w:jc w:val="both"/>
        <w:rPr>
          <w:ins w:id="3096" w:author="Wilson Centaurus" w:date="2024-05-26T16:34:00Z"/>
          <w:rFonts w:ascii="Times New Roman" w:eastAsia="Times New Roman" w:hAnsi="Times New Roman" w:cs="Times New Roman"/>
          <w:kern w:val="0"/>
          <w:sz w:val="24"/>
          <w:szCs w:val="24"/>
          <w:lang w:val="en-ZW" w:eastAsia="en-AE"/>
          <w14:ligatures w14:val="none"/>
        </w:rPr>
      </w:pPr>
      <w:ins w:id="3097" w:author="Wilson Centaurus" w:date="2024-05-26T16:34:00Z">
        <w:r w:rsidRPr="00FB7C73">
          <w:rPr>
            <w:rFonts w:ascii="Times New Roman" w:eastAsia="Times New Roman" w:hAnsi="Times New Roman" w:cs="Times New Roman"/>
            <w:b/>
            <w:bCs/>
            <w:kern w:val="0"/>
            <w:sz w:val="24"/>
            <w:szCs w:val="24"/>
            <w:lang w:val="en-ZW" w:eastAsia="en-AE"/>
            <w14:ligatures w14:val="none"/>
          </w:rPr>
          <w:t>Initialization:</w:t>
        </w:r>
      </w:ins>
    </w:p>
    <w:p w14:paraId="5C3699C1" w14:textId="77777777" w:rsidR="00FB7C73" w:rsidRPr="00FB7C73" w:rsidRDefault="00FB7C73" w:rsidP="00FB7C73">
      <w:pPr>
        <w:numPr>
          <w:ilvl w:val="1"/>
          <w:numId w:val="48"/>
        </w:numPr>
        <w:spacing w:after="0" w:line="240" w:lineRule="auto"/>
        <w:jc w:val="both"/>
        <w:rPr>
          <w:ins w:id="3098" w:author="Wilson Centaurus" w:date="2024-05-26T16:34:00Z"/>
          <w:rFonts w:ascii="Times New Roman" w:eastAsia="Times New Roman" w:hAnsi="Times New Roman" w:cs="Times New Roman"/>
          <w:kern w:val="0"/>
          <w:sz w:val="24"/>
          <w:szCs w:val="24"/>
          <w:lang w:val="en-ZW" w:eastAsia="en-AE"/>
          <w14:ligatures w14:val="none"/>
        </w:rPr>
      </w:pPr>
      <w:ins w:id="3099" w:author="Wilson Centaurus" w:date="2024-05-26T16:34:00Z">
        <w:r w:rsidRPr="00FB7C73">
          <w:rPr>
            <w:rFonts w:ascii="Times New Roman" w:eastAsia="Times New Roman" w:hAnsi="Times New Roman" w:cs="Times New Roman"/>
            <w:kern w:val="0"/>
            <w:sz w:val="24"/>
            <w:szCs w:val="24"/>
            <w:lang w:val="en-ZW" w:eastAsia="en-AE"/>
            <w14:ligatures w14:val="none"/>
          </w:rPr>
          <w:t>Initialize error detection protocols and notification settings.</w:t>
        </w:r>
      </w:ins>
    </w:p>
    <w:p w14:paraId="35B5697D" w14:textId="77777777" w:rsidR="00FB7C73" w:rsidRPr="00FB7C73" w:rsidRDefault="00FB7C73" w:rsidP="00FB7C73">
      <w:pPr>
        <w:numPr>
          <w:ilvl w:val="0"/>
          <w:numId w:val="48"/>
        </w:numPr>
        <w:spacing w:after="0" w:line="240" w:lineRule="auto"/>
        <w:jc w:val="both"/>
        <w:rPr>
          <w:ins w:id="3100" w:author="Wilson Centaurus" w:date="2024-05-26T16:34:00Z"/>
          <w:rFonts w:ascii="Times New Roman" w:eastAsia="Times New Roman" w:hAnsi="Times New Roman" w:cs="Times New Roman"/>
          <w:kern w:val="0"/>
          <w:sz w:val="24"/>
          <w:szCs w:val="24"/>
          <w:lang w:val="en-ZW" w:eastAsia="en-AE"/>
          <w14:ligatures w14:val="none"/>
        </w:rPr>
      </w:pPr>
      <w:ins w:id="3101" w:author="Wilson Centaurus" w:date="2024-05-26T16:34:00Z">
        <w:r w:rsidRPr="00FB7C73">
          <w:rPr>
            <w:rFonts w:ascii="Times New Roman" w:eastAsia="Times New Roman" w:hAnsi="Times New Roman" w:cs="Times New Roman"/>
            <w:b/>
            <w:bCs/>
            <w:kern w:val="0"/>
            <w:sz w:val="24"/>
            <w:szCs w:val="24"/>
            <w:lang w:val="en-ZW" w:eastAsia="en-AE"/>
            <w14:ligatures w14:val="none"/>
          </w:rPr>
          <w:t>Continuous Monitoring:</w:t>
        </w:r>
      </w:ins>
    </w:p>
    <w:p w14:paraId="0B9CBB3A" w14:textId="77777777" w:rsidR="00FB7C73" w:rsidRPr="00FB7C73" w:rsidRDefault="00FB7C73" w:rsidP="00FB7C73">
      <w:pPr>
        <w:numPr>
          <w:ilvl w:val="1"/>
          <w:numId w:val="48"/>
        </w:numPr>
        <w:spacing w:after="0" w:line="240" w:lineRule="auto"/>
        <w:jc w:val="both"/>
        <w:rPr>
          <w:ins w:id="3102" w:author="Wilson Centaurus" w:date="2024-05-26T16:34:00Z"/>
          <w:rFonts w:ascii="Times New Roman" w:eastAsia="Times New Roman" w:hAnsi="Times New Roman" w:cs="Times New Roman"/>
          <w:kern w:val="0"/>
          <w:sz w:val="24"/>
          <w:szCs w:val="24"/>
          <w:lang w:val="en-ZW" w:eastAsia="en-AE"/>
          <w14:ligatures w14:val="none"/>
        </w:rPr>
      </w:pPr>
      <w:ins w:id="3103" w:author="Wilson Centaurus" w:date="2024-05-26T16:34:00Z">
        <w:r w:rsidRPr="00FB7C73">
          <w:rPr>
            <w:rFonts w:ascii="Times New Roman" w:eastAsia="Times New Roman" w:hAnsi="Times New Roman" w:cs="Times New Roman"/>
            <w:kern w:val="0"/>
            <w:sz w:val="24"/>
            <w:szCs w:val="24"/>
            <w:lang w:val="en-ZW" w:eastAsia="en-AE"/>
            <w14:ligatures w14:val="none"/>
          </w:rPr>
          <w:t>Continuously monitor system performance and sensor data.</w:t>
        </w:r>
      </w:ins>
    </w:p>
    <w:p w14:paraId="16C7593E" w14:textId="77777777" w:rsidR="00FB7C73" w:rsidRPr="00FB7C73" w:rsidRDefault="00FB7C73" w:rsidP="00FB7C73">
      <w:pPr>
        <w:numPr>
          <w:ilvl w:val="0"/>
          <w:numId w:val="48"/>
        </w:numPr>
        <w:spacing w:after="0" w:line="240" w:lineRule="auto"/>
        <w:jc w:val="both"/>
        <w:rPr>
          <w:ins w:id="3104" w:author="Wilson Centaurus" w:date="2024-05-26T16:34:00Z"/>
          <w:rFonts w:ascii="Times New Roman" w:eastAsia="Times New Roman" w:hAnsi="Times New Roman" w:cs="Times New Roman"/>
          <w:kern w:val="0"/>
          <w:sz w:val="24"/>
          <w:szCs w:val="24"/>
          <w:lang w:val="en-ZW" w:eastAsia="en-AE"/>
          <w14:ligatures w14:val="none"/>
        </w:rPr>
      </w:pPr>
      <w:ins w:id="3105" w:author="Wilson Centaurus" w:date="2024-05-26T16:34:00Z">
        <w:r w:rsidRPr="00FB7C73">
          <w:rPr>
            <w:rFonts w:ascii="Times New Roman" w:eastAsia="Times New Roman" w:hAnsi="Times New Roman" w:cs="Times New Roman"/>
            <w:b/>
            <w:bCs/>
            <w:kern w:val="0"/>
            <w:sz w:val="24"/>
            <w:szCs w:val="24"/>
            <w:lang w:val="en-ZW" w:eastAsia="en-AE"/>
            <w14:ligatures w14:val="none"/>
          </w:rPr>
          <w:t>Error Detection:</w:t>
        </w:r>
      </w:ins>
    </w:p>
    <w:p w14:paraId="78B769B3" w14:textId="77777777" w:rsidR="00FB7C73" w:rsidRPr="00FB7C73" w:rsidRDefault="00FB7C73" w:rsidP="00FB7C73">
      <w:pPr>
        <w:numPr>
          <w:ilvl w:val="1"/>
          <w:numId w:val="48"/>
        </w:numPr>
        <w:spacing w:after="0" w:line="240" w:lineRule="auto"/>
        <w:jc w:val="both"/>
        <w:rPr>
          <w:ins w:id="3106" w:author="Wilson Centaurus" w:date="2024-05-26T16:34:00Z"/>
          <w:rFonts w:ascii="Times New Roman" w:eastAsia="Times New Roman" w:hAnsi="Times New Roman" w:cs="Times New Roman"/>
          <w:kern w:val="0"/>
          <w:sz w:val="24"/>
          <w:szCs w:val="24"/>
          <w:lang w:val="en-ZW" w:eastAsia="en-AE"/>
          <w14:ligatures w14:val="none"/>
        </w:rPr>
      </w:pPr>
      <w:ins w:id="3107" w:author="Wilson Centaurus" w:date="2024-05-26T16:34:00Z">
        <w:r w:rsidRPr="00FB7C73">
          <w:rPr>
            <w:rFonts w:ascii="Times New Roman" w:eastAsia="Times New Roman" w:hAnsi="Times New Roman" w:cs="Times New Roman"/>
            <w:kern w:val="0"/>
            <w:sz w:val="24"/>
            <w:szCs w:val="24"/>
            <w:lang w:val="en-ZW" w:eastAsia="en-AE"/>
            <w14:ligatures w14:val="none"/>
          </w:rPr>
          <w:t>Identify anomalies or errors in the system.</w:t>
        </w:r>
      </w:ins>
    </w:p>
    <w:p w14:paraId="2F5EF17D" w14:textId="77777777" w:rsidR="00FB7C73" w:rsidRPr="00FB7C73" w:rsidRDefault="00FB7C73" w:rsidP="00FB7C73">
      <w:pPr>
        <w:numPr>
          <w:ilvl w:val="0"/>
          <w:numId w:val="48"/>
        </w:numPr>
        <w:spacing w:after="0" w:line="240" w:lineRule="auto"/>
        <w:jc w:val="both"/>
        <w:rPr>
          <w:ins w:id="3108" w:author="Wilson Centaurus" w:date="2024-05-26T16:34:00Z"/>
          <w:rFonts w:ascii="Times New Roman" w:eastAsia="Times New Roman" w:hAnsi="Times New Roman" w:cs="Times New Roman"/>
          <w:kern w:val="0"/>
          <w:sz w:val="24"/>
          <w:szCs w:val="24"/>
          <w:lang w:val="en-ZW" w:eastAsia="en-AE"/>
          <w14:ligatures w14:val="none"/>
        </w:rPr>
      </w:pPr>
      <w:ins w:id="3109" w:author="Wilson Centaurus" w:date="2024-05-26T16:34:00Z">
        <w:r w:rsidRPr="00FB7C73">
          <w:rPr>
            <w:rFonts w:ascii="Times New Roman" w:eastAsia="Times New Roman" w:hAnsi="Times New Roman" w:cs="Times New Roman"/>
            <w:b/>
            <w:bCs/>
            <w:kern w:val="0"/>
            <w:sz w:val="24"/>
            <w:szCs w:val="24"/>
            <w:lang w:val="en-ZW" w:eastAsia="en-AE"/>
            <w14:ligatures w14:val="none"/>
          </w:rPr>
          <w:t>Notification Trigger:</w:t>
        </w:r>
      </w:ins>
    </w:p>
    <w:p w14:paraId="68630CD1" w14:textId="77777777" w:rsidR="00FB7C73" w:rsidRPr="00FB7C73" w:rsidRDefault="00FB7C73" w:rsidP="00FB7C73">
      <w:pPr>
        <w:numPr>
          <w:ilvl w:val="1"/>
          <w:numId w:val="48"/>
        </w:numPr>
        <w:spacing w:after="0" w:line="240" w:lineRule="auto"/>
        <w:jc w:val="both"/>
        <w:rPr>
          <w:ins w:id="3110" w:author="Wilson Centaurus" w:date="2024-05-26T16:34:00Z"/>
          <w:rFonts w:ascii="Times New Roman" w:eastAsia="Times New Roman" w:hAnsi="Times New Roman" w:cs="Times New Roman"/>
          <w:kern w:val="0"/>
          <w:sz w:val="24"/>
          <w:szCs w:val="24"/>
          <w:lang w:val="en-ZW" w:eastAsia="en-AE"/>
          <w14:ligatures w14:val="none"/>
        </w:rPr>
      </w:pPr>
      <w:ins w:id="3111" w:author="Wilson Centaurus" w:date="2024-05-26T16:34:00Z">
        <w:r w:rsidRPr="00FB7C73">
          <w:rPr>
            <w:rFonts w:ascii="Times New Roman" w:eastAsia="Times New Roman" w:hAnsi="Times New Roman" w:cs="Times New Roman"/>
            <w:kern w:val="0"/>
            <w:sz w:val="24"/>
            <w:szCs w:val="24"/>
            <w:lang w:val="en-ZW" w:eastAsia="en-AE"/>
            <w14:ligatures w14:val="none"/>
          </w:rPr>
          <w:t>Trigger notifications for detected errors.</w:t>
        </w:r>
      </w:ins>
    </w:p>
    <w:p w14:paraId="3AEFA7E9" w14:textId="77777777" w:rsidR="00FB7C73" w:rsidRPr="00FB7C73" w:rsidRDefault="00FB7C73" w:rsidP="00FB7C73">
      <w:pPr>
        <w:numPr>
          <w:ilvl w:val="0"/>
          <w:numId w:val="48"/>
        </w:numPr>
        <w:spacing w:after="0" w:line="240" w:lineRule="auto"/>
        <w:jc w:val="both"/>
        <w:rPr>
          <w:ins w:id="3112" w:author="Wilson Centaurus" w:date="2024-05-26T16:34:00Z"/>
          <w:rFonts w:ascii="Times New Roman" w:eastAsia="Times New Roman" w:hAnsi="Times New Roman" w:cs="Times New Roman"/>
          <w:kern w:val="0"/>
          <w:sz w:val="24"/>
          <w:szCs w:val="24"/>
          <w:lang w:val="en-ZW" w:eastAsia="en-AE"/>
          <w14:ligatures w14:val="none"/>
        </w:rPr>
      </w:pPr>
      <w:ins w:id="3113" w:author="Wilson Centaurus" w:date="2024-05-26T16:34:00Z">
        <w:r w:rsidRPr="00FB7C73">
          <w:rPr>
            <w:rFonts w:ascii="Times New Roman" w:eastAsia="Times New Roman" w:hAnsi="Times New Roman" w:cs="Times New Roman"/>
            <w:b/>
            <w:bCs/>
            <w:kern w:val="0"/>
            <w:sz w:val="24"/>
            <w:szCs w:val="24"/>
            <w:lang w:val="en-ZW" w:eastAsia="en-AE"/>
            <w14:ligatures w14:val="none"/>
          </w:rPr>
          <w:t>Message Dispatch:</w:t>
        </w:r>
      </w:ins>
    </w:p>
    <w:p w14:paraId="17096466" w14:textId="77777777" w:rsidR="00FB7C73" w:rsidRPr="00FB7C73" w:rsidRDefault="00FB7C73" w:rsidP="00FB7C73">
      <w:pPr>
        <w:numPr>
          <w:ilvl w:val="1"/>
          <w:numId w:val="48"/>
        </w:numPr>
        <w:spacing w:after="0" w:line="240" w:lineRule="auto"/>
        <w:jc w:val="both"/>
        <w:rPr>
          <w:ins w:id="3114" w:author="Wilson Centaurus" w:date="2024-05-26T16:34:00Z"/>
          <w:rFonts w:ascii="Times New Roman" w:eastAsia="Times New Roman" w:hAnsi="Times New Roman" w:cs="Times New Roman"/>
          <w:kern w:val="0"/>
          <w:sz w:val="24"/>
          <w:szCs w:val="24"/>
          <w:lang w:val="en-ZW" w:eastAsia="en-AE"/>
          <w14:ligatures w14:val="none"/>
        </w:rPr>
      </w:pPr>
      <w:ins w:id="3115" w:author="Wilson Centaurus" w:date="2024-05-26T16:34:00Z">
        <w:r w:rsidRPr="00FB7C73">
          <w:rPr>
            <w:rFonts w:ascii="Times New Roman" w:eastAsia="Times New Roman" w:hAnsi="Times New Roman" w:cs="Times New Roman"/>
            <w:kern w:val="0"/>
            <w:sz w:val="24"/>
            <w:szCs w:val="24"/>
            <w:lang w:val="en-ZW" w:eastAsia="en-AE"/>
            <w14:ligatures w14:val="none"/>
          </w:rPr>
          <w:t>Send error notifications to the dashboard and via SMS, WhatsApp, or email.</w:t>
        </w:r>
      </w:ins>
    </w:p>
    <w:p w14:paraId="5E5D4CDB" w14:textId="49EAB2A6" w:rsidR="00FB7C73" w:rsidRPr="00C86A9A" w:rsidRDefault="00C86A9A">
      <w:pPr>
        <w:pStyle w:val="Heading2"/>
        <w:jc w:val="both"/>
        <w:rPr>
          <w:ins w:id="3116" w:author="Wilson Centaurus" w:date="2024-05-26T16:34:00Z"/>
          <w:rFonts w:ascii="Times New Roman" w:hAnsi="Times New Roman" w:cs="Times New Roman"/>
          <w:b/>
          <w:bCs/>
          <w:sz w:val="32"/>
          <w:szCs w:val="32"/>
          <w:rPrChange w:id="3117" w:author="Wilson Centaurus" w:date="2024-05-26T16:37:00Z">
            <w:rPr>
              <w:ins w:id="3118" w:author="Wilson Centaurus" w:date="2024-05-26T16:34:00Z"/>
              <w:rFonts w:ascii="Times New Roman" w:eastAsia="Times New Roman" w:hAnsi="Times New Roman" w:cs="Times New Roman"/>
              <w:b/>
              <w:bCs/>
              <w:kern w:val="0"/>
              <w:sz w:val="24"/>
              <w:szCs w:val="24"/>
              <w:lang w:val="en-ZW" w:eastAsia="en-AE"/>
              <w14:ligatures w14:val="none"/>
            </w:rPr>
          </w:rPrChange>
        </w:rPr>
        <w:pPrChange w:id="3119" w:author="Wilson Centaurus" w:date="2024-05-26T16:37:00Z">
          <w:pPr>
            <w:spacing w:after="0" w:line="240" w:lineRule="auto"/>
            <w:jc w:val="both"/>
          </w:pPr>
        </w:pPrChange>
      </w:pPr>
      <w:ins w:id="3120" w:author="Wilson Centaurus" w:date="2024-05-26T16:36:00Z">
        <w:r w:rsidRPr="00C86A9A">
          <w:rPr>
            <w:rFonts w:ascii="Times New Roman" w:hAnsi="Times New Roman" w:cs="Times New Roman"/>
            <w:b/>
            <w:bCs/>
            <w:color w:val="auto"/>
            <w:sz w:val="32"/>
            <w:szCs w:val="32"/>
            <w:rPrChange w:id="3121" w:author="Wilson Centaurus" w:date="2024-05-26T16:37:00Z">
              <w:rPr>
                <w:rFonts w:ascii="Times New Roman" w:eastAsia="Times New Roman" w:hAnsi="Times New Roman" w:cs="Times New Roman"/>
                <w:b/>
                <w:bCs/>
                <w:kern w:val="0"/>
                <w:sz w:val="24"/>
                <w:szCs w:val="24"/>
                <w:lang w:val="en-ZW" w:eastAsia="en-AE"/>
                <w14:ligatures w14:val="none"/>
              </w:rPr>
            </w:rPrChange>
          </w:rPr>
          <w:t xml:space="preserve">4.8.4 </w:t>
        </w:r>
      </w:ins>
      <w:ins w:id="3122" w:author="Wilson Centaurus" w:date="2024-05-26T16:34:00Z">
        <w:r w:rsidR="00FB7C73" w:rsidRPr="00C86A9A">
          <w:rPr>
            <w:rFonts w:ascii="Times New Roman" w:hAnsi="Times New Roman" w:cs="Times New Roman"/>
            <w:b/>
            <w:bCs/>
            <w:color w:val="auto"/>
            <w:sz w:val="32"/>
            <w:szCs w:val="32"/>
            <w:rPrChange w:id="3123" w:author="Wilson Centaurus" w:date="2024-05-26T16:37:00Z">
              <w:rPr>
                <w:rFonts w:ascii="Times New Roman" w:eastAsia="Times New Roman" w:hAnsi="Times New Roman" w:cs="Times New Roman"/>
                <w:b/>
                <w:bCs/>
                <w:kern w:val="0"/>
                <w:sz w:val="24"/>
                <w:szCs w:val="24"/>
                <w:lang w:val="en-ZW" w:eastAsia="en-AE"/>
                <w14:ligatures w14:val="none"/>
              </w:rPr>
            </w:rPrChange>
          </w:rPr>
          <w:t>Periodic Report Generation Algorithm</w:t>
        </w:r>
      </w:ins>
    </w:p>
    <w:p w14:paraId="3C5A696A" w14:textId="77777777" w:rsidR="00FB7C73" w:rsidRPr="00FB7C73" w:rsidRDefault="00FB7C73" w:rsidP="00FB7C73">
      <w:pPr>
        <w:spacing w:after="0" w:line="240" w:lineRule="auto"/>
        <w:jc w:val="both"/>
        <w:rPr>
          <w:ins w:id="3124" w:author="Wilson Centaurus" w:date="2024-05-26T16:34:00Z"/>
          <w:rFonts w:ascii="Times New Roman" w:eastAsia="Times New Roman" w:hAnsi="Times New Roman" w:cs="Times New Roman"/>
          <w:kern w:val="0"/>
          <w:sz w:val="24"/>
          <w:szCs w:val="24"/>
          <w:lang w:val="en-ZW" w:eastAsia="en-AE"/>
          <w14:ligatures w14:val="none"/>
        </w:rPr>
      </w:pPr>
      <w:ins w:id="3125" w:author="Wilson Centaurus" w:date="2024-05-26T16:34:00Z">
        <w:r w:rsidRPr="00FB7C73">
          <w:rPr>
            <w:rFonts w:ascii="Times New Roman" w:eastAsia="Times New Roman" w:hAnsi="Times New Roman" w:cs="Times New Roman"/>
            <w:kern w:val="0"/>
            <w:sz w:val="24"/>
            <w:szCs w:val="24"/>
            <w:lang w:val="en-ZW" w:eastAsia="en-AE"/>
            <w14:ligatures w14:val="none"/>
          </w:rPr>
          <w:t>This algorithm automatically generates periodic reports based on the collected data and converts them into PDF format. The steps involved are:</w:t>
        </w:r>
      </w:ins>
    </w:p>
    <w:p w14:paraId="738AEB02" w14:textId="77777777" w:rsidR="00FB7C73" w:rsidRPr="00FB7C73" w:rsidRDefault="00FB7C73" w:rsidP="00FB7C73">
      <w:pPr>
        <w:numPr>
          <w:ilvl w:val="0"/>
          <w:numId w:val="49"/>
        </w:numPr>
        <w:spacing w:after="0" w:line="240" w:lineRule="auto"/>
        <w:jc w:val="both"/>
        <w:rPr>
          <w:ins w:id="3126" w:author="Wilson Centaurus" w:date="2024-05-26T16:34:00Z"/>
          <w:rFonts w:ascii="Times New Roman" w:eastAsia="Times New Roman" w:hAnsi="Times New Roman" w:cs="Times New Roman"/>
          <w:kern w:val="0"/>
          <w:sz w:val="24"/>
          <w:szCs w:val="24"/>
          <w:lang w:val="en-ZW" w:eastAsia="en-AE"/>
          <w14:ligatures w14:val="none"/>
        </w:rPr>
      </w:pPr>
      <w:ins w:id="3127" w:author="Wilson Centaurus" w:date="2024-05-26T16:34:00Z">
        <w:r w:rsidRPr="00FB7C73">
          <w:rPr>
            <w:rFonts w:ascii="Times New Roman" w:eastAsia="Times New Roman" w:hAnsi="Times New Roman" w:cs="Times New Roman"/>
            <w:b/>
            <w:bCs/>
            <w:kern w:val="0"/>
            <w:sz w:val="24"/>
            <w:szCs w:val="24"/>
            <w:lang w:val="en-ZW" w:eastAsia="en-AE"/>
            <w14:ligatures w14:val="none"/>
          </w:rPr>
          <w:t>Initialization:</w:t>
        </w:r>
      </w:ins>
    </w:p>
    <w:p w14:paraId="3366B452" w14:textId="77777777" w:rsidR="00FB7C73" w:rsidRPr="00FB7C73" w:rsidRDefault="00FB7C73" w:rsidP="00FB7C73">
      <w:pPr>
        <w:numPr>
          <w:ilvl w:val="1"/>
          <w:numId w:val="49"/>
        </w:numPr>
        <w:spacing w:after="0" w:line="240" w:lineRule="auto"/>
        <w:jc w:val="both"/>
        <w:rPr>
          <w:ins w:id="3128" w:author="Wilson Centaurus" w:date="2024-05-26T16:34:00Z"/>
          <w:rFonts w:ascii="Times New Roman" w:eastAsia="Times New Roman" w:hAnsi="Times New Roman" w:cs="Times New Roman"/>
          <w:kern w:val="0"/>
          <w:sz w:val="24"/>
          <w:szCs w:val="24"/>
          <w:lang w:val="en-ZW" w:eastAsia="en-AE"/>
          <w14:ligatures w14:val="none"/>
        </w:rPr>
      </w:pPr>
      <w:ins w:id="3129" w:author="Wilson Centaurus" w:date="2024-05-26T16:34:00Z">
        <w:r w:rsidRPr="00FB7C73">
          <w:rPr>
            <w:rFonts w:ascii="Times New Roman" w:eastAsia="Times New Roman" w:hAnsi="Times New Roman" w:cs="Times New Roman"/>
            <w:kern w:val="0"/>
            <w:sz w:val="24"/>
            <w:szCs w:val="24"/>
            <w:lang w:val="en-ZW" w:eastAsia="en-AE"/>
            <w14:ligatures w14:val="none"/>
          </w:rPr>
          <w:t>Set up report generation parameters and schedule.</w:t>
        </w:r>
      </w:ins>
    </w:p>
    <w:p w14:paraId="06208CBA" w14:textId="77777777" w:rsidR="00FB7C73" w:rsidRPr="00FB7C73" w:rsidRDefault="00FB7C73" w:rsidP="00FB7C73">
      <w:pPr>
        <w:numPr>
          <w:ilvl w:val="0"/>
          <w:numId w:val="49"/>
        </w:numPr>
        <w:spacing w:after="0" w:line="240" w:lineRule="auto"/>
        <w:jc w:val="both"/>
        <w:rPr>
          <w:ins w:id="3130" w:author="Wilson Centaurus" w:date="2024-05-26T16:34:00Z"/>
          <w:rFonts w:ascii="Times New Roman" w:eastAsia="Times New Roman" w:hAnsi="Times New Roman" w:cs="Times New Roman"/>
          <w:kern w:val="0"/>
          <w:sz w:val="24"/>
          <w:szCs w:val="24"/>
          <w:lang w:val="en-ZW" w:eastAsia="en-AE"/>
          <w14:ligatures w14:val="none"/>
        </w:rPr>
      </w:pPr>
      <w:ins w:id="3131" w:author="Wilson Centaurus" w:date="2024-05-26T16:34:00Z">
        <w:r w:rsidRPr="00FB7C73">
          <w:rPr>
            <w:rFonts w:ascii="Times New Roman" w:eastAsia="Times New Roman" w:hAnsi="Times New Roman" w:cs="Times New Roman"/>
            <w:b/>
            <w:bCs/>
            <w:kern w:val="0"/>
            <w:sz w:val="24"/>
            <w:szCs w:val="24"/>
            <w:lang w:val="en-ZW" w:eastAsia="en-AE"/>
            <w14:ligatures w14:val="none"/>
          </w:rPr>
          <w:t>Data Compilation:</w:t>
        </w:r>
      </w:ins>
    </w:p>
    <w:p w14:paraId="29C3745E" w14:textId="77777777" w:rsidR="00FB7C73" w:rsidRPr="00FB7C73" w:rsidRDefault="00FB7C73" w:rsidP="00FB7C73">
      <w:pPr>
        <w:numPr>
          <w:ilvl w:val="1"/>
          <w:numId w:val="49"/>
        </w:numPr>
        <w:spacing w:after="0" w:line="240" w:lineRule="auto"/>
        <w:jc w:val="both"/>
        <w:rPr>
          <w:ins w:id="3132" w:author="Wilson Centaurus" w:date="2024-05-26T16:34:00Z"/>
          <w:rFonts w:ascii="Times New Roman" w:eastAsia="Times New Roman" w:hAnsi="Times New Roman" w:cs="Times New Roman"/>
          <w:kern w:val="0"/>
          <w:sz w:val="24"/>
          <w:szCs w:val="24"/>
          <w:lang w:val="en-ZW" w:eastAsia="en-AE"/>
          <w14:ligatures w14:val="none"/>
        </w:rPr>
      </w:pPr>
      <w:ins w:id="3133" w:author="Wilson Centaurus" w:date="2024-05-26T16:34:00Z">
        <w:r w:rsidRPr="00FB7C73">
          <w:rPr>
            <w:rFonts w:ascii="Times New Roman" w:eastAsia="Times New Roman" w:hAnsi="Times New Roman" w:cs="Times New Roman"/>
            <w:kern w:val="0"/>
            <w:sz w:val="24"/>
            <w:szCs w:val="24"/>
            <w:lang w:val="en-ZW" w:eastAsia="en-AE"/>
            <w14:ligatures w14:val="none"/>
          </w:rPr>
          <w:t>Gather data from the Firebase database.</w:t>
        </w:r>
      </w:ins>
    </w:p>
    <w:p w14:paraId="4A5407D9" w14:textId="77777777" w:rsidR="00FB7C73" w:rsidRPr="00FB7C73" w:rsidRDefault="00FB7C73" w:rsidP="00FB7C73">
      <w:pPr>
        <w:numPr>
          <w:ilvl w:val="0"/>
          <w:numId w:val="49"/>
        </w:numPr>
        <w:spacing w:after="0" w:line="240" w:lineRule="auto"/>
        <w:jc w:val="both"/>
        <w:rPr>
          <w:ins w:id="3134" w:author="Wilson Centaurus" w:date="2024-05-26T16:34:00Z"/>
          <w:rFonts w:ascii="Times New Roman" w:eastAsia="Times New Roman" w:hAnsi="Times New Roman" w:cs="Times New Roman"/>
          <w:kern w:val="0"/>
          <w:sz w:val="24"/>
          <w:szCs w:val="24"/>
          <w:lang w:val="en-ZW" w:eastAsia="en-AE"/>
          <w14:ligatures w14:val="none"/>
        </w:rPr>
      </w:pPr>
      <w:ins w:id="3135" w:author="Wilson Centaurus" w:date="2024-05-26T16:34:00Z">
        <w:r w:rsidRPr="00FB7C73">
          <w:rPr>
            <w:rFonts w:ascii="Times New Roman" w:eastAsia="Times New Roman" w:hAnsi="Times New Roman" w:cs="Times New Roman"/>
            <w:b/>
            <w:bCs/>
            <w:kern w:val="0"/>
            <w:sz w:val="24"/>
            <w:szCs w:val="24"/>
            <w:lang w:val="en-ZW" w:eastAsia="en-AE"/>
            <w14:ligatures w14:val="none"/>
          </w:rPr>
          <w:t>Report Creation:</w:t>
        </w:r>
      </w:ins>
    </w:p>
    <w:p w14:paraId="14BDF789" w14:textId="77777777" w:rsidR="00FB7C73" w:rsidRPr="00FB7C73" w:rsidRDefault="00FB7C73" w:rsidP="00FB7C73">
      <w:pPr>
        <w:numPr>
          <w:ilvl w:val="1"/>
          <w:numId w:val="49"/>
        </w:numPr>
        <w:spacing w:after="0" w:line="240" w:lineRule="auto"/>
        <w:jc w:val="both"/>
        <w:rPr>
          <w:ins w:id="3136" w:author="Wilson Centaurus" w:date="2024-05-26T16:34:00Z"/>
          <w:rFonts w:ascii="Times New Roman" w:eastAsia="Times New Roman" w:hAnsi="Times New Roman" w:cs="Times New Roman"/>
          <w:kern w:val="0"/>
          <w:sz w:val="24"/>
          <w:szCs w:val="24"/>
          <w:lang w:val="en-ZW" w:eastAsia="en-AE"/>
          <w14:ligatures w14:val="none"/>
        </w:rPr>
      </w:pPr>
      <w:ins w:id="3137" w:author="Wilson Centaurus" w:date="2024-05-26T16:34:00Z">
        <w:r w:rsidRPr="00FB7C73">
          <w:rPr>
            <w:rFonts w:ascii="Times New Roman" w:eastAsia="Times New Roman" w:hAnsi="Times New Roman" w:cs="Times New Roman"/>
            <w:kern w:val="0"/>
            <w:sz w:val="24"/>
            <w:szCs w:val="24"/>
            <w:lang w:val="en-ZW" w:eastAsia="en-AE"/>
            <w14:ligatures w14:val="none"/>
          </w:rPr>
          <w:t>Compile the data into a structured report format.</w:t>
        </w:r>
      </w:ins>
    </w:p>
    <w:p w14:paraId="56CE053B" w14:textId="77777777" w:rsidR="00FB7C73" w:rsidRPr="00FB7C73" w:rsidRDefault="00FB7C73" w:rsidP="00FB7C73">
      <w:pPr>
        <w:numPr>
          <w:ilvl w:val="0"/>
          <w:numId w:val="49"/>
        </w:numPr>
        <w:spacing w:after="0" w:line="240" w:lineRule="auto"/>
        <w:jc w:val="both"/>
        <w:rPr>
          <w:ins w:id="3138" w:author="Wilson Centaurus" w:date="2024-05-26T16:34:00Z"/>
          <w:rFonts w:ascii="Times New Roman" w:eastAsia="Times New Roman" w:hAnsi="Times New Roman" w:cs="Times New Roman"/>
          <w:kern w:val="0"/>
          <w:sz w:val="24"/>
          <w:szCs w:val="24"/>
          <w:lang w:val="en-ZW" w:eastAsia="en-AE"/>
          <w14:ligatures w14:val="none"/>
        </w:rPr>
      </w:pPr>
      <w:ins w:id="3139" w:author="Wilson Centaurus" w:date="2024-05-26T16:34:00Z">
        <w:r w:rsidRPr="00FB7C73">
          <w:rPr>
            <w:rFonts w:ascii="Times New Roman" w:eastAsia="Times New Roman" w:hAnsi="Times New Roman" w:cs="Times New Roman"/>
            <w:b/>
            <w:bCs/>
            <w:kern w:val="0"/>
            <w:sz w:val="24"/>
            <w:szCs w:val="24"/>
            <w:lang w:val="en-ZW" w:eastAsia="en-AE"/>
            <w14:ligatures w14:val="none"/>
          </w:rPr>
          <w:t>PDF Conversion:</w:t>
        </w:r>
      </w:ins>
    </w:p>
    <w:p w14:paraId="38AB86B2" w14:textId="77777777" w:rsidR="00FB7C73" w:rsidRPr="00FB7C73" w:rsidRDefault="00FB7C73" w:rsidP="00FB7C73">
      <w:pPr>
        <w:numPr>
          <w:ilvl w:val="1"/>
          <w:numId w:val="49"/>
        </w:numPr>
        <w:spacing w:after="0" w:line="240" w:lineRule="auto"/>
        <w:jc w:val="both"/>
        <w:rPr>
          <w:ins w:id="3140" w:author="Wilson Centaurus" w:date="2024-05-26T16:34:00Z"/>
          <w:rFonts w:ascii="Times New Roman" w:eastAsia="Times New Roman" w:hAnsi="Times New Roman" w:cs="Times New Roman"/>
          <w:kern w:val="0"/>
          <w:sz w:val="24"/>
          <w:szCs w:val="24"/>
          <w:lang w:val="en-ZW" w:eastAsia="en-AE"/>
          <w14:ligatures w14:val="none"/>
        </w:rPr>
      </w:pPr>
      <w:ins w:id="3141" w:author="Wilson Centaurus" w:date="2024-05-26T16:34:00Z">
        <w:r w:rsidRPr="00FB7C73">
          <w:rPr>
            <w:rFonts w:ascii="Times New Roman" w:eastAsia="Times New Roman" w:hAnsi="Times New Roman" w:cs="Times New Roman"/>
            <w:kern w:val="0"/>
            <w:sz w:val="24"/>
            <w:szCs w:val="24"/>
            <w:lang w:val="en-ZW" w:eastAsia="en-AE"/>
            <w14:ligatures w14:val="none"/>
          </w:rPr>
          <w:t>Convert the report into a PDF file.</w:t>
        </w:r>
      </w:ins>
    </w:p>
    <w:p w14:paraId="275B2179" w14:textId="77777777" w:rsidR="00FB7C73" w:rsidRPr="00FB7C73" w:rsidRDefault="00FB7C73" w:rsidP="00FB7C73">
      <w:pPr>
        <w:numPr>
          <w:ilvl w:val="0"/>
          <w:numId w:val="49"/>
        </w:numPr>
        <w:spacing w:after="0" w:line="240" w:lineRule="auto"/>
        <w:jc w:val="both"/>
        <w:rPr>
          <w:ins w:id="3142" w:author="Wilson Centaurus" w:date="2024-05-26T16:34:00Z"/>
          <w:rFonts w:ascii="Times New Roman" w:eastAsia="Times New Roman" w:hAnsi="Times New Roman" w:cs="Times New Roman"/>
          <w:kern w:val="0"/>
          <w:sz w:val="24"/>
          <w:szCs w:val="24"/>
          <w:lang w:val="en-ZW" w:eastAsia="en-AE"/>
          <w14:ligatures w14:val="none"/>
        </w:rPr>
      </w:pPr>
      <w:ins w:id="3143" w:author="Wilson Centaurus" w:date="2024-05-26T16:34:00Z">
        <w:r w:rsidRPr="00FB7C73">
          <w:rPr>
            <w:rFonts w:ascii="Times New Roman" w:eastAsia="Times New Roman" w:hAnsi="Times New Roman" w:cs="Times New Roman"/>
            <w:b/>
            <w:bCs/>
            <w:kern w:val="0"/>
            <w:sz w:val="24"/>
            <w:szCs w:val="24"/>
            <w:lang w:val="en-ZW" w:eastAsia="en-AE"/>
            <w14:ligatures w14:val="none"/>
          </w:rPr>
          <w:t>Storage:</w:t>
        </w:r>
      </w:ins>
    </w:p>
    <w:p w14:paraId="6E1FEB62" w14:textId="77777777" w:rsidR="00FB7C73" w:rsidRPr="00FB7C73" w:rsidRDefault="00FB7C73" w:rsidP="00FB7C73">
      <w:pPr>
        <w:numPr>
          <w:ilvl w:val="1"/>
          <w:numId w:val="49"/>
        </w:numPr>
        <w:spacing w:after="0" w:line="240" w:lineRule="auto"/>
        <w:jc w:val="both"/>
        <w:rPr>
          <w:ins w:id="3144" w:author="Wilson Centaurus" w:date="2024-05-26T16:34:00Z"/>
          <w:rFonts w:ascii="Times New Roman" w:eastAsia="Times New Roman" w:hAnsi="Times New Roman" w:cs="Times New Roman"/>
          <w:kern w:val="0"/>
          <w:sz w:val="24"/>
          <w:szCs w:val="24"/>
          <w:lang w:val="en-ZW" w:eastAsia="en-AE"/>
          <w14:ligatures w14:val="none"/>
        </w:rPr>
      </w:pPr>
      <w:ins w:id="3145" w:author="Wilson Centaurus" w:date="2024-05-26T16:34:00Z">
        <w:r w:rsidRPr="00FB7C73">
          <w:rPr>
            <w:rFonts w:ascii="Times New Roman" w:eastAsia="Times New Roman" w:hAnsi="Times New Roman" w:cs="Times New Roman"/>
            <w:kern w:val="0"/>
            <w:sz w:val="24"/>
            <w:szCs w:val="24"/>
            <w:lang w:val="en-ZW" w:eastAsia="en-AE"/>
            <w14:ligatures w14:val="none"/>
          </w:rPr>
          <w:t>Save the PDF report in the system.</w:t>
        </w:r>
      </w:ins>
    </w:p>
    <w:p w14:paraId="5995F2EE" w14:textId="07C13464" w:rsidR="00FB7C73" w:rsidRPr="00C86A9A" w:rsidRDefault="00C86A9A">
      <w:pPr>
        <w:pStyle w:val="Heading2"/>
        <w:jc w:val="both"/>
        <w:rPr>
          <w:ins w:id="3146" w:author="Wilson Centaurus" w:date="2024-05-26T16:34:00Z"/>
          <w:rFonts w:ascii="Times New Roman" w:hAnsi="Times New Roman" w:cs="Times New Roman"/>
          <w:b/>
          <w:bCs/>
          <w:sz w:val="32"/>
          <w:szCs w:val="32"/>
          <w:rPrChange w:id="3147" w:author="Wilson Centaurus" w:date="2024-05-26T16:37:00Z">
            <w:rPr>
              <w:ins w:id="3148" w:author="Wilson Centaurus" w:date="2024-05-26T16:34:00Z"/>
              <w:rFonts w:ascii="Times New Roman" w:eastAsia="Times New Roman" w:hAnsi="Times New Roman" w:cs="Times New Roman"/>
              <w:b/>
              <w:bCs/>
              <w:kern w:val="0"/>
              <w:sz w:val="24"/>
              <w:szCs w:val="24"/>
              <w:lang w:val="en-ZW" w:eastAsia="en-AE"/>
              <w14:ligatures w14:val="none"/>
            </w:rPr>
          </w:rPrChange>
        </w:rPr>
        <w:pPrChange w:id="3149" w:author="Wilson Centaurus" w:date="2024-05-26T16:37:00Z">
          <w:pPr>
            <w:spacing w:after="0" w:line="240" w:lineRule="auto"/>
            <w:jc w:val="both"/>
          </w:pPr>
        </w:pPrChange>
      </w:pPr>
      <w:ins w:id="3150" w:author="Wilson Centaurus" w:date="2024-05-26T16:36:00Z">
        <w:r w:rsidRPr="00C86A9A">
          <w:rPr>
            <w:rFonts w:ascii="Times New Roman" w:hAnsi="Times New Roman" w:cs="Times New Roman"/>
            <w:b/>
            <w:bCs/>
            <w:color w:val="auto"/>
            <w:sz w:val="32"/>
            <w:szCs w:val="32"/>
            <w:rPrChange w:id="3151" w:author="Wilson Centaurus" w:date="2024-05-26T16:37:00Z">
              <w:rPr>
                <w:rFonts w:ascii="Times New Roman" w:eastAsia="Times New Roman" w:hAnsi="Times New Roman" w:cs="Times New Roman"/>
                <w:b/>
                <w:bCs/>
                <w:kern w:val="0"/>
                <w:sz w:val="24"/>
                <w:szCs w:val="24"/>
                <w:lang w:val="en-ZW" w:eastAsia="en-AE"/>
                <w14:ligatures w14:val="none"/>
              </w:rPr>
            </w:rPrChange>
          </w:rPr>
          <w:t xml:space="preserve">4.8.5 </w:t>
        </w:r>
      </w:ins>
      <w:ins w:id="3152" w:author="Wilson Centaurus" w:date="2024-05-26T16:34:00Z">
        <w:r w:rsidR="00FB7C73" w:rsidRPr="00C86A9A">
          <w:rPr>
            <w:rFonts w:ascii="Times New Roman" w:hAnsi="Times New Roman" w:cs="Times New Roman"/>
            <w:b/>
            <w:bCs/>
            <w:color w:val="auto"/>
            <w:sz w:val="32"/>
            <w:szCs w:val="32"/>
            <w:rPrChange w:id="3153" w:author="Wilson Centaurus" w:date="2024-05-26T16:37:00Z">
              <w:rPr>
                <w:rFonts w:ascii="Times New Roman" w:eastAsia="Times New Roman" w:hAnsi="Times New Roman" w:cs="Times New Roman"/>
                <w:b/>
                <w:bCs/>
                <w:kern w:val="0"/>
                <w:sz w:val="24"/>
                <w:szCs w:val="24"/>
                <w:lang w:val="en-ZW" w:eastAsia="en-AE"/>
                <w14:ligatures w14:val="none"/>
              </w:rPr>
            </w:rPrChange>
          </w:rPr>
          <w:t>Automated Report Emailing Algorithm</w:t>
        </w:r>
      </w:ins>
    </w:p>
    <w:p w14:paraId="689576B1" w14:textId="77777777" w:rsidR="00FB7C73" w:rsidRPr="00FB7C73" w:rsidRDefault="00FB7C73" w:rsidP="00FB7C73">
      <w:pPr>
        <w:spacing w:after="0" w:line="240" w:lineRule="auto"/>
        <w:jc w:val="both"/>
        <w:rPr>
          <w:ins w:id="3154" w:author="Wilson Centaurus" w:date="2024-05-26T16:34:00Z"/>
          <w:rFonts w:ascii="Times New Roman" w:eastAsia="Times New Roman" w:hAnsi="Times New Roman" w:cs="Times New Roman"/>
          <w:kern w:val="0"/>
          <w:sz w:val="24"/>
          <w:szCs w:val="24"/>
          <w:lang w:val="en-ZW" w:eastAsia="en-AE"/>
          <w14:ligatures w14:val="none"/>
        </w:rPr>
      </w:pPr>
      <w:ins w:id="3155" w:author="Wilson Centaurus" w:date="2024-05-26T16:34:00Z">
        <w:r w:rsidRPr="00FB7C73">
          <w:rPr>
            <w:rFonts w:ascii="Times New Roman" w:eastAsia="Times New Roman" w:hAnsi="Times New Roman" w:cs="Times New Roman"/>
            <w:kern w:val="0"/>
            <w:sz w:val="24"/>
            <w:szCs w:val="24"/>
            <w:lang w:val="en-ZW" w:eastAsia="en-AE"/>
            <w14:ligatures w14:val="none"/>
          </w:rPr>
          <w:t>This algorithm sends the generated periodic reports to the admin or farm manager via email every week. The steps involved are:</w:t>
        </w:r>
      </w:ins>
    </w:p>
    <w:p w14:paraId="48F74329" w14:textId="77777777" w:rsidR="00FB7C73" w:rsidRPr="00FB7C73" w:rsidRDefault="00FB7C73" w:rsidP="00FB7C73">
      <w:pPr>
        <w:numPr>
          <w:ilvl w:val="0"/>
          <w:numId w:val="50"/>
        </w:numPr>
        <w:spacing w:after="0" w:line="240" w:lineRule="auto"/>
        <w:jc w:val="both"/>
        <w:rPr>
          <w:ins w:id="3156" w:author="Wilson Centaurus" w:date="2024-05-26T16:34:00Z"/>
          <w:rFonts w:ascii="Times New Roman" w:eastAsia="Times New Roman" w:hAnsi="Times New Roman" w:cs="Times New Roman"/>
          <w:kern w:val="0"/>
          <w:sz w:val="24"/>
          <w:szCs w:val="24"/>
          <w:lang w:val="en-ZW" w:eastAsia="en-AE"/>
          <w14:ligatures w14:val="none"/>
        </w:rPr>
      </w:pPr>
      <w:ins w:id="3157" w:author="Wilson Centaurus" w:date="2024-05-26T16:34:00Z">
        <w:r w:rsidRPr="00FB7C73">
          <w:rPr>
            <w:rFonts w:ascii="Times New Roman" w:eastAsia="Times New Roman" w:hAnsi="Times New Roman" w:cs="Times New Roman"/>
            <w:b/>
            <w:bCs/>
            <w:kern w:val="0"/>
            <w:sz w:val="24"/>
            <w:szCs w:val="24"/>
            <w:lang w:val="en-ZW" w:eastAsia="en-AE"/>
            <w14:ligatures w14:val="none"/>
          </w:rPr>
          <w:t>Initialization:</w:t>
        </w:r>
      </w:ins>
    </w:p>
    <w:p w14:paraId="50D85416" w14:textId="77777777" w:rsidR="00FB7C73" w:rsidRPr="00FB7C73" w:rsidRDefault="00FB7C73" w:rsidP="00FB7C73">
      <w:pPr>
        <w:numPr>
          <w:ilvl w:val="1"/>
          <w:numId w:val="50"/>
        </w:numPr>
        <w:spacing w:after="0" w:line="240" w:lineRule="auto"/>
        <w:jc w:val="both"/>
        <w:rPr>
          <w:ins w:id="3158" w:author="Wilson Centaurus" w:date="2024-05-26T16:34:00Z"/>
          <w:rFonts w:ascii="Times New Roman" w:eastAsia="Times New Roman" w:hAnsi="Times New Roman" w:cs="Times New Roman"/>
          <w:kern w:val="0"/>
          <w:sz w:val="24"/>
          <w:szCs w:val="24"/>
          <w:lang w:val="en-ZW" w:eastAsia="en-AE"/>
          <w14:ligatures w14:val="none"/>
        </w:rPr>
      </w:pPr>
      <w:ins w:id="3159" w:author="Wilson Centaurus" w:date="2024-05-26T16:34:00Z">
        <w:r w:rsidRPr="00FB7C73">
          <w:rPr>
            <w:rFonts w:ascii="Times New Roman" w:eastAsia="Times New Roman" w:hAnsi="Times New Roman" w:cs="Times New Roman"/>
            <w:kern w:val="0"/>
            <w:sz w:val="24"/>
            <w:szCs w:val="24"/>
            <w:lang w:val="en-ZW" w:eastAsia="en-AE"/>
            <w14:ligatures w14:val="none"/>
          </w:rPr>
          <w:t>Configure email settings and recipient details.</w:t>
        </w:r>
      </w:ins>
    </w:p>
    <w:p w14:paraId="161EA1D1" w14:textId="77777777" w:rsidR="00FB7C73" w:rsidRPr="00FB7C73" w:rsidRDefault="00FB7C73" w:rsidP="00FB7C73">
      <w:pPr>
        <w:numPr>
          <w:ilvl w:val="0"/>
          <w:numId w:val="50"/>
        </w:numPr>
        <w:spacing w:after="0" w:line="240" w:lineRule="auto"/>
        <w:jc w:val="both"/>
        <w:rPr>
          <w:ins w:id="3160" w:author="Wilson Centaurus" w:date="2024-05-26T16:34:00Z"/>
          <w:rFonts w:ascii="Times New Roman" w:eastAsia="Times New Roman" w:hAnsi="Times New Roman" w:cs="Times New Roman"/>
          <w:kern w:val="0"/>
          <w:sz w:val="24"/>
          <w:szCs w:val="24"/>
          <w:lang w:val="en-ZW" w:eastAsia="en-AE"/>
          <w14:ligatures w14:val="none"/>
        </w:rPr>
      </w:pPr>
      <w:ins w:id="3161" w:author="Wilson Centaurus" w:date="2024-05-26T16:34:00Z">
        <w:r w:rsidRPr="00FB7C73">
          <w:rPr>
            <w:rFonts w:ascii="Times New Roman" w:eastAsia="Times New Roman" w:hAnsi="Times New Roman" w:cs="Times New Roman"/>
            <w:b/>
            <w:bCs/>
            <w:kern w:val="0"/>
            <w:sz w:val="24"/>
            <w:szCs w:val="24"/>
            <w:lang w:val="en-ZW" w:eastAsia="en-AE"/>
            <w14:ligatures w14:val="none"/>
          </w:rPr>
          <w:t>Report Scheduling:</w:t>
        </w:r>
      </w:ins>
    </w:p>
    <w:p w14:paraId="30328FE4" w14:textId="77777777" w:rsidR="00FB7C73" w:rsidRPr="00FB7C73" w:rsidRDefault="00FB7C73" w:rsidP="00FB7C73">
      <w:pPr>
        <w:numPr>
          <w:ilvl w:val="1"/>
          <w:numId w:val="50"/>
        </w:numPr>
        <w:spacing w:after="0" w:line="240" w:lineRule="auto"/>
        <w:jc w:val="both"/>
        <w:rPr>
          <w:ins w:id="3162" w:author="Wilson Centaurus" w:date="2024-05-26T16:34:00Z"/>
          <w:rFonts w:ascii="Times New Roman" w:eastAsia="Times New Roman" w:hAnsi="Times New Roman" w:cs="Times New Roman"/>
          <w:kern w:val="0"/>
          <w:sz w:val="24"/>
          <w:szCs w:val="24"/>
          <w:lang w:val="en-ZW" w:eastAsia="en-AE"/>
          <w14:ligatures w14:val="none"/>
        </w:rPr>
      </w:pPr>
      <w:ins w:id="3163" w:author="Wilson Centaurus" w:date="2024-05-26T16:34:00Z">
        <w:r w:rsidRPr="00FB7C73">
          <w:rPr>
            <w:rFonts w:ascii="Times New Roman" w:eastAsia="Times New Roman" w:hAnsi="Times New Roman" w:cs="Times New Roman"/>
            <w:kern w:val="0"/>
            <w:sz w:val="24"/>
            <w:szCs w:val="24"/>
            <w:lang w:val="en-ZW" w:eastAsia="en-AE"/>
            <w14:ligatures w14:val="none"/>
          </w:rPr>
          <w:lastRenderedPageBreak/>
          <w:t>Schedule weekly report generation.</w:t>
        </w:r>
      </w:ins>
    </w:p>
    <w:p w14:paraId="1EC6E3D0" w14:textId="77777777" w:rsidR="00FB7C73" w:rsidRPr="00FB7C73" w:rsidRDefault="00FB7C73" w:rsidP="00FB7C73">
      <w:pPr>
        <w:numPr>
          <w:ilvl w:val="0"/>
          <w:numId w:val="50"/>
        </w:numPr>
        <w:spacing w:after="0" w:line="240" w:lineRule="auto"/>
        <w:jc w:val="both"/>
        <w:rPr>
          <w:ins w:id="3164" w:author="Wilson Centaurus" w:date="2024-05-26T16:34:00Z"/>
          <w:rFonts w:ascii="Times New Roman" w:eastAsia="Times New Roman" w:hAnsi="Times New Roman" w:cs="Times New Roman"/>
          <w:kern w:val="0"/>
          <w:sz w:val="24"/>
          <w:szCs w:val="24"/>
          <w:lang w:val="en-ZW" w:eastAsia="en-AE"/>
          <w14:ligatures w14:val="none"/>
        </w:rPr>
      </w:pPr>
      <w:ins w:id="3165" w:author="Wilson Centaurus" w:date="2024-05-26T16:34:00Z">
        <w:r w:rsidRPr="00FB7C73">
          <w:rPr>
            <w:rFonts w:ascii="Times New Roman" w:eastAsia="Times New Roman" w:hAnsi="Times New Roman" w:cs="Times New Roman"/>
            <w:b/>
            <w:bCs/>
            <w:kern w:val="0"/>
            <w:sz w:val="24"/>
            <w:szCs w:val="24"/>
            <w:lang w:val="en-ZW" w:eastAsia="en-AE"/>
            <w14:ligatures w14:val="none"/>
          </w:rPr>
          <w:t>Email Preparation:</w:t>
        </w:r>
      </w:ins>
    </w:p>
    <w:p w14:paraId="4F1E6F10" w14:textId="77777777" w:rsidR="00FB7C73" w:rsidRPr="00FB7C73" w:rsidRDefault="00FB7C73" w:rsidP="00FB7C73">
      <w:pPr>
        <w:numPr>
          <w:ilvl w:val="1"/>
          <w:numId w:val="50"/>
        </w:numPr>
        <w:spacing w:after="0" w:line="240" w:lineRule="auto"/>
        <w:jc w:val="both"/>
        <w:rPr>
          <w:ins w:id="3166" w:author="Wilson Centaurus" w:date="2024-05-26T16:34:00Z"/>
          <w:rFonts w:ascii="Times New Roman" w:eastAsia="Times New Roman" w:hAnsi="Times New Roman" w:cs="Times New Roman"/>
          <w:kern w:val="0"/>
          <w:sz w:val="24"/>
          <w:szCs w:val="24"/>
          <w:lang w:val="en-ZW" w:eastAsia="en-AE"/>
          <w14:ligatures w14:val="none"/>
        </w:rPr>
      </w:pPr>
      <w:ins w:id="3167" w:author="Wilson Centaurus" w:date="2024-05-26T16:34:00Z">
        <w:r w:rsidRPr="00FB7C73">
          <w:rPr>
            <w:rFonts w:ascii="Times New Roman" w:eastAsia="Times New Roman" w:hAnsi="Times New Roman" w:cs="Times New Roman"/>
            <w:kern w:val="0"/>
            <w:sz w:val="24"/>
            <w:szCs w:val="24"/>
            <w:lang w:val="en-ZW" w:eastAsia="en-AE"/>
            <w14:ligatures w14:val="none"/>
          </w:rPr>
          <w:t>Attach the generated PDF report to an email.</w:t>
        </w:r>
      </w:ins>
    </w:p>
    <w:p w14:paraId="5D97A41C" w14:textId="77777777" w:rsidR="00FB7C73" w:rsidRPr="00FB7C73" w:rsidRDefault="00FB7C73" w:rsidP="00FB7C73">
      <w:pPr>
        <w:numPr>
          <w:ilvl w:val="0"/>
          <w:numId w:val="50"/>
        </w:numPr>
        <w:spacing w:after="0" w:line="240" w:lineRule="auto"/>
        <w:jc w:val="both"/>
        <w:rPr>
          <w:ins w:id="3168" w:author="Wilson Centaurus" w:date="2024-05-26T16:34:00Z"/>
          <w:rFonts w:ascii="Times New Roman" w:eastAsia="Times New Roman" w:hAnsi="Times New Roman" w:cs="Times New Roman"/>
          <w:kern w:val="0"/>
          <w:sz w:val="24"/>
          <w:szCs w:val="24"/>
          <w:lang w:val="en-ZW" w:eastAsia="en-AE"/>
          <w14:ligatures w14:val="none"/>
        </w:rPr>
      </w:pPr>
      <w:ins w:id="3169" w:author="Wilson Centaurus" w:date="2024-05-26T16:34:00Z">
        <w:r w:rsidRPr="00FB7C73">
          <w:rPr>
            <w:rFonts w:ascii="Times New Roman" w:eastAsia="Times New Roman" w:hAnsi="Times New Roman" w:cs="Times New Roman"/>
            <w:b/>
            <w:bCs/>
            <w:kern w:val="0"/>
            <w:sz w:val="24"/>
            <w:szCs w:val="24"/>
            <w:lang w:val="en-ZW" w:eastAsia="en-AE"/>
            <w14:ligatures w14:val="none"/>
          </w:rPr>
          <w:t>Email Dispatch:</w:t>
        </w:r>
      </w:ins>
    </w:p>
    <w:p w14:paraId="1D7FA436" w14:textId="77777777" w:rsidR="00FB7C73" w:rsidRPr="00FB7C73" w:rsidRDefault="00FB7C73" w:rsidP="00FB7C73">
      <w:pPr>
        <w:numPr>
          <w:ilvl w:val="1"/>
          <w:numId w:val="50"/>
        </w:numPr>
        <w:spacing w:after="0" w:line="240" w:lineRule="auto"/>
        <w:jc w:val="both"/>
        <w:rPr>
          <w:ins w:id="3170" w:author="Wilson Centaurus" w:date="2024-05-26T16:34:00Z"/>
          <w:rFonts w:ascii="Times New Roman" w:eastAsia="Times New Roman" w:hAnsi="Times New Roman" w:cs="Times New Roman"/>
          <w:kern w:val="0"/>
          <w:sz w:val="24"/>
          <w:szCs w:val="24"/>
          <w:lang w:val="en-ZW" w:eastAsia="en-AE"/>
          <w14:ligatures w14:val="none"/>
        </w:rPr>
      </w:pPr>
      <w:ins w:id="3171" w:author="Wilson Centaurus" w:date="2024-05-26T16:34:00Z">
        <w:r w:rsidRPr="00FB7C73">
          <w:rPr>
            <w:rFonts w:ascii="Times New Roman" w:eastAsia="Times New Roman" w:hAnsi="Times New Roman" w:cs="Times New Roman"/>
            <w:kern w:val="0"/>
            <w:sz w:val="24"/>
            <w:szCs w:val="24"/>
            <w:lang w:val="en-ZW" w:eastAsia="en-AE"/>
            <w14:ligatures w14:val="none"/>
          </w:rPr>
          <w:t>Send the email to the admin or farm manager.</w:t>
        </w:r>
      </w:ins>
    </w:p>
    <w:p w14:paraId="44CB5D85" w14:textId="77777777" w:rsidR="00FB7C73" w:rsidRPr="00FB7C73" w:rsidRDefault="00FB7C73" w:rsidP="00FB7C73">
      <w:pPr>
        <w:numPr>
          <w:ilvl w:val="0"/>
          <w:numId w:val="50"/>
        </w:numPr>
        <w:spacing w:after="0" w:line="240" w:lineRule="auto"/>
        <w:jc w:val="both"/>
        <w:rPr>
          <w:ins w:id="3172" w:author="Wilson Centaurus" w:date="2024-05-26T16:34:00Z"/>
          <w:rFonts w:ascii="Times New Roman" w:eastAsia="Times New Roman" w:hAnsi="Times New Roman" w:cs="Times New Roman"/>
          <w:kern w:val="0"/>
          <w:sz w:val="24"/>
          <w:szCs w:val="24"/>
          <w:lang w:val="en-ZW" w:eastAsia="en-AE"/>
          <w14:ligatures w14:val="none"/>
        </w:rPr>
      </w:pPr>
      <w:ins w:id="3173" w:author="Wilson Centaurus" w:date="2024-05-26T16:34:00Z">
        <w:r w:rsidRPr="00FB7C73">
          <w:rPr>
            <w:rFonts w:ascii="Times New Roman" w:eastAsia="Times New Roman" w:hAnsi="Times New Roman" w:cs="Times New Roman"/>
            <w:b/>
            <w:bCs/>
            <w:kern w:val="0"/>
            <w:sz w:val="24"/>
            <w:szCs w:val="24"/>
            <w:lang w:val="en-ZW" w:eastAsia="en-AE"/>
            <w14:ligatures w14:val="none"/>
          </w:rPr>
          <w:t>Confirmation:</w:t>
        </w:r>
      </w:ins>
    </w:p>
    <w:p w14:paraId="48CF901B" w14:textId="77777777" w:rsidR="00FB7C73" w:rsidRPr="00FB7C73" w:rsidRDefault="00FB7C73" w:rsidP="00FB7C73">
      <w:pPr>
        <w:numPr>
          <w:ilvl w:val="1"/>
          <w:numId w:val="50"/>
        </w:numPr>
        <w:spacing w:after="0" w:line="240" w:lineRule="auto"/>
        <w:jc w:val="both"/>
        <w:rPr>
          <w:ins w:id="3174" w:author="Wilson Centaurus" w:date="2024-05-26T16:34:00Z"/>
          <w:rFonts w:ascii="Times New Roman" w:eastAsia="Times New Roman" w:hAnsi="Times New Roman" w:cs="Times New Roman"/>
          <w:kern w:val="0"/>
          <w:sz w:val="24"/>
          <w:szCs w:val="24"/>
          <w:lang w:val="en-ZW" w:eastAsia="en-AE"/>
          <w14:ligatures w14:val="none"/>
        </w:rPr>
      </w:pPr>
      <w:ins w:id="3175" w:author="Wilson Centaurus" w:date="2024-05-26T16:34:00Z">
        <w:r w:rsidRPr="00FB7C73">
          <w:rPr>
            <w:rFonts w:ascii="Times New Roman" w:eastAsia="Times New Roman" w:hAnsi="Times New Roman" w:cs="Times New Roman"/>
            <w:kern w:val="0"/>
            <w:sz w:val="24"/>
            <w:szCs w:val="24"/>
            <w:lang w:val="en-ZW" w:eastAsia="en-AE"/>
            <w14:ligatures w14:val="none"/>
          </w:rPr>
          <w:t>Log the email dispatch status and confirm successful delivery.</w:t>
        </w:r>
      </w:ins>
    </w:p>
    <w:p w14:paraId="6166B8FF" w14:textId="77777777" w:rsidR="003B5096" w:rsidRPr="00AE575A" w:rsidRDefault="003B5096">
      <w:pPr>
        <w:spacing w:after="0" w:line="240" w:lineRule="auto"/>
        <w:jc w:val="both"/>
        <w:rPr>
          <w:ins w:id="3176" w:author="Tafadzwa Wilson Sedze" w:date="2024-04-01T17:20:00Z"/>
          <w:rFonts w:ascii="Times New Roman" w:eastAsia="Times New Roman" w:hAnsi="Times New Roman" w:cs="Times New Roman"/>
          <w:kern w:val="0"/>
          <w:sz w:val="24"/>
          <w:szCs w:val="24"/>
          <w:lang w:eastAsia="en-AE"/>
          <w14:ligatures w14:val="none"/>
        </w:rPr>
        <w:pPrChange w:id="3177" w:author="Tafadzwa Wilson Sedze" w:date="2024-04-01T22:30:00Z">
          <w:pPr>
            <w:spacing w:after="0" w:line="240" w:lineRule="auto"/>
          </w:pPr>
        </w:pPrChange>
      </w:pPr>
    </w:p>
    <w:p w14:paraId="07E173DD" w14:textId="77777777" w:rsidR="00AE575A" w:rsidRPr="00AE575A" w:rsidRDefault="00AE575A" w:rsidP="00AE575A">
      <w:pPr>
        <w:spacing w:after="0" w:line="240" w:lineRule="auto"/>
        <w:rPr>
          <w:ins w:id="3178" w:author="Tafadzwa Wilson Sedze" w:date="2024-04-01T17:20:00Z"/>
          <w:rFonts w:ascii="Times New Roman" w:eastAsia="Times New Roman" w:hAnsi="Times New Roman" w:cs="Times New Roman"/>
          <w:kern w:val="0"/>
          <w:sz w:val="24"/>
          <w:szCs w:val="24"/>
          <w:lang w:eastAsia="en-AE"/>
          <w14:ligatures w14:val="none"/>
        </w:rPr>
      </w:pPr>
    </w:p>
    <w:p w14:paraId="6F2698D5" w14:textId="7EAC5BAC" w:rsidR="00AE575A" w:rsidRDefault="00AD5817" w:rsidP="00AD5817">
      <w:pPr>
        <w:pStyle w:val="Heading2"/>
        <w:rPr>
          <w:ins w:id="3179" w:author="Tafadzwa Wilson Sedze" w:date="2024-04-01T22:35:00Z"/>
          <w:rFonts w:ascii="Times New Roman" w:hAnsi="Times New Roman" w:cs="Times New Roman"/>
          <w:b/>
          <w:bCs/>
          <w:color w:val="auto"/>
          <w:sz w:val="32"/>
          <w:szCs w:val="32"/>
        </w:rPr>
      </w:pPr>
      <w:ins w:id="3180" w:author="Tafadzwa Wilson Sedze" w:date="2024-04-01T17:20:00Z">
        <w:r w:rsidRPr="00AD5817">
          <w:rPr>
            <w:rFonts w:ascii="Times New Roman" w:hAnsi="Times New Roman" w:cs="Times New Roman"/>
            <w:b/>
            <w:bCs/>
            <w:color w:val="auto"/>
            <w:sz w:val="32"/>
            <w:szCs w:val="32"/>
          </w:rPr>
          <w:t>4.8 SUMMARY</w:t>
        </w:r>
      </w:ins>
    </w:p>
    <w:p w14:paraId="4CB2755A" w14:textId="77777777" w:rsidR="0034460E" w:rsidRPr="0034460E" w:rsidRDefault="0034460E">
      <w:pPr>
        <w:rPr>
          <w:ins w:id="3181" w:author="Tafadzwa Wilson Sedze" w:date="2024-04-01T17:20:00Z"/>
          <w:rPrChange w:id="3182" w:author="Tafadzwa Wilson Sedze" w:date="2024-04-01T22:35:00Z">
            <w:rPr>
              <w:ins w:id="3183" w:author="Tafadzwa Wilson Sedze" w:date="2024-04-01T17:20:00Z"/>
              <w:rFonts w:ascii="Times New Roman" w:eastAsia="Times New Roman" w:hAnsi="Times New Roman" w:cs="Times New Roman"/>
              <w:kern w:val="0"/>
              <w:sz w:val="24"/>
              <w:szCs w:val="24"/>
              <w:lang w:eastAsia="en-AE"/>
              <w14:ligatures w14:val="none"/>
            </w:rPr>
          </w:rPrChange>
        </w:rPr>
        <w:pPrChange w:id="3184" w:author="Tafadzwa Wilson Sedze" w:date="2024-04-01T22:35:00Z">
          <w:pPr>
            <w:spacing w:after="0" w:line="240" w:lineRule="auto"/>
          </w:pPr>
        </w:pPrChange>
      </w:pPr>
    </w:p>
    <w:p w14:paraId="54D4655D" w14:textId="3EBF997B" w:rsidR="00464D26" w:rsidRPr="00464D26" w:rsidRDefault="00AD5817">
      <w:pPr>
        <w:spacing w:after="0" w:line="240" w:lineRule="auto"/>
        <w:jc w:val="both"/>
        <w:rPr>
          <w:ins w:id="3185" w:author="Tafadzwa Wilson Sedze" w:date="2024-04-01T16:53:00Z"/>
          <w:rFonts w:ascii="Times New Roman" w:eastAsia="Times New Roman" w:hAnsi="Times New Roman" w:cs="Times New Roman"/>
          <w:kern w:val="0"/>
          <w:sz w:val="24"/>
          <w:szCs w:val="24"/>
          <w:lang w:eastAsia="en-AE"/>
          <w14:ligatures w14:val="none"/>
        </w:rPr>
        <w:pPrChange w:id="3186" w:author="Tafadzwa Wilson Sedze" w:date="2024-04-01T22:30:00Z">
          <w:pPr>
            <w:spacing w:after="0" w:line="240" w:lineRule="auto"/>
          </w:pPr>
        </w:pPrChange>
      </w:pPr>
      <w:ins w:id="3187" w:author="Tafadzwa Wilson Sedze" w:date="2024-04-01T22:30:00Z">
        <w:r>
          <w:rPr>
            <w:rFonts w:ascii="Times New Roman" w:eastAsia="Times New Roman" w:hAnsi="Times New Roman" w:cs="Times New Roman"/>
            <w:kern w:val="0"/>
            <w:sz w:val="24"/>
            <w:szCs w:val="24"/>
            <w:lang w:eastAsia="en-AE"/>
            <w14:ligatures w14:val="none"/>
          </w:rPr>
          <w:t>Thi</w:t>
        </w:r>
      </w:ins>
      <w:ins w:id="3188" w:author="Tafadzwa Wilson Sedze" w:date="2024-04-01T22:31:00Z">
        <w:r>
          <w:rPr>
            <w:rFonts w:ascii="Times New Roman" w:eastAsia="Times New Roman" w:hAnsi="Times New Roman" w:cs="Times New Roman"/>
            <w:kern w:val="0"/>
            <w:sz w:val="24"/>
            <w:szCs w:val="24"/>
            <w:lang w:eastAsia="en-AE"/>
            <w14:ligatures w14:val="none"/>
          </w:rPr>
          <w:t>s c</w:t>
        </w:r>
      </w:ins>
      <w:ins w:id="3189" w:author="Tafadzwa Wilson Sedze" w:date="2024-04-01T17:20:00Z">
        <w:r w:rsidR="00AE575A" w:rsidRPr="00AE575A">
          <w:rPr>
            <w:rFonts w:ascii="Times New Roman" w:eastAsia="Times New Roman" w:hAnsi="Times New Roman" w:cs="Times New Roman"/>
            <w:kern w:val="0"/>
            <w:sz w:val="24"/>
            <w:szCs w:val="24"/>
            <w:lang w:eastAsia="en-AE"/>
            <w14:ligatures w14:val="none"/>
          </w:rPr>
          <w:t xml:space="preserve">hapter delves into the detailed design aspects of our </w:t>
        </w:r>
        <w:del w:id="3190" w:author="Wilson Centaurus" w:date="2024-05-26T16:38:00Z">
          <w:r w:rsidR="00AE575A" w:rsidRPr="00AE575A" w:rsidDel="00EA56E7">
            <w:rPr>
              <w:rFonts w:ascii="Times New Roman" w:eastAsia="Times New Roman" w:hAnsi="Times New Roman" w:cs="Times New Roman"/>
              <w:kern w:val="0"/>
              <w:sz w:val="24"/>
              <w:szCs w:val="24"/>
              <w:lang w:eastAsia="en-AE"/>
              <w14:ligatures w14:val="none"/>
            </w:rPr>
            <w:delText>Smart Farming System</w:delText>
          </w:r>
        </w:del>
      </w:ins>
      <w:ins w:id="3191" w:author="Wilson Centaurus" w:date="2024-05-26T16:38:00Z">
        <w:r w:rsidR="00EA56E7">
          <w:rPr>
            <w:rFonts w:ascii="Times New Roman" w:eastAsia="Times New Roman" w:hAnsi="Times New Roman" w:cs="Times New Roman"/>
            <w:kern w:val="0"/>
            <w:sz w:val="24"/>
            <w:szCs w:val="24"/>
            <w:lang w:eastAsia="en-AE"/>
            <w14:ligatures w14:val="none"/>
          </w:rPr>
          <w:t>Aquaponics-Integrated Smart Farming System</w:t>
        </w:r>
      </w:ins>
      <w:ins w:id="3192" w:author="Tafadzwa Wilson Sedze" w:date="2024-04-01T17:20:00Z">
        <w:r w:rsidR="00AE575A" w:rsidRPr="00AE575A">
          <w:rPr>
            <w:rFonts w:ascii="Times New Roman" w:eastAsia="Times New Roman" w:hAnsi="Times New Roman" w:cs="Times New Roman"/>
            <w:kern w:val="0"/>
            <w:sz w:val="24"/>
            <w:szCs w:val="24"/>
            <w:lang w:eastAsia="en-AE"/>
            <w14:ligatures w14:val="none"/>
          </w:rPr>
          <w:t>. It elaborates on the UML diagrams used in system analysis, including the use case</w:t>
        </w:r>
      </w:ins>
      <w:ins w:id="3193" w:author="Tafadzwa Wilson Sedze" w:date="2024-04-01T22:31:00Z">
        <w:r>
          <w:rPr>
            <w:rFonts w:ascii="Times New Roman" w:eastAsia="Times New Roman" w:hAnsi="Times New Roman" w:cs="Times New Roman"/>
            <w:kern w:val="0"/>
            <w:sz w:val="24"/>
            <w:szCs w:val="24"/>
            <w:lang w:eastAsia="en-AE"/>
            <w14:ligatures w14:val="none"/>
          </w:rPr>
          <w:t xml:space="preserve">, </w:t>
        </w:r>
      </w:ins>
      <w:ins w:id="3194" w:author="Tafadzwa Wilson Sedze" w:date="2024-04-01T17:20:00Z">
        <w:r w:rsidR="00AE575A" w:rsidRPr="00AE575A">
          <w:rPr>
            <w:rFonts w:ascii="Times New Roman" w:eastAsia="Times New Roman" w:hAnsi="Times New Roman" w:cs="Times New Roman"/>
            <w:kern w:val="0"/>
            <w:sz w:val="24"/>
            <w:szCs w:val="24"/>
            <w:lang w:eastAsia="en-AE"/>
            <w14:ligatures w14:val="none"/>
          </w:rPr>
          <w:t xml:space="preserve">activity </w:t>
        </w:r>
      </w:ins>
      <w:ins w:id="3195" w:author="Tafadzwa Wilson Sedze" w:date="2024-04-01T22:31:00Z">
        <w:r>
          <w:rPr>
            <w:rFonts w:ascii="Times New Roman" w:eastAsia="Times New Roman" w:hAnsi="Times New Roman" w:cs="Times New Roman"/>
            <w:kern w:val="0"/>
            <w:sz w:val="24"/>
            <w:szCs w:val="24"/>
            <w:lang w:eastAsia="en-AE"/>
            <w14:ligatures w14:val="none"/>
          </w:rPr>
          <w:t>and sequence diagrams</w:t>
        </w:r>
      </w:ins>
      <w:ins w:id="3196" w:author="Tafadzwa Wilson Sedze" w:date="2024-04-01T17:20:00Z">
        <w:r w:rsidR="00AE575A" w:rsidRPr="00AE575A">
          <w:rPr>
            <w:rFonts w:ascii="Times New Roman" w:eastAsia="Times New Roman" w:hAnsi="Times New Roman" w:cs="Times New Roman"/>
            <w:kern w:val="0"/>
            <w:sz w:val="24"/>
            <w:szCs w:val="24"/>
            <w:lang w:eastAsia="en-AE"/>
            <w14:ligatures w14:val="none"/>
          </w:rPr>
          <w:t>. Functional and non-functional requirements are identified, alongside diagrams like ERD, essential for database design. Class diagrams and relationships are</w:t>
        </w:r>
      </w:ins>
      <w:ins w:id="3197" w:author="Tafadzwa Wilson Sedze" w:date="2024-04-01T22:32:00Z">
        <w:r w:rsidRPr="00AD5817">
          <w:rPr>
            <w:rFonts w:ascii="Times New Roman" w:eastAsia="Times New Roman" w:hAnsi="Times New Roman" w:cs="Times New Roman"/>
            <w:kern w:val="0"/>
            <w:sz w:val="24"/>
            <w:szCs w:val="24"/>
            <w:lang w:eastAsia="en-AE"/>
            <w14:ligatures w14:val="none"/>
          </w:rPr>
          <w:t xml:space="preserve"> </w:t>
        </w:r>
        <w:r>
          <w:rPr>
            <w:rFonts w:ascii="Times New Roman" w:eastAsia="Times New Roman" w:hAnsi="Times New Roman" w:cs="Times New Roman"/>
            <w:kern w:val="0"/>
            <w:sz w:val="24"/>
            <w:szCs w:val="24"/>
            <w:lang w:eastAsia="en-AE"/>
            <w14:ligatures w14:val="none"/>
          </w:rPr>
          <w:t>clarified</w:t>
        </w:r>
      </w:ins>
      <w:ins w:id="3198" w:author="Tafadzwa Wilson Sedze" w:date="2024-04-01T17:20:00Z">
        <w:r w:rsidR="00AE575A" w:rsidRPr="00AE575A">
          <w:rPr>
            <w:rFonts w:ascii="Times New Roman" w:eastAsia="Times New Roman" w:hAnsi="Times New Roman" w:cs="Times New Roman"/>
            <w:kern w:val="0"/>
            <w:sz w:val="24"/>
            <w:szCs w:val="24"/>
            <w:lang w:eastAsia="en-AE"/>
            <w14:ligatures w14:val="none"/>
          </w:rPr>
          <w:t>, offering insights into system architecture. Lastly, the chapter comprehensively addresses the three layers of security</w:t>
        </w:r>
      </w:ins>
      <w:ins w:id="3199" w:author="Tafadzwa Wilson Sedze" w:date="2024-04-01T22:33:00Z">
        <w:r>
          <w:rPr>
            <w:rFonts w:ascii="Times New Roman" w:eastAsia="Times New Roman" w:hAnsi="Times New Roman" w:cs="Times New Roman"/>
            <w:kern w:val="0"/>
            <w:sz w:val="24"/>
            <w:szCs w:val="24"/>
            <w:lang w:eastAsia="en-AE"/>
            <w14:ligatures w14:val="none"/>
          </w:rPr>
          <w:t xml:space="preserve">, </w:t>
        </w:r>
      </w:ins>
      <w:ins w:id="3200" w:author="Tafadzwa Wilson Sedze" w:date="2024-04-01T17:20:00Z">
        <w:r w:rsidR="00AE575A" w:rsidRPr="00AE575A">
          <w:rPr>
            <w:rFonts w:ascii="Times New Roman" w:eastAsia="Times New Roman" w:hAnsi="Times New Roman" w:cs="Times New Roman"/>
            <w:kern w:val="0"/>
            <w:sz w:val="24"/>
            <w:szCs w:val="24"/>
            <w:lang w:eastAsia="en-AE"/>
            <w14:ligatures w14:val="none"/>
          </w:rPr>
          <w:t>network, operational, and physical</w:t>
        </w:r>
      </w:ins>
      <w:ins w:id="3201" w:author="Tafadzwa Wilson Sedze" w:date="2024-04-01T22:33:00Z">
        <w:r>
          <w:rPr>
            <w:rFonts w:ascii="Times New Roman" w:eastAsia="Times New Roman" w:hAnsi="Times New Roman" w:cs="Times New Roman"/>
            <w:kern w:val="0"/>
            <w:sz w:val="24"/>
            <w:szCs w:val="24"/>
            <w:lang w:eastAsia="en-AE"/>
            <w14:ligatures w14:val="none"/>
          </w:rPr>
          <w:t xml:space="preserve"> </w:t>
        </w:r>
      </w:ins>
      <w:ins w:id="3202" w:author="Tafadzwa Wilson Sedze" w:date="2024-04-01T22:34:00Z">
        <w:r>
          <w:rPr>
            <w:rFonts w:ascii="Times New Roman" w:eastAsia="Times New Roman" w:hAnsi="Times New Roman" w:cs="Times New Roman"/>
            <w:kern w:val="0"/>
            <w:sz w:val="24"/>
            <w:szCs w:val="24"/>
            <w:lang w:eastAsia="en-AE"/>
            <w14:ligatures w14:val="none"/>
          </w:rPr>
          <w:t>highlighting</w:t>
        </w:r>
        <w:r w:rsidRPr="00AE575A">
          <w:rPr>
            <w:rFonts w:ascii="Times New Roman" w:eastAsia="Times New Roman" w:hAnsi="Times New Roman" w:cs="Times New Roman"/>
            <w:kern w:val="0"/>
            <w:sz w:val="24"/>
            <w:szCs w:val="24"/>
            <w:lang w:eastAsia="en-AE"/>
            <w14:ligatures w14:val="none"/>
          </w:rPr>
          <w:t xml:space="preserve"> </w:t>
        </w:r>
        <w:r>
          <w:rPr>
            <w:rFonts w:ascii="Times New Roman" w:eastAsia="Times New Roman" w:hAnsi="Times New Roman" w:cs="Times New Roman"/>
            <w:kern w:val="0"/>
            <w:sz w:val="24"/>
            <w:szCs w:val="24"/>
            <w:lang w:eastAsia="en-AE"/>
            <w14:ligatures w14:val="none"/>
          </w:rPr>
          <w:t>the researchers</w:t>
        </w:r>
      </w:ins>
      <w:ins w:id="3203" w:author="Tafadzwa Wilson Sedze" w:date="2024-04-01T17:20:00Z">
        <w:r w:rsidR="00AE575A" w:rsidRPr="00AE575A">
          <w:rPr>
            <w:rFonts w:ascii="Times New Roman" w:eastAsia="Times New Roman" w:hAnsi="Times New Roman" w:cs="Times New Roman"/>
            <w:kern w:val="0"/>
            <w:sz w:val="24"/>
            <w:szCs w:val="24"/>
            <w:lang w:eastAsia="en-AE"/>
            <w14:ligatures w14:val="none"/>
          </w:rPr>
          <w:t xml:space="preserve"> commitment to system integrity and data protection.</w:t>
        </w:r>
      </w:ins>
    </w:p>
    <w:p w14:paraId="7E454E9C" w14:textId="77777777" w:rsidR="00464D26" w:rsidRDefault="00464D26" w:rsidP="00BD7DC4">
      <w:pPr>
        <w:jc w:val="both"/>
        <w:rPr>
          <w:ins w:id="3204" w:author="Tafadzwa Wilson Sedze" w:date="2024-04-01T22:41:00Z"/>
          <w:rFonts w:ascii="Times New Roman" w:hAnsi="Times New Roman" w:cs="Times New Roman"/>
          <w:bCs/>
          <w:color w:val="000000" w:themeColor="text1"/>
          <w:sz w:val="24"/>
          <w:szCs w:val="24"/>
        </w:rPr>
      </w:pPr>
    </w:p>
    <w:p w14:paraId="3D906EE4" w14:textId="77777777" w:rsidR="003B5096" w:rsidRDefault="003B5096" w:rsidP="00BD7DC4">
      <w:pPr>
        <w:jc w:val="both"/>
        <w:rPr>
          <w:ins w:id="3205" w:author="Tafadzwa Wilson Sedze" w:date="2024-04-01T22:41:00Z"/>
          <w:rFonts w:ascii="Times New Roman" w:hAnsi="Times New Roman" w:cs="Times New Roman"/>
          <w:bCs/>
          <w:color w:val="000000" w:themeColor="text1"/>
          <w:sz w:val="24"/>
          <w:szCs w:val="24"/>
        </w:rPr>
      </w:pPr>
    </w:p>
    <w:p w14:paraId="0B2A96C3" w14:textId="77777777" w:rsidR="003B5096" w:rsidRDefault="003B5096" w:rsidP="00BD7DC4">
      <w:pPr>
        <w:jc w:val="both"/>
        <w:rPr>
          <w:ins w:id="3206" w:author="Tafadzwa Wilson Sedze" w:date="2024-04-01T22:41:00Z"/>
          <w:rFonts w:ascii="Times New Roman" w:hAnsi="Times New Roman" w:cs="Times New Roman"/>
          <w:bCs/>
          <w:color w:val="000000" w:themeColor="text1"/>
          <w:sz w:val="24"/>
          <w:szCs w:val="24"/>
        </w:rPr>
      </w:pPr>
    </w:p>
    <w:p w14:paraId="14FF9B0F" w14:textId="77777777" w:rsidR="003B5096" w:rsidRDefault="003B5096" w:rsidP="00BD7DC4">
      <w:pPr>
        <w:jc w:val="both"/>
        <w:rPr>
          <w:ins w:id="3207" w:author="Tafadzwa Wilson Sedze" w:date="2024-04-01T22:41:00Z"/>
          <w:rFonts w:ascii="Times New Roman" w:hAnsi="Times New Roman" w:cs="Times New Roman"/>
          <w:bCs/>
          <w:color w:val="000000" w:themeColor="text1"/>
          <w:sz w:val="24"/>
          <w:szCs w:val="24"/>
        </w:rPr>
      </w:pPr>
    </w:p>
    <w:p w14:paraId="45CDF577" w14:textId="77777777" w:rsidR="003B5096" w:rsidRDefault="003B5096" w:rsidP="00BD7DC4">
      <w:pPr>
        <w:jc w:val="both"/>
        <w:rPr>
          <w:ins w:id="3208" w:author="Tafadzwa Wilson Sedze" w:date="2024-04-01T22:41:00Z"/>
          <w:rFonts w:ascii="Times New Roman" w:hAnsi="Times New Roman" w:cs="Times New Roman"/>
          <w:bCs/>
          <w:color w:val="000000" w:themeColor="text1"/>
          <w:sz w:val="24"/>
          <w:szCs w:val="24"/>
        </w:rPr>
      </w:pPr>
    </w:p>
    <w:p w14:paraId="0B993CB4" w14:textId="77777777" w:rsidR="003B5096" w:rsidRDefault="003B5096" w:rsidP="00BD7DC4">
      <w:pPr>
        <w:jc w:val="both"/>
        <w:rPr>
          <w:ins w:id="3209" w:author="Tafadzwa Wilson Sedze" w:date="2024-04-01T22:41:00Z"/>
          <w:rFonts w:ascii="Times New Roman" w:hAnsi="Times New Roman" w:cs="Times New Roman"/>
          <w:bCs/>
          <w:color w:val="000000" w:themeColor="text1"/>
          <w:sz w:val="24"/>
          <w:szCs w:val="24"/>
        </w:rPr>
      </w:pPr>
    </w:p>
    <w:p w14:paraId="5C48B37E" w14:textId="77777777" w:rsidR="003B5096" w:rsidRDefault="003B5096" w:rsidP="00BD7DC4">
      <w:pPr>
        <w:jc w:val="both"/>
        <w:rPr>
          <w:ins w:id="3210" w:author="Tafadzwa Wilson Sedze" w:date="2024-04-01T22:41:00Z"/>
          <w:rFonts w:ascii="Times New Roman" w:hAnsi="Times New Roman" w:cs="Times New Roman"/>
          <w:bCs/>
          <w:color w:val="000000" w:themeColor="text1"/>
          <w:sz w:val="24"/>
          <w:szCs w:val="24"/>
        </w:rPr>
      </w:pPr>
    </w:p>
    <w:p w14:paraId="39E4F66C" w14:textId="77777777" w:rsidR="003B5096" w:rsidRDefault="003B5096" w:rsidP="00BD7DC4">
      <w:pPr>
        <w:jc w:val="both"/>
        <w:rPr>
          <w:ins w:id="3211" w:author="Tafadzwa Wilson Sedze" w:date="2024-04-01T22:41:00Z"/>
          <w:rFonts w:ascii="Times New Roman" w:hAnsi="Times New Roman" w:cs="Times New Roman"/>
          <w:bCs/>
          <w:color w:val="000000" w:themeColor="text1"/>
          <w:sz w:val="24"/>
          <w:szCs w:val="24"/>
        </w:rPr>
      </w:pPr>
    </w:p>
    <w:p w14:paraId="48FF5BFC" w14:textId="77777777" w:rsidR="003B5096" w:rsidRDefault="003B5096" w:rsidP="00BD7DC4">
      <w:pPr>
        <w:jc w:val="both"/>
        <w:rPr>
          <w:ins w:id="3212" w:author="Tafadzwa Wilson Sedze" w:date="2024-04-01T22:41:00Z"/>
          <w:rFonts w:ascii="Times New Roman" w:hAnsi="Times New Roman" w:cs="Times New Roman"/>
          <w:bCs/>
          <w:color w:val="000000" w:themeColor="text1"/>
          <w:sz w:val="24"/>
          <w:szCs w:val="24"/>
        </w:rPr>
      </w:pPr>
    </w:p>
    <w:p w14:paraId="1D1FC41F" w14:textId="77777777" w:rsidR="008478CE" w:rsidRDefault="008478CE">
      <w:pPr>
        <w:rPr>
          <w:ins w:id="3213" w:author="Wilson Centaurus" w:date="2024-05-27T00:18:00Z"/>
          <w:lang w:val="en-US"/>
        </w:rPr>
        <w:pPrChange w:id="3214" w:author="Wilson Centaurus" w:date="2024-05-27T00:19:00Z">
          <w:pPr>
            <w:pStyle w:val="Heading1"/>
          </w:pPr>
        </w:pPrChange>
      </w:pPr>
    </w:p>
    <w:p w14:paraId="00618FEF" w14:textId="77777777" w:rsidR="008478CE" w:rsidRDefault="008478CE">
      <w:pPr>
        <w:rPr>
          <w:ins w:id="3215" w:author="Wilson Centaurus" w:date="2024-05-27T00:18:00Z"/>
          <w:lang w:val="en-US"/>
        </w:rPr>
        <w:pPrChange w:id="3216" w:author="Wilson Centaurus" w:date="2024-05-27T00:19:00Z">
          <w:pPr>
            <w:pStyle w:val="Heading1"/>
          </w:pPr>
        </w:pPrChange>
      </w:pPr>
    </w:p>
    <w:p w14:paraId="0AEA46DB" w14:textId="77777777" w:rsidR="008478CE" w:rsidRDefault="008478CE">
      <w:pPr>
        <w:rPr>
          <w:ins w:id="3217" w:author="Wilson Centaurus" w:date="2024-05-27T00:18:00Z"/>
          <w:lang w:val="en-US"/>
        </w:rPr>
        <w:pPrChange w:id="3218" w:author="Wilson Centaurus" w:date="2024-05-27T00:19:00Z">
          <w:pPr>
            <w:pStyle w:val="Heading1"/>
          </w:pPr>
        </w:pPrChange>
      </w:pPr>
    </w:p>
    <w:p w14:paraId="6D73DBE4" w14:textId="77777777" w:rsidR="008478CE" w:rsidRDefault="008478CE">
      <w:pPr>
        <w:rPr>
          <w:ins w:id="3219" w:author="Wilson Centaurus" w:date="2024-05-27T00:18:00Z"/>
          <w:lang w:val="en-US"/>
        </w:rPr>
        <w:pPrChange w:id="3220" w:author="Wilson Centaurus" w:date="2024-05-27T00:19:00Z">
          <w:pPr>
            <w:pStyle w:val="Heading1"/>
          </w:pPr>
        </w:pPrChange>
      </w:pPr>
    </w:p>
    <w:p w14:paraId="775D7870" w14:textId="77777777" w:rsidR="008478CE" w:rsidRDefault="008478CE">
      <w:pPr>
        <w:rPr>
          <w:ins w:id="3221" w:author="Wilson Centaurus" w:date="2024-05-27T00:18:00Z"/>
          <w:lang w:val="en-US"/>
        </w:rPr>
        <w:pPrChange w:id="3222" w:author="Wilson Centaurus" w:date="2024-05-27T00:19:00Z">
          <w:pPr>
            <w:pStyle w:val="Heading1"/>
          </w:pPr>
        </w:pPrChange>
      </w:pPr>
    </w:p>
    <w:p w14:paraId="31DB36D4" w14:textId="77777777" w:rsidR="008478CE" w:rsidRDefault="008478CE">
      <w:pPr>
        <w:rPr>
          <w:ins w:id="3223" w:author="Wilson Centaurus" w:date="2024-05-27T00:19:00Z"/>
          <w:lang w:val="en-US"/>
        </w:rPr>
        <w:pPrChange w:id="3224" w:author="Wilson Centaurus" w:date="2024-05-27T00:19:00Z">
          <w:pPr>
            <w:pStyle w:val="Heading1"/>
          </w:pPr>
        </w:pPrChange>
      </w:pPr>
    </w:p>
    <w:p w14:paraId="3084E848" w14:textId="77777777" w:rsidR="008478CE" w:rsidRDefault="008478CE">
      <w:pPr>
        <w:rPr>
          <w:ins w:id="3225" w:author="Wilson Centaurus" w:date="2024-05-27T00:19:00Z"/>
          <w:rFonts w:ascii="Times New Roman" w:hAnsi="Times New Roman" w:cs="Times New Roman"/>
          <w:b/>
          <w:bCs/>
          <w:sz w:val="36"/>
          <w:szCs w:val="36"/>
          <w:lang w:val="en-US"/>
        </w:rPr>
        <w:pPrChange w:id="3226" w:author="Wilson Centaurus" w:date="2024-05-27T00:19:00Z">
          <w:pPr>
            <w:pStyle w:val="Heading1"/>
          </w:pPr>
        </w:pPrChange>
      </w:pPr>
    </w:p>
    <w:p w14:paraId="4414F678" w14:textId="77777777" w:rsidR="008478CE" w:rsidRDefault="008478CE" w:rsidP="008478CE">
      <w:pPr>
        <w:rPr>
          <w:ins w:id="3227" w:author="Wilson Centaurus" w:date="2024-05-27T00:19:00Z"/>
          <w:lang w:val="en-US"/>
        </w:rPr>
      </w:pPr>
    </w:p>
    <w:p w14:paraId="302A006C" w14:textId="77777777" w:rsidR="008478CE" w:rsidRPr="008478CE" w:rsidRDefault="008478CE">
      <w:pPr>
        <w:rPr>
          <w:ins w:id="3228" w:author="Wilson Centaurus" w:date="2024-05-27T00:19:00Z"/>
          <w:lang w:val="en-US"/>
          <w:rPrChange w:id="3229" w:author="Wilson Centaurus" w:date="2024-05-27T00:19:00Z">
            <w:rPr>
              <w:ins w:id="3230" w:author="Wilson Centaurus" w:date="2024-05-27T00:19:00Z"/>
              <w:rFonts w:ascii="Times New Roman" w:hAnsi="Times New Roman" w:cs="Times New Roman"/>
              <w:b/>
              <w:bCs/>
              <w:color w:val="auto"/>
              <w:sz w:val="36"/>
              <w:szCs w:val="36"/>
              <w:lang w:val="en-US"/>
            </w:rPr>
          </w:rPrChange>
        </w:rPr>
        <w:pPrChange w:id="3231" w:author="Wilson Centaurus" w:date="2024-05-27T00:19:00Z">
          <w:pPr>
            <w:pStyle w:val="Heading1"/>
          </w:pPr>
        </w:pPrChange>
      </w:pPr>
    </w:p>
    <w:p w14:paraId="24028A67" w14:textId="46AB3108" w:rsidR="003B5096" w:rsidRDefault="003B5096" w:rsidP="00C6091A">
      <w:pPr>
        <w:pStyle w:val="Heading1"/>
        <w:rPr>
          <w:ins w:id="3232" w:author="Wilson Centaurus" w:date="2024-05-27T00:01:00Z"/>
          <w:rFonts w:ascii="Times New Roman" w:hAnsi="Times New Roman" w:cs="Times New Roman"/>
          <w:color w:val="auto"/>
          <w:sz w:val="36"/>
          <w:szCs w:val="36"/>
          <w:lang w:val="en-US"/>
        </w:rPr>
      </w:pPr>
      <w:ins w:id="3233" w:author="Tafadzwa Wilson Sedze" w:date="2024-04-01T22:41:00Z">
        <w:r w:rsidRPr="00C6091A">
          <w:rPr>
            <w:rFonts w:ascii="Times New Roman" w:hAnsi="Times New Roman" w:cs="Times New Roman"/>
            <w:b/>
            <w:bCs/>
            <w:color w:val="auto"/>
            <w:sz w:val="36"/>
            <w:szCs w:val="36"/>
            <w:lang w:val="en-US"/>
            <w:rPrChange w:id="3234" w:author="Wilson Centaurus" w:date="2024-05-27T00:01:00Z">
              <w:rPr>
                <w:rFonts w:ascii="Times New Roman" w:hAnsi="Times New Roman" w:cs="Times New Roman"/>
                <w:b/>
                <w:bCs/>
                <w:sz w:val="36"/>
                <w:szCs w:val="36"/>
                <w:lang w:val="en-US"/>
              </w:rPr>
            </w:rPrChange>
          </w:rPr>
          <w:lastRenderedPageBreak/>
          <w:t xml:space="preserve">CHAPTER 5: </w:t>
        </w:r>
        <w:r w:rsidRPr="00C6091A">
          <w:rPr>
            <w:rFonts w:ascii="Times New Roman" w:hAnsi="Times New Roman" w:cs="Times New Roman"/>
            <w:color w:val="auto"/>
            <w:sz w:val="36"/>
            <w:szCs w:val="36"/>
            <w:lang w:val="en-US"/>
            <w:rPrChange w:id="3235" w:author="Wilson Centaurus" w:date="2024-05-27T00:01:00Z">
              <w:rPr>
                <w:rFonts w:ascii="Times New Roman" w:hAnsi="Times New Roman" w:cs="Times New Roman"/>
                <w:sz w:val="36"/>
                <w:szCs w:val="36"/>
                <w:lang w:val="en-US"/>
              </w:rPr>
            </w:rPrChange>
          </w:rPr>
          <w:t>IMPLEMENTATION</w:t>
        </w:r>
      </w:ins>
    </w:p>
    <w:p w14:paraId="19293C49" w14:textId="77777777" w:rsidR="00C6091A" w:rsidRDefault="00C6091A" w:rsidP="00C6091A">
      <w:pPr>
        <w:rPr>
          <w:ins w:id="3236" w:author="Wilson Centaurus" w:date="2024-05-27T00:19:00Z"/>
          <w:lang w:val="en-US"/>
        </w:rPr>
      </w:pPr>
    </w:p>
    <w:p w14:paraId="4B7341B8" w14:textId="77777777" w:rsidR="008478CE" w:rsidRDefault="008478CE" w:rsidP="00C6091A">
      <w:pPr>
        <w:rPr>
          <w:ins w:id="3237" w:author="Wilson Centaurus" w:date="2024-05-27T00:19:00Z"/>
          <w:lang w:val="en-US"/>
        </w:rPr>
      </w:pPr>
    </w:p>
    <w:p w14:paraId="76F1FFF2" w14:textId="77777777" w:rsidR="008478CE" w:rsidRDefault="008478CE" w:rsidP="00C6091A">
      <w:pPr>
        <w:rPr>
          <w:ins w:id="3238" w:author="Wilson Centaurus" w:date="2024-05-27T00:20:00Z"/>
          <w:lang w:val="en-US"/>
        </w:rPr>
      </w:pPr>
    </w:p>
    <w:p w14:paraId="00984812" w14:textId="77777777" w:rsidR="008478CE" w:rsidRPr="00C6091A" w:rsidRDefault="008478CE">
      <w:pPr>
        <w:rPr>
          <w:ins w:id="3239" w:author="Tafadzwa Wilson Sedze" w:date="2024-04-01T22:41:00Z"/>
          <w:lang w:val="en-US"/>
          <w:rPrChange w:id="3240" w:author="Wilson Centaurus" w:date="2024-05-27T00:01:00Z">
            <w:rPr>
              <w:ins w:id="3241" w:author="Tafadzwa Wilson Sedze" w:date="2024-04-01T22:41:00Z"/>
              <w:rFonts w:ascii="Times New Roman" w:hAnsi="Times New Roman" w:cs="Times New Roman"/>
              <w:sz w:val="36"/>
              <w:szCs w:val="36"/>
              <w:lang w:val="en-US"/>
            </w:rPr>
          </w:rPrChange>
        </w:rPr>
        <w:pPrChange w:id="3242" w:author="Wilson Centaurus" w:date="2024-05-27T00:01:00Z">
          <w:pPr>
            <w:jc w:val="both"/>
          </w:pPr>
        </w:pPrChange>
      </w:pPr>
    </w:p>
    <w:p w14:paraId="0B5AD34F" w14:textId="5165DEAC" w:rsidR="00EF20E6" w:rsidRDefault="00C6091A" w:rsidP="00C6091A">
      <w:pPr>
        <w:pStyle w:val="Heading2"/>
        <w:rPr>
          <w:ins w:id="3243" w:author="Wilson Centaurus" w:date="2024-05-27T00:02:00Z"/>
          <w:rFonts w:ascii="Times New Roman" w:hAnsi="Times New Roman" w:cs="Times New Roman"/>
          <w:b/>
          <w:bCs/>
          <w:color w:val="auto"/>
          <w:sz w:val="32"/>
          <w:szCs w:val="32"/>
        </w:rPr>
      </w:pPr>
      <w:ins w:id="3244" w:author="Wilson Centaurus" w:date="2024-05-26T16:43:00Z">
        <w:r w:rsidRPr="00C6091A">
          <w:rPr>
            <w:rFonts w:ascii="Times New Roman" w:hAnsi="Times New Roman" w:cs="Times New Roman"/>
            <w:b/>
            <w:bCs/>
            <w:color w:val="auto"/>
            <w:sz w:val="32"/>
            <w:szCs w:val="32"/>
          </w:rPr>
          <w:t>5.1 SYSTEM IMPLEMENTATION</w:t>
        </w:r>
      </w:ins>
    </w:p>
    <w:p w14:paraId="25BD5D86" w14:textId="77777777" w:rsidR="00C6091A" w:rsidRPr="00C6091A" w:rsidRDefault="00C6091A">
      <w:pPr>
        <w:rPr>
          <w:ins w:id="3245" w:author="Wilson Centaurus" w:date="2024-05-26T16:43:00Z"/>
          <w:rPrChange w:id="3246" w:author="Wilson Centaurus" w:date="2024-05-27T00:02:00Z">
            <w:rPr>
              <w:ins w:id="3247" w:author="Wilson Centaurus" w:date="2024-05-26T16:43:00Z"/>
              <w:rFonts w:ascii="Times New Roman" w:hAnsi="Times New Roman" w:cs="Times New Roman"/>
              <w:b/>
              <w:bCs/>
              <w:sz w:val="36"/>
              <w:szCs w:val="36"/>
              <w:lang w:val="en-ZW"/>
            </w:rPr>
          </w:rPrChange>
        </w:rPr>
        <w:pPrChange w:id="3248" w:author="Wilson Centaurus" w:date="2024-05-27T00:02:00Z">
          <w:pPr>
            <w:jc w:val="both"/>
          </w:pPr>
        </w:pPrChange>
      </w:pPr>
    </w:p>
    <w:p w14:paraId="36693AFE" w14:textId="77777777" w:rsidR="00EF20E6" w:rsidRDefault="00EF20E6" w:rsidP="00C6091A">
      <w:pPr>
        <w:spacing w:after="0" w:line="240" w:lineRule="auto"/>
        <w:jc w:val="both"/>
        <w:rPr>
          <w:ins w:id="3249" w:author="Wilson Centaurus" w:date="2024-05-27T00:02:00Z"/>
          <w:rFonts w:ascii="Times New Roman" w:eastAsia="Times New Roman" w:hAnsi="Times New Roman" w:cs="Times New Roman"/>
          <w:kern w:val="0"/>
          <w:sz w:val="24"/>
          <w:szCs w:val="24"/>
          <w:lang w:eastAsia="en-AE"/>
          <w14:ligatures w14:val="none"/>
        </w:rPr>
      </w:pPr>
      <w:ins w:id="3250" w:author="Wilson Centaurus" w:date="2024-05-26T16:43:00Z">
        <w:r w:rsidRPr="00C6091A">
          <w:rPr>
            <w:rFonts w:ascii="Times New Roman" w:eastAsia="Times New Roman" w:hAnsi="Times New Roman" w:cs="Times New Roman"/>
            <w:kern w:val="0"/>
            <w:sz w:val="24"/>
            <w:szCs w:val="24"/>
            <w:lang w:eastAsia="en-AE"/>
            <w14:ligatures w14:val="none"/>
            <w:rPrChange w:id="3251" w:author="Wilson Centaurus" w:date="2024-05-27T00:02:00Z">
              <w:rPr>
                <w:rFonts w:ascii="Times New Roman" w:hAnsi="Times New Roman" w:cs="Times New Roman"/>
                <w:sz w:val="36"/>
                <w:szCs w:val="36"/>
                <w:lang w:val="en-ZW"/>
              </w:rPr>
            </w:rPrChange>
          </w:rPr>
          <w:t>The implementation phase involves converting the design specifications into actual code and hardware setups. This chapter details the steps taken to implement the Aquaponics-Integrated Smart Farming System at Zimunda Estate, including both software and hardware components.</w:t>
        </w:r>
      </w:ins>
    </w:p>
    <w:p w14:paraId="328053A7" w14:textId="77777777" w:rsidR="00C6091A" w:rsidRDefault="00C6091A" w:rsidP="00C6091A">
      <w:pPr>
        <w:spacing w:after="0" w:line="240" w:lineRule="auto"/>
        <w:jc w:val="both"/>
        <w:rPr>
          <w:ins w:id="3252" w:author="Wilson Centaurus" w:date="2024-05-27T00:20:00Z"/>
          <w:rFonts w:ascii="Times New Roman" w:eastAsia="Times New Roman" w:hAnsi="Times New Roman" w:cs="Times New Roman"/>
          <w:kern w:val="0"/>
          <w:sz w:val="24"/>
          <w:szCs w:val="24"/>
          <w:lang w:eastAsia="en-AE"/>
          <w14:ligatures w14:val="none"/>
        </w:rPr>
      </w:pPr>
    </w:p>
    <w:p w14:paraId="6290A153" w14:textId="77777777" w:rsidR="008478CE" w:rsidRDefault="008478CE" w:rsidP="00C6091A">
      <w:pPr>
        <w:spacing w:after="0" w:line="240" w:lineRule="auto"/>
        <w:jc w:val="both"/>
        <w:rPr>
          <w:ins w:id="3253" w:author="Wilson Centaurus" w:date="2024-05-27T00:20:00Z"/>
          <w:rFonts w:ascii="Times New Roman" w:eastAsia="Times New Roman" w:hAnsi="Times New Roman" w:cs="Times New Roman"/>
          <w:kern w:val="0"/>
          <w:sz w:val="24"/>
          <w:szCs w:val="24"/>
          <w:lang w:eastAsia="en-AE"/>
          <w14:ligatures w14:val="none"/>
        </w:rPr>
      </w:pPr>
    </w:p>
    <w:p w14:paraId="1811ED12" w14:textId="77777777" w:rsidR="008478CE" w:rsidRDefault="008478CE" w:rsidP="00C6091A">
      <w:pPr>
        <w:spacing w:after="0" w:line="240" w:lineRule="auto"/>
        <w:jc w:val="both"/>
        <w:rPr>
          <w:ins w:id="3254" w:author="Wilson Centaurus" w:date="2024-05-27T00:20:00Z"/>
          <w:rFonts w:ascii="Times New Roman" w:eastAsia="Times New Roman" w:hAnsi="Times New Roman" w:cs="Times New Roman"/>
          <w:kern w:val="0"/>
          <w:sz w:val="24"/>
          <w:szCs w:val="24"/>
          <w:lang w:eastAsia="en-AE"/>
          <w14:ligatures w14:val="none"/>
        </w:rPr>
      </w:pPr>
    </w:p>
    <w:p w14:paraId="47501B11" w14:textId="77777777" w:rsidR="008478CE" w:rsidRPr="00C6091A" w:rsidRDefault="008478CE">
      <w:pPr>
        <w:spacing w:after="0" w:line="240" w:lineRule="auto"/>
        <w:jc w:val="both"/>
        <w:rPr>
          <w:ins w:id="3255" w:author="Wilson Centaurus" w:date="2024-05-26T16:43:00Z"/>
          <w:rFonts w:ascii="Times New Roman" w:eastAsia="Times New Roman" w:hAnsi="Times New Roman" w:cs="Times New Roman"/>
          <w:kern w:val="0"/>
          <w:sz w:val="24"/>
          <w:szCs w:val="24"/>
          <w:lang w:eastAsia="en-AE"/>
          <w14:ligatures w14:val="none"/>
          <w:rPrChange w:id="3256" w:author="Wilson Centaurus" w:date="2024-05-27T00:02:00Z">
            <w:rPr>
              <w:ins w:id="3257" w:author="Wilson Centaurus" w:date="2024-05-26T16:43:00Z"/>
              <w:rFonts w:ascii="Times New Roman" w:hAnsi="Times New Roman" w:cs="Times New Roman"/>
              <w:sz w:val="36"/>
              <w:szCs w:val="36"/>
              <w:lang w:val="en-ZW"/>
            </w:rPr>
          </w:rPrChange>
        </w:rPr>
        <w:pPrChange w:id="3258" w:author="Wilson Centaurus" w:date="2024-05-27T00:02:00Z">
          <w:pPr>
            <w:jc w:val="both"/>
          </w:pPr>
        </w:pPrChange>
      </w:pPr>
    </w:p>
    <w:p w14:paraId="7E08EC13" w14:textId="276265CF" w:rsidR="00EF20E6" w:rsidRDefault="00C6091A" w:rsidP="00C6091A">
      <w:pPr>
        <w:pStyle w:val="Heading2"/>
        <w:rPr>
          <w:ins w:id="3259" w:author="Wilson Centaurus" w:date="2024-05-27T00:08:00Z"/>
          <w:rFonts w:ascii="Times New Roman" w:hAnsi="Times New Roman" w:cs="Times New Roman"/>
          <w:b/>
          <w:bCs/>
          <w:color w:val="auto"/>
          <w:sz w:val="32"/>
          <w:szCs w:val="32"/>
        </w:rPr>
      </w:pPr>
      <w:ins w:id="3260" w:author="Wilson Centaurus" w:date="2024-05-26T16:43:00Z">
        <w:r w:rsidRPr="00C6091A">
          <w:rPr>
            <w:rFonts w:ascii="Times New Roman" w:hAnsi="Times New Roman" w:cs="Times New Roman"/>
            <w:b/>
            <w:bCs/>
            <w:color w:val="auto"/>
            <w:sz w:val="32"/>
            <w:szCs w:val="32"/>
          </w:rPr>
          <w:t>5.1.1 SOFTWARE IMPLEMENTATION</w:t>
        </w:r>
      </w:ins>
    </w:p>
    <w:p w14:paraId="414CD977" w14:textId="77777777" w:rsidR="00C6091A" w:rsidRPr="00C6091A" w:rsidRDefault="00C6091A">
      <w:pPr>
        <w:rPr>
          <w:ins w:id="3261" w:author="Wilson Centaurus" w:date="2024-05-26T16:43:00Z"/>
          <w:rPrChange w:id="3262" w:author="Wilson Centaurus" w:date="2024-05-27T00:08:00Z">
            <w:rPr>
              <w:ins w:id="3263" w:author="Wilson Centaurus" w:date="2024-05-26T16:43:00Z"/>
              <w:rFonts w:ascii="Times New Roman" w:hAnsi="Times New Roman" w:cs="Times New Roman"/>
              <w:b/>
              <w:bCs/>
              <w:sz w:val="36"/>
              <w:szCs w:val="36"/>
              <w:lang w:val="en-ZW"/>
            </w:rPr>
          </w:rPrChange>
        </w:rPr>
        <w:pPrChange w:id="3264" w:author="Wilson Centaurus" w:date="2024-05-27T00:08:00Z">
          <w:pPr>
            <w:jc w:val="both"/>
          </w:pPr>
        </w:pPrChange>
      </w:pPr>
    </w:p>
    <w:p w14:paraId="375591E2" w14:textId="77777777" w:rsidR="00EF20E6" w:rsidRDefault="00EF20E6" w:rsidP="00C6091A">
      <w:pPr>
        <w:spacing w:after="0" w:line="240" w:lineRule="auto"/>
        <w:jc w:val="both"/>
        <w:rPr>
          <w:ins w:id="3265" w:author="Wilson Centaurus" w:date="2024-05-27T00:20:00Z"/>
          <w:rFonts w:ascii="Times New Roman" w:eastAsia="Times New Roman" w:hAnsi="Times New Roman" w:cs="Times New Roman"/>
          <w:kern w:val="0"/>
          <w:sz w:val="24"/>
          <w:szCs w:val="24"/>
          <w:lang w:eastAsia="en-AE"/>
          <w14:ligatures w14:val="none"/>
        </w:rPr>
      </w:pPr>
      <w:ins w:id="3266" w:author="Wilson Centaurus" w:date="2024-05-26T16:43:00Z">
        <w:r w:rsidRPr="00C6091A">
          <w:rPr>
            <w:rFonts w:ascii="Times New Roman" w:eastAsia="Times New Roman" w:hAnsi="Times New Roman" w:cs="Times New Roman"/>
            <w:kern w:val="0"/>
            <w:sz w:val="24"/>
            <w:szCs w:val="24"/>
            <w:lang w:eastAsia="en-AE"/>
            <w14:ligatures w14:val="none"/>
            <w:rPrChange w:id="3267" w:author="Wilson Centaurus" w:date="2024-05-27T00:03:00Z">
              <w:rPr>
                <w:rFonts w:ascii="Times New Roman" w:hAnsi="Times New Roman" w:cs="Times New Roman"/>
                <w:sz w:val="36"/>
                <w:szCs w:val="36"/>
                <w:lang w:val="en-ZW"/>
              </w:rPr>
            </w:rPrChange>
          </w:rPr>
          <w:t>The software components of the system were developed using a combination of Python for backend processing and Firebase for real-time database management. Key functionalities such as sensor data fetching, weather data integration, error detection, and report generation were implemented through well-defined algorithms.</w:t>
        </w:r>
      </w:ins>
    </w:p>
    <w:p w14:paraId="6FE9673B" w14:textId="77777777" w:rsidR="008478CE" w:rsidRDefault="008478CE" w:rsidP="00C6091A">
      <w:pPr>
        <w:spacing w:after="0" w:line="240" w:lineRule="auto"/>
        <w:jc w:val="both"/>
        <w:rPr>
          <w:ins w:id="3268" w:author="Wilson Centaurus" w:date="2024-05-27T00:20:00Z"/>
          <w:rFonts w:ascii="Times New Roman" w:eastAsia="Times New Roman" w:hAnsi="Times New Roman" w:cs="Times New Roman"/>
          <w:kern w:val="0"/>
          <w:sz w:val="24"/>
          <w:szCs w:val="24"/>
          <w:lang w:eastAsia="en-AE"/>
          <w14:ligatures w14:val="none"/>
        </w:rPr>
      </w:pPr>
    </w:p>
    <w:p w14:paraId="30A04B49" w14:textId="77777777" w:rsidR="008478CE" w:rsidRPr="00C6091A" w:rsidRDefault="008478CE">
      <w:pPr>
        <w:spacing w:after="0" w:line="240" w:lineRule="auto"/>
        <w:jc w:val="both"/>
        <w:rPr>
          <w:ins w:id="3269" w:author="Wilson Centaurus" w:date="2024-05-26T16:43:00Z"/>
          <w:rFonts w:ascii="Times New Roman" w:eastAsia="Times New Roman" w:hAnsi="Times New Roman" w:cs="Times New Roman"/>
          <w:kern w:val="0"/>
          <w:sz w:val="24"/>
          <w:szCs w:val="24"/>
          <w:lang w:eastAsia="en-AE"/>
          <w14:ligatures w14:val="none"/>
          <w:rPrChange w:id="3270" w:author="Wilson Centaurus" w:date="2024-05-27T00:03:00Z">
            <w:rPr>
              <w:ins w:id="3271" w:author="Wilson Centaurus" w:date="2024-05-26T16:43:00Z"/>
              <w:rFonts w:ascii="Times New Roman" w:hAnsi="Times New Roman" w:cs="Times New Roman"/>
              <w:sz w:val="36"/>
              <w:szCs w:val="36"/>
              <w:lang w:val="en-ZW"/>
            </w:rPr>
          </w:rPrChange>
        </w:rPr>
        <w:pPrChange w:id="3272" w:author="Wilson Centaurus" w:date="2024-05-27T00:03:00Z">
          <w:pPr>
            <w:jc w:val="both"/>
          </w:pPr>
        </w:pPrChange>
      </w:pPr>
    </w:p>
    <w:p w14:paraId="68CA640A" w14:textId="395454F0" w:rsidR="00EF20E6" w:rsidRPr="004C7C64" w:rsidRDefault="004C7C64">
      <w:pPr>
        <w:pStyle w:val="Heading3"/>
        <w:rPr>
          <w:ins w:id="3273" w:author="Wilson Centaurus" w:date="2024-05-27T00:20:00Z"/>
          <w:rFonts w:ascii="Times New Roman" w:hAnsi="Times New Roman" w:cs="Times New Roman"/>
          <w:sz w:val="32"/>
          <w:szCs w:val="32"/>
          <w:lang w:val="en-ZW"/>
          <w:rPrChange w:id="3274" w:author="Wilson Centaurus" w:date="2024-05-27T00:29:00Z">
            <w:rPr>
              <w:ins w:id="3275" w:author="Wilson Centaurus" w:date="2024-05-27T00:20:00Z"/>
              <w:lang w:val="en-ZW"/>
            </w:rPr>
          </w:rPrChange>
        </w:rPr>
        <w:pPrChange w:id="3276" w:author="Wilson Centaurus" w:date="2024-05-27T00:29:00Z">
          <w:pPr>
            <w:jc w:val="both"/>
          </w:pPr>
        </w:pPrChange>
      </w:pPr>
      <w:ins w:id="3277" w:author="Wilson Centaurus" w:date="2024-05-27T00:28:00Z">
        <w:r w:rsidRPr="004C7C64">
          <w:rPr>
            <w:rFonts w:ascii="Times New Roman" w:hAnsi="Times New Roman" w:cs="Times New Roman"/>
            <w:color w:val="auto"/>
            <w:sz w:val="32"/>
            <w:szCs w:val="32"/>
            <w:lang w:val="en-ZW"/>
            <w:rPrChange w:id="3278" w:author="Wilson Centaurus" w:date="2024-05-27T00:29:00Z">
              <w:rPr>
                <w:lang w:val="en-ZW"/>
              </w:rPr>
            </w:rPrChange>
          </w:rPr>
          <w:t>Fig</w:t>
        </w:r>
      </w:ins>
      <w:ins w:id="3279" w:author="Wilson Centaurus" w:date="2024-05-26T16:43:00Z">
        <w:r w:rsidR="00EF20E6" w:rsidRPr="004C7C64">
          <w:rPr>
            <w:rFonts w:ascii="Times New Roman" w:hAnsi="Times New Roman" w:cs="Times New Roman"/>
            <w:color w:val="auto"/>
            <w:sz w:val="32"/>
            <w:szCs w:val="32"/>
            <w:lang w:val="en-ZW"/>
            <w:rPrChange w:id="3280" w:author="Wilson Centaurus" w:date="2024-05-27T00:29:00Z">
              <w:rPr>
                <w:rFonts w:ascii="Times New Roman" w:hAnsi="Times New Roman" w:cs="Times New Roman"/>
                <w:b/>
                <w:bCs/>
                <w:sz w:val="36"/>
                <w:szCs w:val="36"/>
                <w:lang w:val="en-ZW"/>
              </w:rPr>
            </w:rPrChange>
          </w:rPr>
          <w:t xml:space="preserve"> </w:t>
        </w:r>
      </w:ins>
      <w:ins w:id="3281" w:author="Wilson Centaurus" w:date="2024-05-27T00:28:00Z">
        <w:r w:rsidRPr="004C7C64">
          <w:rPr>
            <w:rFonts w:ascii="Times New Roman" w:hAnsi="Times New Roman" w:cs="Times New Roman"/>
            <w:color w:val="auto"/>
            <w:sz w:val="32"/>
            <w:szCs w:val="32"/>
            <w:lang w:val="en-ZW"/>
            <w:rPrChange w:id="3282" w:author="Wilson Centaurus" w:date="2024-05-27T00:29:00Z">
              <w:rPr>
                <w:lang w:val="en-ZW"/>
              </w:rPr>
            </w:rPrChange>
          </w:rPr>
          <w:t>1</w:t>
        </w:r>
      </w:ins>
      <w:ins w:id="3283" w:author="Wilson Centaurus" w:date="2024-05-26T16:43:00Z">
        <w:r w:rsidR="00EF20E6" w:rsidRPr="004C7C64">
          <w:rPr>
            <w:rFonts w:ascii="Times New Roman" w:hAnsi="Times New Roman" w:cs="Times New Roman"/>
            <w:color w:val="auto"/>
            <w:sz w:val="32"/>
            <w:szCs w:val="32"/>
            <w:lang w:val="en-ZW"/>
            <w:rPrChange w:id="3284" w:author="Wilson Centaurus" w:date="2024-05-27T00:29:00Z">
              <w:rPr>
                <w:rFonts w:ascii="Times New Roman" w:hAnsi="Times New Roman" w:cs="Times New Roman"/>
                <w:b/>
                <w:bCs/>
                <w:sz w:val="36"/>
                <w:szCs w:val="36"/>
                <w:lang w:val="en-ZW"/>
              </w:rPr>
            </w:rPrChange>
          </w:rPr>
          <w:t>.1: User Login Interface</w:t>
        </w:r>
      </w:ins>
    </w:p>
    <w:p w14:paraId="7B9AC825" w14:textId="08DDDC9D" w:rsidR="004C7C64" w:rsidRDefault="004C7C64" w:rsidP="00EF20E6">
      <w:pPr>
        <w:jc w:val="both"/>
        <w:rPr>
          <w:ins w:id="3285" w:author="Wilson Centaurus" w:date="2024-05-27T00:24:00Z"/>
          <w:rFonts w:ascii="Times New Roman" w:hAnsi="Times New Roman" w:cs="Times New Roman"/>
          <w:sz w:val="28"/>
          <w:szCs w:val="28"/>
          <w:lang w:val="en-ZW"/>
        </w:rPr>
      </w:pPr>
      <w:ins w:id="3286" w:author="Wilson Centaurus" w:date="2024-05-27T00:20:00Z">
        <w:r w:rsidRPr="004C7C64">
          <w:rPr>
            <w:rFonts w:ascii="Times New Roman" w:hAnsi="Times New Roman" w:cs="Times New Roman"/>
            <w:sz w:val="28"/>
            <w:szCs w:val="28"/>
            <w:highlight w:val="yellow"/>
            <w:lang w:val="en-ZW"/>
            <w:rPrChange w:id="3287" w:author="Wilson Centaurus" w:date="2024-05-27T00:21:00Z">
              <w:rPr>
                <w:rFonts w:ascii="Times New Roman" w:hAnsi="Times New Roman" w:cs="Times New Roman"/>
                <w:sz w:val="28"/>
                <w:szCs w:val="28"/>
                <w:lang w:val="en-ZW"/>
              </w:rPr>
            </w:rPrChange>
          </w:rPr>
          <w:t>Login screenshot</w:t>
        </w:r>
      </w:ins>
    </w:p>
    <w:p w14:paraId="1E397B6B" w14:textId="75B1C600" w:rsidR="004C7C64" w:rsidRDefault="004C7C64" w:rsidP="00EF20E6">
      <w:pPr>
        <w:jc w:val="both"/>
        <w:rPr>
          <w:ins w:id="3288" w:author="Wilson Centaurus" w:date="2024-05-27T00:22:00Z"/>
          <w:rFonts w:ascii="Times New Roman" w:hAnsi="Times New Roman" w:cs="Times New Roman"/>
          <w:sz w:val="28"/>
          <w:szCs w:val="28"/>
          <w:lang w:val="en-ZW"/>
        </w:rPr>
      </w:pPr>
      <w:ins w:id="3289" w:author="Wilson Centaurus" w:date="2024-05-27T00:24:00Z">
        <w:r w:rsidRPr="00E95564">
          <w:rPr>
            <w:rFonts w:ascii="Times New Roman" w:hAnsi="Times New Roman" w:cs="Times New Roman"/>
            <w:i/>
            <w:iCs/>
            <w:sz w:val="28"/>
            <w:szCs w:val="28"/>
            <w:lang w:val="en-ZW"/>
          </w:rPr>
          <w:t xml:space="preserve">Description: The </w:t>
        </w:r>
      </w:ins>
      <w:ins w:id="3290" w:author="Wilson Centaurus" w:date="2024-05-27T00:25:00Z">
        <w:r>
          <w:rPr>
            <w:rFonts w:ascii="Times New Roman" w:hAnsi="Times New Roman" w:cs="Times New Roman"/>
            <w:i/>
            <w:iCs/>
            <w:sz w:val="28"/>
            <w:szCs w:val="28"/>
            <w:lang w:val="en-ZW"/>
          </w:rPr>
          <w:t xml:space="preserve">Create Account </w:t>
        </w:r>
      </w:ins>
      <w:ins w:id="3291" w:author="Wilson Centaurus" w:date="2024-05-27T00:24:00Z">
        <w:r w:rsidRPr="00E95564">
          <w:rPr>
            <w:rFonts w:ascii="Times New Roman" w:hAnsi="Times New Roman" w:cs="Times New Roman"/>
            <w:i/>
            <w:iCs/>
            <w:sz w:val="28"/>
            <w:szCs w:val="28"/>
            <w:lang w:val="en-ZW"/>
          </w:rPr>
          <w:t xml:space="preserve">screen for the system where </w:t>
        </w:r>
      </w:ins>
      <w:ins w:id="3292" w:author="Wilson Centaurus" w:date="2024-05-27T00:25:00Z">
        <w:r>
          <w:rPr>
            <w:rFonts w:ascii="Times New Roman" w:hAnsi="Times New Roman" w:cs="Times New Roman"/>
            <w:i/>
            <w:iCs/>
            <w:sz w:val="28"/>
            <w:szCs w:val="28"/>
            <w:lang w:val="en-ZW"/>
          </w:rPr>
          <w:t>the admin</w:t>
        </w:r>
      </w:ins>
      <w:ins w:id="3293" w:author="Wilson Centaurus" w:date="2024-05-27T00:24:00Z">
        <w:r w:rsidRPr="00E95564">
          <w:rPr>
            <w:rFonts w:ascii="Times New Roman" w:hAnsi="Times New Roman" w:cs="Times New Roman"/>
            <w:i/>
            <w:iCs/>
            <w:sz w:val="28"/>
            <w:szCs w:val="28"/>
            <w:lang w:val="en-ZW"/>
          </w:rPr>
          <w:t xml:space="preserve"> </w:t>
        </w:r>
      </w:ins>
      <w:ins w:id="3294" w:author="Wilson Centaurus" w:date="2024-05-27T00:25:00Z">
        <w:r>
          <w:rPr>
            <w:rFonts w:ascii="Times New Roman" w:hAnsi="Times New Roman" w:cs="Times New Roman"/>
            <w:i/>
            <w:iCs/>
            <w:sz w:val="28"/>
            <w:szCs w:val="28"/>
            <w:lang w:val="en-ZW"/>
          </w:rPr>
          <w:t>create an account</w:t>
        </w:r>
      </w:ins>
      <w:ins w:id="3295" w:author="Wilson Centaurus" w:date="2024-05-27T00:24:00Z">
        <w:r w:rsidRPr="00E95564">
          <w:rPr>
            <w:rFonts w:ascii="Times New Roman" w:hAnsi="Times New Roman" w:cs="Times New Roman"/>
            <w:i/>
            <w:iCs/>
            <w:sz w:val="28"/>
            <w:szCs w:val="28"/>
            <w:lang w:val="en-ZW"/>
          </w:rPr>
          <w:t xml:space="preserve"> to access t</w:t>
        </w:r>
      </w:ins>
      <w:ins w:id="3296" w:author="Wilson Centaurus" w:date="2024-05-27T00:25:00Z">
        <w:r>
          <w:rPr>
            <w:rFonts w:ascii="Times New Roman" w:hAnsi="Times New Roman" w:cs="Times New Roman"/>
            <w:i/>
            <w:iCs/>
            <w:sz w:val="28"/>
            <w:szCs w:val="28"/>
            <w:lang w:val="en-ZW"/>
          </w:rPr>
          <w:t>he system</w:t>
        </w:r>
      </w:ins>
      <w:ins w:id="3297" w:author="Wilson Centaurus" w:date="2024-05-27T00:24:00Z">
        <w:r w:rsidRPr="00E95564">
          <w:rPr>
            <w:rFonts w:ascii="Times New Roman" w:hAnsi="Times New Roman" w:cs="Times New Roman"/>
            <w:i/>
            <w:iCs/>
            <w:sz w:val="28"/>
            <w:szCs w:val="28"/>
            <w:lang w:val="en-ZW"/>
          </w:rPr>
          <w:t>.</w:t>
        </w:r>
      </w:ins>
    </w:p>
    <w:p w14:paraId="368F22BD" w14:textId="1F9ED99D" w:rsidR="004C7C64" w:rsidRPr="008478CE" w:rsidRDefault="004C7C64" w:rsidP="00EF20E6">
      <w:pPr>
        <w:jc w:val="both"/>
        <w:rPr>
          <w:ins w:id="3298" w:author="Wilson Centaurus" w:date="2024-05-26T16:43:00Z"/>
          <w:rFonts w:ascii="Times New Roman" w:hAnsi="Times New Roman" w:cs="Times New Roman"/>
          <w:sz w:val="28"/>
          <w:szCs w:val="28"/>
          <w:lang w:val="en-ZW"/>
          <w:rPrChange w:id="3299" w:author="Wilson Centaurus" w:date="2024-05-27T00:20:00Z">
            <w:rPr>
              <w:ins w:id="3300" w:author="Wilson Centaurus" w:date="2024-05-26T16:43:00Z"/>
              <w:rFonts w:ascii="Times New Roman" w:hAnsi="Times New Roman" w:cs="Times New Roman"/>
              <w:b/>
              <w:bCs/>
              <w:sz w:val="36"/>
              <w:szCs w:val="36"/>
              <w:lang w:val="en-ZW"/>
            </w:rPr>
          </w:rPrChange>
        </w:rPr>
      </w:pPr>
      <w:ins w:id="3301" w:author="Wilson Centaurus" w:date="2024-05-27T00:22:00Z">
        <w:r>
          <w:rPr>
            <w:rFonts w:ascii="Times New Roman" w:hAnsi="Times New Roman" w:cs="Times New Roman"/>
            <w:sz w:val="28"/>
            <w:szCs w:val="28"/>
            <w:highlight w:val="yellow"/>
            <w:lang w:val="en-ZW"/>
          </w:rPr>
          <w:t>Signup</w:t>
        </w:r>
        <w:r w:rsidRPr="00E95564">
          <w:rPr>
            <w:rFonts w:ascii="Times New Roman" w:hAnsi="Times New Roman" w:cs="Times New Roman"/>
            <w:sz w:val="28"/>
            <w:szCs w:val="28"/>
            <w:highlight w:val="yellow"/>
            <w:lang w:val="en-ZW"/>
          </w:rPr>
          <w:t xml:space="preserve"> screenshot</w:t>
        </w:r>
      </w:ins>
    </w:p>
    <w:p w14:paraId="376CC4C6" w14:textId="4B81D808" w:rsidR="00EF20E6" w:rsidRDefault="00EF20E6" w:rsidP="00EF20E6">
      <w:pPr>
        <w:jc w:val="both"/>
        <w:rPr>
          <w:ins w:id="3302" w:author="Wilson Centaurus" w:date="2024-05-27T00:34:00Z"/>
          <w:rFonts w:ascii="Times New Roman" w:hAnsi="Times New Roman" w:cs="Times New Roman"/>
          <w:i/>
          <w:iCs/>
          <w:sz w:val="28"/>
          <w:szCs w:val="28"/>
          <w:lang w:val="en-ZW"/>
        </w:rPr>
      </w:pPr>
      <w:ins w:id="3303" w:author="Wilson Centaurus" w:date="2024-05-26T16:43:00Z">
        <w:r w:rsidRPr="00726AA2">
          <w:rPr>
            <w:rFonts w:ascii="Times New Roman" w:hAnsi="Times New Roman" w:cs="Times New Roman"/>
            <w:i/>
            <w:iCs/>
            <w:sz w:val="28"/>
            <w:szCs w:val="28"/>
            <w:lang w:val="en-ZW"/>
            <w:rPrChange w:id="3304" w:author="Wilson Centaurus" w:date="2024-05-27T00:30:00Z">
              <w:rPr>
                <w:rFonts w:ascii="Times New Roman" w:hAnsi="Times New Roman" w:cs="Times New Roman"/>
                <w:i/>
                <w:iCs/>
                <w:sz w:val="36"/>
                <w:szCs w:val="36"/>
                <w:lang w:val="en-ZW"/>
              </w:rPr>
            </w:rPrChange>
          </w:rPr>
          <w:t>Description</w:t>
        </w:r>
        <w:r w:rsidRPr="004C7C64">
          <w:rPr>
            <w:rFonts w:ascii="Times New Roman" w:hAnsi="Times New Roman" w:cs="Times New Roman"/>
            <w:i/>
            <w:iCs/>
            <w:sz w:val="28"/>
            <w:szCs w:val="28"/>
            <w:lang w:val="en-ZW"/>
            <w:rPrChange w:id="3305" w:author="Wilson Centaurus" w:date="2024-05-27T00:20:00Z">
              <w:rPr>
                <w:rFonts w:ascii="Times New Roman" w:hAnsi="Times New Roman" w:cs="Times New Roman"/>
                <w:i/>
                <w:iCs/>
                <w:sz w:val="36"/>
                <w:szCs w:val="36"/>
                <w:lang w:val="en-ZW"/>
              </w:rPr>
            </w:rPrChange>
          </w:rPr>
          <w:t xml:space="preserve">: The login screen for the system where </w:t>
        </w:r>
      </w:ins>
      <w:ins w:id="3306" w:author="Wilson Centaurus" w:date="2024-05-27T00:27:00Z">
        <w:r w:rsidR="004C7C64">
          <w:rPr>
            <w:rFonts w:ascii="Times New Roman" w:hAnsi="Times New Roman" w:cs="Times New Roman"/>
            <w:i/>
            <w:iCs/>
            <w:sz w:val="28"/>
            <w:szCs w:val="28"/>
            <w:lang w:val="en-ZW"/>
          </w:rPr>
          <w:t>the admin</w:t>
        </w:r>
      </w:ins>
      <w:ins w:id="3307" w:author="Wilson Centaurus" w:date="2024-05-26T16:43:00Z">
        <w:r w:rsidRPr="004C7C64">
          <w:rPr>
            <w:rFonts w:ascii="Times New Roman" w:hAnsi="Times New Roman" w:cs="Times New Roman"/>
            <w:i/>
            <w:iCs/>
            <w:sz w:val="28"/>
            <w:szCs w:val="28"/>
            <w:lang w:val="en-ZW"/>
            <w:rPrChange w:id="3308" w:author="Wilson Centaurus" w:date="2024-05-27T00:20:00Z">
              <w:rPr>
                <w:rFonts w:ascii="Times New Roman" w:hAnsi="Times New Roman" w:cs="Times New Roman"/>
                <w:i/>
                <w:iCs/>
                <w:sz w:val="36"/>
                <w:szCs w:val="36"/>
                <w:lang w:val="en-ZW"/>
              </w:rPr>
            </w:rPrChange>
          </w:rPr>
          <w:t xml:space="preserve"> authenticate to access the dashboard.</w:t>
        </w:r>
      </w:ins>
    </w:p>
    <w:p w14:paraId="342AF70D" w14:textId="77777777" w:rsidR="000A324E" w:rsidRDefault="000A324E" w:rsidP="00EF20E6">
      <w:pPr>
        <w:jc w:val="both"/>
        <w:rPr>
          <w:ins w:id="3309" w:author="Wilson Centaurus" w:date="2024-05-27T00:31:00Z"/>
          <w:rFonts w:ascii="Times New Roman" w:hAnsi="Times New Roman" w:cs="Times New Roman"/>
          <w:i/>
          <w:iCs/>
          <w:sz w:val="28"/>
          <w:szCs w:val="28"/>
          <w:lang w:val="en-ZW"/>
        </w:rPr>
      </w:pPr>
    </w:p>
    <w:p w14:paraId="1EA478EC" w14:textId="7E69FF59" w:rsidR="000A324E" w:rsidRDefault="000A324E" w:rsidP="000A324E">
      <w:pPr>
        <w:pStyle w:val="Heading3"/>
        <w:rPr>
          <w:ins w:id="3310" w:author="Wilson Centaurus" w:date="2024-05-27T00:34:00Z"/>
          <w:rFonts w:ascii="Times New Roman" w:hAnsi="Times New Roman" w:cs="Times New Roman"/>
          <w:color w:val="auto"/>
          <w:sz w:val="32"/>
          <w:szCs w:val="32"/>
          <w:lang w:val="en-ZW"/>
        </w:rPr>
      </w:pPr>
      <w:ins w:id="3311" w:author="Wilson Centaurus" w:date="2024-05-27T00:34:00Z">
        <w:r>
          <w:rPr>
            <w:rFonts w:ascii="Times New Roman" w:hAnsi="Times New Roman" w:cs="Times New Roman"/>
            <w:color w:val="auto"/>
            <w:sz w:val="32"/>
            <w:szCs w:val="32"/>
            <w:lang w:val="en-ZW"/>
          </w:rPr>
          <w:t>Fig</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1.2</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Home</w:t>
        </w:r>
        <w:r w:rsidRPr="00E95564">
          <w:rPr>
            <w:rFonts w:ascii="Times New Roman" w:hAnsi="Times New Roman" w:cs="Times New Roman"/>
            <w:color w:val="auto"/>
            <w:sz w:val="32"/>
            <w:szCs w:val="32"/>
            <w:lang w:val="en-ZW"/>
          </w:rPr>
          <w:t xml:space="preserve"> Overview</w:t>
        </w:r>
      </w:ins>
    </w:p>
    <w:p w14:paraId="26BFBF51" w14:textId="77777777" w:rsidR="000A324E" w:rsidRDefault="000A324E" w:rsidP="000A324E">
      <w:pPr>
        <w:rPr>
          <w:ins w:id="3312" w:author="Wilson Centaurus" w:date="2024-05-27T00:35:00Z"/>
          <w:lang w:val="en-ZW"/>
        </w:rPr>
      </w:pPr>
    </w:p>
    <w:p w14:paraId="08A7E183" w14:textId="058AD1F1" w:rsidR="000A324E" w:rsidRPr="000A324E" w:rsidRDefault="000A324E">
      <w:pPr>
        <w:jc w:val="both"/>
        <w:rPr>
          <w:ins w:id="3313" w:author="Wilson Centaurus" w:date="2024-05-27T00:34:00Z"/>
          <w:rFonts w:ascii="Times New Roman" w:hAnsi="Times New Roman" w:cs="Times New Roman"/>
          <w:sz w:val="28"/>
          <w:szCs w:val="28"/>
          <w:highlight w:val="yellow"/>
          <w:lang w:val="en-ZW"/>
          <w:rPrChange w:id="3314" w:author="Wilson Centaurus" w:date="2024-05-27T00:36:00Z">
            <w:rPr>
              <w:ins w:id="3315" w:author="Wilson Centaurus" w:date="2024-05-27T00:34:00Z"/>
              <w:lang w:val="en-ZW"/>
            </w:rPr>
          </w:rPrChange>
        </w:rPr>
        <w:pPrChange w:id="3316" w:author="Wilson Centaurus" w:date="2024-05-27T00:36:00Z">
          <w:pPr/>
        </w:pPrChange>
      </w:pPr>
      <w:ins w:id="3317" w:author="Wilson Centaurus" w:date="2024-05-27T00:35:00Z">
        <w:r w:rsidRPr="000A324E">
          <w:rPr>
            <w:rFonts w:ascii="Times New Roman" w:hAnsi="Times New Roman" w:cs="Times New Roman"/>
            <w:sz w:val="28"/>
            <w:szCs w:val="28"/>
            <w:highlight w:val="yellow"/>
            <w:lang w:val="en-ZW"/>
            <w:rPrChange w:id="3318" w:author="Wilson Centaurus" w:date="2024-05-27T00:36:00Z">
              <w:rPr>
                <w:lang w:val="en-ZW"/>
              </w:rPr>
            </w:rPrChange>
          </w:rPr>
          <w:t>Home screenshot</w:t>
        </w:r>
      </w:ins>
    </w:p>
    <w:p w14:paraId="251B4824" w14:textId="6B4D8948" w:rsidR="000A324E" w:rsidRPr="00E95564" w:rsidRDefault="000A324E" w:rsidP="000A324E">
      <w:pPr>
        <w:jc w:val="both"/>
        <w:rPr>
          <w:ins w:id="3319" w:author="Wilson Centaurus" w:date="2024-05-27T00:34:00Z"/>
          <w:rFonts w:ascii="Times New Roman" w:hAnsi="Times New Roman" w:cs="Times New Roman"/>
          <w:i/>
          <w:iCs/>
          <w:sz w:val="28"/>
          <w:szCs w:val="28"/>
          <w:lang w:val="en-ZW"/>
        </w:rPr>
      </w:pPr>
      <w:ins w:id="3320" w:author="Wilson Centaurus" w:date="2024-05-27T00:34:00Z">
        <w:r w:rsidRPr="00E95564">
          <w:rPr>
            <w:rFonts w:ascii="Times New Roman" w:hAnsi="Times New Roman" w:cs="Times New Roman"/>
            <w:i/>
            <w:iCs/>
            <w:sz w:val="28"/>
            <w:szCs w:val="28"/>
            <w:lang w:val="en-ZW"/>
          </w:rPr>
          <w:t xml:space="preserve">Description: The </w:t>
        </w:r>
        <w:r>
          <w:rPr>
            <w:rFonts w:ascii="Times New Roman" w:hAnsi="Times New Roman" w:cs="Times New Roman"/>
            <w:i/>
            <w:iCs/>
            <w:sz w:val="28"/>
            <w:szCs w:val="28"/>
            <w:lang w:val="en-ZW"/>
          </w:rPr>
          <w:t>homepage shows a welcome message, s</w:t>
        </w:r>
      </w:ins>
      <w:ins w:id="3321" w:author="Wilson Centaurus" w:date="2024-05-27T00:35:00Z">
        <w:r>
          <w:rPr>
            <w:rFonts w:ascii="Times New Roman" w:hAnsi="Times New Roman" w:cs="Times New Roman"/>
            <w:i/>
            <w:iCs/>
            <w:sz w:val="28"/>
            <w:szCs w:val="28"/>
            <w:lang w:val="en-ZW"/>
          </w:rPr>
          <w:t>everal cards like for the dashboard, Real-time weather monitoring and messages and notifications.</w:t>
        </w:r>
      </w:ins>
    </w:p>
    <w:p w14:paraId="126D7287" w14:textId="77777777" w:rsidR="0053350C" w:rsidRPr="004C7C64" w:rsidRDefault="0053350C" w:rsidP="00EF20E6">
      <w:pPr>
        <w:jc w:val="both"/>
        <w:rPr>
          <w:ins w:id="3322" w:author="Wilson Centaurus" w:date="2024-05-26T16:43:00Z"/>
          <w:rFonts w:ascii="Times New Roman" w:hAnsi="Times New Roman" w:cs="Times New Roman"/>
          <w:sz w:val="28"/>
          <w:szCs w:val="28"/>
          <w:lang w:val="en-ZW"/>
          <w:rPrChange w:id="3323" w:author="Wilson Centaurus" w:date="2024-05-27T00:20:00Z">
            <w:rPr>
              <w:ins w:id="3324" w:author="Wilson Centaurus" w:date="2024-05-26T16:43:00Z"/>
              <w:rFonts w:ascii="Times New Roman" w:hAnsi="Times New Roman" w:cs="Times New Roman"/>
              <w:sz w:val="36"/>
              <w:szCs w:val="36"/>
              <w:lang w:val="en-ZW"/>
            </w:rPr>
          </w:rPrChange>
        </w:rPr>
      </w:pPr>
    </w:p>
    <w:p w14:paraId="62C5C468" w14:textId="33A48A0E" w:rsidR="00EF20E6" w:rsidRDefault="004C7C64" w:rsidP="004C7C64">
      <w:pPr>
        <w:pStyle w:val="Heading3"/>
        <w:rPr>
          <w:ins w:id="3325" w:author="Wilson Centaurus" w:date="2024-05-27T00:31:00Z"/>
          <w:rFonts w:ascii="Times New Roman" w:hAnsi="Times New Roman" w:cs="Times New Roman"/>
          <w:color w:val="auto"/>
          <w:sz w:val="32"/>
          <w:szCs w:val="32"/>
          <w:lang w:val="en-ZW"/>
        </w:rPr>
      </w:pPr>
      <w:ins w:id="3326" w:author="Wilson Centaurus" w:date="2024-05-27T00:30:00Z">
        <w:r>
          <w:rPr>
            <w:rFonts w:ascii="Times New Roman" w:hAnsi="Times New Roman" w:cs="Times New Roman"/>
            <w:color w:val="auto"/>
            <w:sz w:val="32"/>
            <w:szCs w:val="32"/>
            <w:lang w:val="en-ZW"/>
          </w:rPr>
          <w:lastRenderedPageBreak/>
          <w:t>Fig</w:t>
        </w:r>
      </w:ins>
      <w:ins w:id="3327" w:author="Wilson Centaurus" w:date="2024-05-26T16:43:00Z">
        <w:r w:rsidR="00EF20E6" w:rsidRPr="004C7C64">
          <w:rPr>
            <w:rFonts w:ascii="Times New Roman" w:hAnsi="Times New Roman" w:cs="Times New Roman"/>
            <w:color w:val="auto"/>
            <w:sz w:val="32"/>
            <w:szCs w:val="32"/>
            <w:lang w:val="en-ZW"/>
            <w:rPrChange w:id="3328" w:author="Wilson Centaurus" w:date="2024-05-27T00:30:00Z">
              <w:rPr>
                <w:rFonts w:ascii="Times New Roman" w:hAnsi="Times New Roman" w:cs="Times New Roman"/>
                <w:b/>
                <w:bCs/>
                <w:sz w:val="36"/>
                <w:szCs w:val="36"/>
                <w:lang w:val="en-ZW"/>
              </w:rPr>
            </w:rPrChange>
          </w:rPr>
          <w:t xml:space="preserve"> </w:t>
        </w:r>
      </w:ins>
      <w:ins w:id="3329" w:author="Wilson Centaurus" w:date="2024-05-27T00:30:00Z">
        <w:r>
          <w:rPr>
            <w:rFonts w:ascii="Times New Roman" w:hAnsi="Times New Roman" w:cs="Times New Roman"/>
            <w:color w:val="auto"/>
            <w:sz w:val="32"/>
            <w:szCs w:val="32"/>
            <w:lang w:val="en-ZW"/>
          </w:rPr>
          <w:t>1.</w:t>
        </w:r>
      </w:ins>
      <w:ins w:id="3330" w:author="Wilson Centaurus" w:date="2024-05-27T00:36:00Z">
        <w:r w:rsidR="000A324E">
          <w:rPr>
            <w:rFonts w:ascii="Times New Roman" w:hAnsi="Times New Roman" w:cs="Times New Roman"/>
            <w:color w:val="auto"/>
            <w:sz w:val="32"/>
            <w:szCs w:val="32"/>
            <w:lang w:val="en-ZW"/>
          </w:rPr>
          <w:t>3</w:t>
        </w:r>
      </w:ins>
      <w:ins w:id="3331" w:author="Wilson Centaurus" w:date="2024-05-26T16:43:00Z">
        <w:r w:rsidR="00EF20E6" w:rsidRPr="004C7C64">
          <w:rPr>
            <w:rFonts w:ascii="Times New Roman" w:hAnsi="Times New Roman" w:cs="Times New Roman"/>
            <w:color w:val="auto"/>
            <w:sz w:val="32"/>
            <w:szCs w:val="32"/>
            <w:lang w:val="en-ZW"/>
            <w:rPrChange w:id="3332" w:author="Wilson Centaurus" w:date="2024-05-27T00:30:00Z">
              <w:rPr>
                <w:rFonts w:ascii="Times New Roman" w:hAnsi="Times New Roman" w:cs="Times New Roman"/>
                <w:b/>
                <w:bCs/>
                <w:sz w:val="36"/>
                <w:szCs w:val="36"/>
                <w:lang w:val="en-ZW"/>
              </w:rPr>
            </w:rPrChange>
          </w:rPr>
          <w:t>: Dashboard Overview</w:t>
        </w:r>
      </w:ins>
    </w:p>
    <w:p w14:paraId="3EEA7942" w14:textId="77777777" w:rsidR="0053350C" w:rsidRPr="0053350C" w:rsidRDefault="0053350C">
      <w:pPr>
        <w:rPr>
          <w:ins w:id="3333" w:author="Wilson Centaurus" w:date="2024-05-26T16:43:00Z"/>
          <w:lang w:val="en-ZW"/>
          <w:rPrChange w:id="3334" w:author="Wilson Centaurus" w:date="2024-05-27T00:31:00Z">
            <w:rPr>
              <w:ins w:id="3335" w:author="Wilson Centaurus" w:date="2024-05-26T16:43:00Z"/>
              <w:rFonts w:ascii="Times New Roman" w:hAnsi="Times New Roman" w:cs="Times New Roman"/>
              <w:b/>
              <w:bCs/>
              <w:sz w:val="36"/>
              <w:szCs w:val="36"/>
              <w:lang w:val="en-ZW"/>
            </w:rPr>
          </w:rPrChange>
        </w:rPr>
        <w:pPrChange w:id="3336" w:author="Wilson Centaurus" w:date="2024-05-27T00:31:00Z">
          <w:pPr>
            <w:jc w:val="both"/>
          </w:pPr>
        </w:pPrChange>
      </w:pPr>
    </w:p>
    <w:p w14:paraId="580CB9DF" w14:textId="18AD70D6" w:rsidR="00EF20E6" w:rsidRPr="004C7C64" w:rsidRDefault="00EF20E6" w:rsidP="00EF20E6">
      <w:pPr>
        <w:jc w:val="both"/>
        <w:rPr>
          <w:ins w:id="3337" w:author="Wilson Centaurus" w:date="2024-05-26T16:43:00Z"/>
          <w:rFonts w:ascii="Times New Roman" w:hAnsi="Times New Roman" w:cs="Times New Roman"/>
          <w:i/>
          <w:iCs/>
          <w:sz w:val="28"/>
          <w:szCs w:val="28"/>
          <w:lang w:val="en-ZW"/>
          <w:rPrChange w:id="3338" w:author="Wilson Centaurus" w:date="2024-05-27T00:30:00Z">
            <w:rPr>
              <w:ins w:id="3339" w:author="Wilson Centaurus" w:date="2024-05-26T16:43:00Z"/>
              <w:rFonts w:ascii="Times New Roman" w:hAnsi="Times New Roman" w:cs="Times New Roman"/>
              <w:sz w:val="36"/>
              <w:szCs w:val="36"/>
              <w:lang w:val="en-ZW"/>
            </w:rPr>
          </w:rPrChange>
        </w:rPr>
      </w:pPr>
      <w:ins w:id="3340" w:author="Wilson Centaurus" w:date="2024-05-26T16:43:00Z">
        <w:r w:rsidRPr="004C7C64">
          <w:rPr>
            <w:rFonts w:ascii="Times New Roman" w:hAnsi="Times New Roman" w:cs="Times New Roman"/>
            <w:i/>
            <w:iCs/>
            <w:sz w:val="28"/>
            <w:szCs w:val="28"/>
            <w:lang w:val="en-ZW"/>
            <w:rPrChange w:id="3341" w:author="Wilson Centaurus" w:date="2024-05-27T00:30:00Z">
              <w:rPr>
                <w:rFonts w:ascii="Times New Roman" w:hAnsi="Times New Roman" w:cs="Times New Roman"/>
                <w:i/>
                <w:iCs/>
                <w:sz w:val="36"/>
                <w:szCs w:val="36"/>
                <w:lang w:val="en-ZW"/>
              </w:rPr>
            </w:rPrChange>
          </w:rPr>
          <w:t>Description: The main dashboard displaying real-time sensor data</w:t>
        </w:r>
      </w:ins>
      <w:ins w:id="3342" w:author="Wilson Centaurus" w:date="2024-05-27T00:36:00Z">
        <w:r w:rsidR="000A324E">
          <w:rPr>
            <w:rFonts w:ascii="Times New Roman" w:hAnsi="Times New Roman" w:cs="Times New Roman"/>
            <w:i/>
            <w:iCs/>
            <w:sz w:val="28"/>
            <w:szCs w:val="28"/>
            <w:lang w:val="en-ZW"/>
          </w:rPr>
          <w:t xml:space="preserve">, </w:t>
        </w:r>
      </w:ins>
      <w:ins w:id="3343" w:author="Wilson Centaurus" w:date="2024-05-26T16:43:00Z">
        <w:r w:rsidRPr="004C7C64">
          <w:rPr>
            <w:rFonts w:ascii="Times New Roman" w:hAnsi="Times New Roman" w:cs="Times New Roman"/>
            <w:i/>
            <w:iCs/>
            <w:sz w:val="28"/>
            <w:szCs w:val="28"/>
            <w:lang w:val="en-ZW"/>
            <w:rPrChange w:id="3344" w:author="Wilson Centaurus" w:date="2024-05-27T00:30:00Z">
              <w:rPr>
                <w:rFonts w:ascii="Times New Roman" w:hAnsi="Times New Roman" w:cs="Times New Roman"/>
                <w:i/>
                <w:iCs/>
                <w:sz w:val="36"/>
                <w:szCs w:val="36"/>
                <w:lang w:val="en-ZW"/>
              </w:rPr>
            </w:rPrChange>
          </w:rPr>
          <w:t>system status</w:t>
        </w:r>
      </w:ins>
      <w:ins w:id="3345" w:author="Wilson Centaurus" w:date="2024-05-27T00:36:00Z">
        <w:r w:rsidR="000A324E">
          <w:rPr>
            <w:rFonts w:ascii="Times New Roman" w:hAnsi="Times New Roman" w:cs="Times New Roman"/>
            <w:i/>
            <w:iCs/>
            <w:sz w:val="28"/>
            <w:szCs w:val="28"/>
            <w:lang w:val="en-ZW"/>
          </w:rPr>
          <w:t xml:space="preserve">, uptime, latest reading time and other more </w:t>
        </w:r>
        <w:r w:rsidR="000A324E" w:rsidRPr="000A324E">
          <w:rPr>
            <w:rFonts w:ascii="Times New Roman" w:hAnsi="Times New Roman" w:cs="Times New Roman"/>
            <w:b/>
            <w:bCs/>
            <w:i/>
            <w:iCs/>
            <w:sz w:val="28"/>
            <w:szCs w:val="28"/>
            <w:lang w:val="en-ZW"/>
            <w:rPrChange w:id="3346" w:author="Wilson Centaurus" w:date="2024-05-27T00:37:00Z">
              <w:rPr>
                <w:rFonts w:ascii="Times New Roman" w:hAnsi="Times New Roman" w:cs="Times New Roman"/>
                <w:i/>
                <w:iCs/>
                <w:sz w:val="28"/>
                <w:szCs w:val="28"/>
                <w:lang w:val="en-ZW"/>
              </w:rPr>
            </w:rPrChange>
          </w:rPr>
          <w:t>useful</w:t>
        </w:r>
        <w:r w:rsidR="000A324E">
          <w:rPr>
            <w:rFonts w:ascii="Times New Roman" w:hAnsi="Times New Roman" w:cs="Times New Roman"/>
            <w:i/>
            <w:iCs/>
            <w:sz w:val="28"/>
            <w:szCs w:val="28"/>
            <w:lang w:val="en-ZW"/>
          </w:rPr>
          <w:t xml:space="preserve"> data to the admin o</w:t>
        </w:r>
      </w:ins>
      <w:ins w:id="3347" w:author="Wilson Centaurus" w:date="2024-05-27T00:37:00Z">
        <w:r w:rsidR="000A324E">
          <w:rPr>
            <w:rFonts w:ascii="Times New Roman" w:hAnsi="Times New Roman" w:cs="Times New Roman"/>
            <w:i/>
            <w:iCs/>
            <w:sz w:val="28"/>
            <w:szCs w:val="28"/>
            <w:lang w:val="en-ZW"/>
          </w:rPr>
          <w:t>r manager.</w:t>
        </w:r>
      </w:ins>
    </w:p>
    <w:p w14:paraId="7B439605" w14:textId="6F63BF9C" w:rsidR="00EF20E6" w:rsidRDefault="000A324E" w:rsidP="000A324E">
      <w:pPr>
        <w:pStyle w:val="Heading3"/>
        <w:rPr>
          <w:ins w:id="3348" w:author="Wilson Centaurus" w:date="2024-05-27T00:37:00Z"/>
          <w:rFonts w:ascii="Times New Roman" w:hAnsi="Times New Roman" w:cs="Times New Roman"/>
          <w:color w:val="auto"/>
          <w:sz w:val="32"/>
          <w:szCs w:val="32"/>
          <w:lang w:val="en-ZW"/>
        </w:rPr>
      </w:pPr>
      <w:ins w:id="3349" w:author="Wilson Centaurus" w:date="2024-05-27T00:37:00Z">
        <w:r>
          <w:rPr>
            <w:rFonts w:ascii="Times New Roman" w:hAnsi="Times New Roman" w:cs="Times New Roman"/>
            <w:color w:val="auto"/>
            <w:sz w:val="32"/>
            <w:szCs w:val="32"/>
            <w:lang w:val="en-ZW"/>
          </w:rPr>
          <w:t>Fig</w:t>
        </w:r>
      </w:ins>
      <w:ins w:id="3350" w:author="Wilson Centaurus" w:date="2024-05-26T16:43:00Z">
        <w:r w:rsidR="00EF20E6" w:rsidRPr="000A324E">
          <w:rPr>
            <w:rFonts w:ascii="Times New Roman" w:hAnsi="Times New Roman" w:cs="Times New Roman"/>
            <w:color w:val="auto"/>
            <w:sz w:val="32"/>
            <w:szCs w:val="32"/>
            <w:lang w:val="en-ZW"/>
            <w:rPrChange w:id="3351" w:author="Wilson Centaurus" w:date="2024-05-27T00:37:00Z">
              <w:rPr>
                <w:rFonts w:ascii="Times New Roman" w:hAnsi="Times New Roman" w:cs="Times New Roman"/>
                <w:b/>
                <w:bCs/>
                <w:sz w:val="36"/>
                <w:szCs w:val="36"/>
                <w:lang w:val="en-ZW"/>
              </w:rPr>
            </w:rPrChange>
          </w:rPr>
          <w:t xml:space="preserve"> </w:t>
        </w:r>
      </w:ins>
      <w:ins w:id="3352" w:author="Wilson Centaurus" w:date="2024-05-27T00:37:00Z">
        <w:r>
          <w:rPr>
            <w:rFonts w:ascii="Times New Roman" w:hAnsi="Times New Roman" w:cs="Times New Roman"/>
            <w:color w:val="auto"/>
            <w:sz w:val="32"/>
            <w:szCs w:val="32"/>
            <w:lang w:val="en-ZW"/>
          </w:rPr>
          <w:t>1</w:t>
        </w:r>
      </w:ins>
      <w:ins w:id="3353" w:author="Wilson Centaurus" w:date="2024-05-26T16:43:00Z">
        <w:r w:rsidR="00EF20E6" w:rsidRPr="000A324E">
          <w:rPr>
            <w:rFonts w:ascii="Times New Roman" w:hAnsi="Times New Roman" w:cs="Times New Roman"/>
            <w:color w:val="auto"/>
            <w:sz w:val="32"/>
            <w:szCs w:val="32"/>
            <w:lang w:val="en-ZW"/>
            <w:rPrChange w:id="3354" w:author="Wilson Centaurus" w:date="2024-05-27T00:37:00Z">
              <w:rPr>
                <w:rFonts w:ascii="Times New Roman" w:hAnsi="Times New Roman" w:cs="Times New Roman"/>
                <w:b/>
                <w:bCs/>
                <w:sz w:val="36"/>
                <w:szCs w:val="36"/>
                <w:lang w:val="en-ZW"/>
              </w:rPr>
            </w:rPrChange>
          </w:rPr>
          <w:t>.</w:t>
        </w:r>
      </w:ins>
      <w:ins w:id="3355" w:author="Wilson Centaurus" w:date="2024-05-27T00:37:00Z">
        <w:r>
          <w:rPr>
            <w:rFonts w:ascii="Times New Roman" w:hAnsi="Times New Roman" w:cs="Times New Roman"/>
            <w:color w:val="auto"/>
            <w:sz w:val="32"/>
            <w:szCs w:val="32"/>
            <w:lang w:val="en-ZW"/>
          </w:rPr>
          <w:t>4</w:t>
        </w:r>
      </w:ins>
      <w:ins w:id="3356" w:author="Wilson Centaurus" w:date="2024-05-26T16:43:00Z">
        <w:r w:rsidR="00EF20E6" w:rsidRPr="000A324E">
          <w:rPr>
            <w:rFonts w:ascii="Times New Roman" w:hAnsi="Times New Roman" w:cs="Times New Roman"/>
            <w:color w:val="auto"/>
            <w:sz w:val="32"/>
            <w:szCs w:val="32"/>
            <w:lang w:val="en-ZW"/>
            <w:rPrChange w:id="3357" w:author="Wilson Centaurus" w:date="2024-05-27T00:37:00Z">
              <w:rPr>
                <w:rFonts w:ascii="Times New Roman" w:hAnsi="Times New Roman" w:cs="Times New Roman"/>
                <w:b/>
                <w:bCs/>
                <w:sz w:val="36"/>
                <w:szCs w:val="36"/>
                <w:lang w:val="en-ZW"/>
              </w:rPr>
            </w:rPrChange>
          </w:rPr>
          <w:t>: Real-Time Weather Data</w:t>
        </w:r>
      </w:ins>
      <w:ins w:id="3358" w:author="Wilson Centaurus" w:date="2024-05-27T00:37:00Z">
        <w:r>
          <w:rPr>
            <w:rFonts w:ascii="Times New Roman" w:hAnsi="Times New Roman" w:cs="Times New Roman"/>
            <w:color w:val="auto"/>
            <w:sz w:val="32"/>
            <w:szCs w:val="32"/>
            <w:lang w:val="en-ZW"/>
          </w:rPr>
          <w:t xml:space="preserve"> card</w:t>
        </w:r>
      </w:ins>
    </w:p>
    <w:p w14:paraId="61F9329F" w14:textId="2D15B8AD" w:rsidR="000A324E" w:rsidRDefault="000A324E" w:rsidP="000A324E">
      <w:pPr>
        <w:rPr>
          <w:ins w:id="3359" w:author="Wilson Centaurus" w:date="2024-05-27T00:37:00Z"/>
          <w:lang w:val="en-ZW"/>
        </w:rPr>
      </w:pPr>
    </w:p>
    <w:p w14:paraId="2C961C77" w14:textId="57E4A1A9" w:rsidR="000A324E" w:rsidRPr="000A324E" w:rsidRDefault="000A324E">
      <w:pPr>
        <w:rPr>
          <w:ins w:id="3360" w:author="Wilson Centaurus" w:date="2024-05-26T16:43:00Z"/>
          <w:lang w:val="en-ZW"/>
          <w:rPrChange w:id="3361" w:author="Wilson Centaurus" w:date="2024-05-27T00:37:00Z">
            <w:rPr>
              <w:ins w:id="3362" w:author="Wilson Centaurus" w:date="2024-05-26T16:43:00Z"/>
              <w:rFonts w:ascii="Times New Roman" w:hAnsi="Times New Roman" w:cs="Times New Roman"/>
              <w:b/>
              <w:bCs/>
              <w:sz w:val="36"/>
              <w:szCs w:val="36"/>
              <w:lang w:val="en-ZW"/>
            </w:rPr>
          </w:rPrChange>
        </w:rPr>
        <w:pPrChange w:id="3363" w:author="Wilson Centaurus" w:date="2024-05-27T00:37:00Z">
          <w:pPr>
            <w:jc w:val="both"/>
          </w:pPr>
        </w:pPrChange>
      </w:pPr>
      <w:ins w:id="3364" w:author="Wilson Centaurus" w:date="2024-05-27T00:37:00Z">
        <w:r w:rsidRPr="000A324E">
          <w:rPr>
            <w:highlight w:val="yellow"/>
            <w:lang w:val="en-ZW"/>
            <w:rPrChange w:id="3365" w:author="Wilson Centaurus" w:date="2024-05-27T00:37:00Z">
              <w:rPr>
                <w:lang w:val="en-ZW"/>
              </w:rPr>
            </w:rPrChange>
          </w:rPr>
          <w:t>Weather card</w:t>
        </w:r>
      </w:ins>
    </w:p>
    <w:p w14:paraId="6ADF413D" w14:textId="77777777" w:rsidR="00EF20E6" w:rsidRDefault="00EF20E6" w:rsidP="00EF20E6">
      <w:pPr>
        <w:jc w:val="both"/>
        <w:rPr>
          <w:ins w:id="3366" w:author="Wilson Centaurus" w:date="2024-05-27T00:38:00Z"/>
          <w:rFonts w:ascii="Times New Roman" w:hAnsi="Times New Roman" w:cs="Times New Roman"/>
          <w:i/>
          <w:iCs/>
          <w:sz w:val="28"/>
          <w:szCs w:val="28"/>
          <w:lang w:val="en-ZW"/>
        </w:rPr>
      </w:pPr>
      <w:ins w:id="3367" w:author="Wilson Centaurus" w:date="2024-05-26T16:43:00Z">
        <w:r w:rsidRPr="000A324E">
          <w:rPr>
            <w:rFonts w:ascii="Times New Roman" w:hAnsi="Times New Roman" w:cs="Times New Roman"/>
            <w:i/>
            <w:iCs/>
            <w:sz w:val="28"/>
            <w:szCs w:val="28"/>
            <w:lang w:val="en-ZW"/>
            <w:rPrChange w:id="3368" w:author="Wilson Centaurus" w:date="2024-05-27T00:38:00Z">
              <w:rPr>
                <w:rFonts w:ascii="Times New Roman" w:hAnsi="Times New Roman" w:cs="Times New Roman"/>
                <w:i/>
                <w:iCs/>
                <w:sz w:val="36"/>
                <w:szCs w:val="36"/>
                <w:lang w:val="en-ZW"/>
              </w:rPr>
            </w:rPrChange>
          </w:rPr>
          <w:t xml:space="preserve">Description: Integration of real-time weather data fetched from the </w:t>
        </w:r>
        <w:proofErr w:type="spellStart"/>
        <w:r w:rsidRPr="000A324E">
          <w:rPr>
            <w:rFonts w:ascii="Times New Roman" w:hAnsi="Times New Roman" w:cs="Times New Roman"/>
            <w:i/>
            <w:iCs/>
            <w:sz w:val="28"/>
            <w:szCs w:val="28"/>
            <w:lang w:val="en-ZW"/>
            <w:rPrChange w:id="3369" w:author="Wilson Centaurus" w:date="2024-05-27T00:38:00Z">
              <w:rPr>
                <w:rFonts w:ascii="Times New Roman" w:hAnsi="Times New Roman" w:cs="Times New Roman"/>
                <w:i/>
                <w:iCs/>
                <w:sz w:val="36"/>
                <w:szCs w:val="36"/>
                <w:lang w:val="en-ZW"/>
              </w:rPr>
            </w:rPrChange>
          </w:rPr>
          <w:t>OpenWeather</w:t>
        </w:r>
        <w:proofErr w:type="spellEnd"/>
        <w:r w:rsidRPr="000A324E">
          <w:rPr>
            <w:rFonts w:ascii="Times New Roman" w:hAnsi="Times New Roman" w:cs="Times New Roman"/>
            <w:i/>
            <w:iCs/>
            <w:sz w:val="28"/>
            <w:szCs w:val="28"/>
            <w:lang w:val="en-ZW"/>
            <w:rPrChange w:id="3370" w:author="Wilson Centaurus" w:date="2024-05-27T00:38:00Z">
              <w:rPr>
                <w:rFonts w:ascii="Times New Roman" w:hAnsi="Times New Roman" w:cs="Times New Roman"/>
                <w:i/>
                <w:iCs/>
                <w:sz w:val="36"/>
                <w:szCs w:val="36"/>
                <w:lang w:val="en-ZW"/>
              </w:rPr>
            </w:rPrChange>
          </w:rPr>
          <w:t xml:space="preserve"> API.</w:t>
        </w:r>
      </w:ins>
    </w:p>
    <w:p w14:paraId="419FBD45" w14:textId="7B7367F2" w:rsidR="000A324E" w:rsidRDefault="000A324E" w:rsidP="000A324E">
      <w:pPr>
        <w:pStyle w:val="Heading3"/>
        <w:rPr>
          <w:ins w:id="3371" w:author="Wilson Centaurus" w:date="2024-05-27T00:38:00Z"/>
          <w:rFonts w:ascii="Times New Roman" w:hAnsi="Times New Roman" w:cs="Times New Roman"/>
          <w:color w:val="auto"/>
          <w:sz w:val="32"/>
          <w:szCs w:val="32"/>
          <w:lang w:val="en-ZW"/>
        </w:rPr>
      </w:pPr>
      <w:ins w:id="3372" w:author="Wilson Centaurus" w:date="2024-05-27T00:38:00Z">
        <w:r>
          <w:rPr>
            <w:rFonts w:ascii="Times New Roman" w:hAnsi="Times New Roman" w:cs="Times New Roman"/>
            <w:color w:val="auto"/>
            <w:sz w:val="32"/>
            <w:szCs w:val="32"/>
            <w:lang w:val="en-ZW"/>
          </w:rPr>
          <w:t>Fig</w:t>
        </w:r>
        <w:r w:rsidRPr="00E95564">
          <w:rPr>
            <w:rFonts w:ascii="Times New Roman" w:hAnsi="Times New Roman" w:cs="Times New Roman"/>
            <w:color w:val="auto"/>
            <w:sz w:val="32"/>
            <w:szCs w:val="32"/>
            <w:lang w:val="en-ZW"/>
          </w:rPr>
          <w:t xml:space="preserve"> </w:t>
        </w:r>
        <w:r>
          <w:rPr>
            <w:rFonts w:ascii="Times New Roman" w:hAnsi="Times New Roman" w:cs="Times New Roman"/>
            <w:color w:val="auto"/>
            <w:sz w:val="32"/>
            <w:szCs w:val="32"/>
            <w:lang w:val="en-ZW"/>
          </w:rPr>
          <w:t>1</w:t>
        </w:r>
        <w:r w:rsidRPr="00E95564">
          <w:rPr>
            <w:rFonts w:ascii="Times New Roman" w:hAnsi="Times New Roman" w:cs="Times New Roman"/>
            <w:color w:val="auto"/>
            <w:sz w:val="32"/>
            <w:szCs w:val="32"/>
            <w:lang w:val="en-ZW"/>
          </w:rPr>
          <w:t>.</w:t>
        </w:r>
        <w:r>
          <w:rPr>
            <w:rFonts w:ascii="Times New Roman" w:hAnsi="Times New Roman" w:cs="Times New Roman"/>
            <w:color w:val="auto"/>
            <w:sz w:val="32"/>
            <w:szCs w:val="32"/>
            <w:lang w:val="en-ZW"/>
          </w:rPr>
          <w:t>4</w:t>
        </w:r>
        <w:r w:rsidRPr="00E95564">
          <w:rPr>
            <w:rFonts w:ascii="Times New Roman" w:hAnsi="Times New Roman" w:cs="Times New Roman"/>
            <w:color w:val="auto"/>
            <w:sz w:val="32"/>
            <w:szCs w:val="32"/>
            <w:lang w:val="en-ZW"/>
          </w:rPr>
          <w:t>: Real-Time Weather Data</w:t>
        </w:r>
        <w:r>
          <w:rPr>
            <w:rFonts w:ascii="Times New Roman" w:hAnsi="Times New Roman" w:cs="Times New Roman"/>
            <w:color w:val="auto"/>
            <w:sz w:val="32"/>
            <w:szCs w:val="32"/>
            <w:lang w:val="en-ZW"/>
          </w:rPr>
          <w:t xml:space="preserve"> Overview</w:t>
        </w:r>
      </w:ins>
    </w:p>
    <w:p w14:paraId="282CDD5B" w14:textId="77777777" w:rsidR="000A324E" w:rsidRDefault="000A324E" w:rsidP="000A324E">
      <w:pPr>
        <w:rPr>
          <w:ins w:id="3373" w:author="Wilson Centaurus" w:date="2024-05-27T00:38:00Z"/>
          <w:lang w:val="en-ZW"/>
        </w:rPr>
      </w:pPr>
    </w:p>
    <w:p w14:paraId="5C34A501" w14:textId="667B75B0" w:rsidR="000A324E" w:rsidRPr="00E95564" w:rsidRDefault="000A324E" w:rsidP="000A324E">
      <w:pPr>
        <w:rPr>
          <w:ins w:id="3374" w:author="Wilson Centaurus" w:date="2024-05-27T00:38:00Z"/>
          <w:lang w:val="en-ZW"/>
        </w:rPr>
      </w:pPr>
      <w:ins w:id="3375" w:author="Wilson Centaurus" w:date="2024-05-27T00:38:00Z">
        <w:r w:rsidRPr="00E95564">
          <w:rPr>
            <w:highlight w:val="yellow"/>
            <w:lang w:val="en-ZW"/>
          </w:rPr>
          <w:t xml:space="preserve">Weather </w:t>
        </w:r>
        <w:r w:rsidRPr="000A324E">
          <w:rPr>
            <w:highlight w:val="yellow"/>
            <w:lang w:val="en-ZW"/>
            <w:rPrChange w:id="3376" w:author="Wilson Centaurus" w:date="2024-05-27T00:38:00Z">
              <w:rPr>
                <w:lang w:val="en-ZW"/>
              </w:rPr>
            </w:rPrChange>
          </w:rPr>
          <w:t>modal</w:t>
        </w:r>
      </w:ins>
    </w:p>
    <w:p w14:paraId="6AAAF300" w14:textId="77777777" w:rsidR="000A324E" w:rsidRPr="00E95564" w:rsidRDefault="000A324E" w:rsidP="000A324E">
      <w:pPr>
        <w:jc w:val="both"/>
        <w:rPr>
          <w:ins w:id="3377" w:author="Wilson Centaurus" w:date="2024-05-27T00:38:00Z"/>
          <w:rFonts w:ascii="Times New Roman" w:hAnsi="Times New Roman" w:cs="Times New Roman"/>
          <w:i/>
          <w:iCs/>
          <w:sz w:val="28"/>
          <w:szCs w:val="28"/>
          <w:lang w:val="en-ZW"/>
        </w:rPr>
      </w:pPr>
      <w:ins w:id="3378" w:author="Wilson Centaurus" w:date="2024-05-27T00:38:00Z">
        <w:r w:rsidRPr="00E95564">
          <w:rPr>
            <w:rFonts w:ascii="Times New Roman" w:hAnsi="Times New Roman" w:cs="Times New Roman"/>
            <w:i/>
            <w:iCs/>
            <w:sz w:val="28"/>
            <w:szCs w:val="28"/>
            <w:lang w:val="en-ZW"/>
          </w:rPr>
          <w:t xml:space="preserve">Description: Integration of real-time weather data fetched from the </w:t>
        </w:r>
        <w:proofErr w:type="spellStart"/>
        <w:r w:rsidRPr="00E95564">
          <w:rPr>
            <w:rFonts w:ascii="Times New Roman" w:hAnsi="Times New Roman" w:cs="Times New Roman"/>
            <w:i/>
            <w:iCs/>
            <w:sz w:val="28"/>
            <w:szCs w:val="28"/>
            <w:lang w:val="en-ZW"/>
          </w:rPr>
          <w:t>OpenWeather</w:t>
        </w:r>
        <w:proofErr w:type="spellEnd"/>
        <w:r w:rsidRPr="00E95564">
          <w:rPr>
            <w:rFonts w:ascii="Times New Roman" w:hAnsi="Times New Roman" w:cs="Times New Roman"/>
            <w:i/>
            <w:iCs/>
            <w:sz w:val="28"/>
            <w:szCs w:val="28"/>
            <w:lang w:val="en-ZW"/>
          </w:rPr>
          <w:t xml:space="preserve"> API.</w:t>
        </w:r>
      </w:ins>
    </w:p>
    <w:p w14:paraId="13D558F0" w14:textId="77777777" w:rsidR="000A324E" w:rsidRPr="000A324E" w:rsidRDefault="000A324E" w:rsidP="00EF20E6">
      <w:pPr>
        <w:jc w:val="both"/>
        <w:rPr>
          <w:ins w:id="3379" w:author="Wilson Centaurus" w:date="2024-05-26T16:43:00Z"/>
          <w:rFonts w:ascii="Times New Roman" w:hAnsi="Times New Roman" w:cs="Times New Roman"/>
          <w:i/>
          <w:iCs/>
          <w:sz w:val="28"/>
          <w:szCs w:val="28"/>
          <w:lang w:val="en-ZW"/>
          <w:rPrChange w:id="3380" w:author="Wilson Centaurus" w:date="2024-05-27T00:38:00Z">
            <w:rPr>
              <w:ins w:id="3381" w:author="Wilson Centaurus" w:date="2024-05-26T16:43:00Z"/>
              <w:rFonts w:ascii="Times New Roman" w:hAnsi="Times New Roman" w:cs="Times New Roman"/>
              <w:sz w:val="36"/>
              <w:szCs w:val="36"/>
              <w:lang w:val="en-ZW"/>
            </w:rPr>
          </w:rPrChange>
        </w:rPr>
      </w:pPr>
    </w:p>
    <w:p w14:paraId="11D6B215" w14:textId="25115F13" w:rsidR="00EF20E6" w:rsidRDefault="004C0488" w:rsidP="000A324E">
      <w:pPr>
        <w:pStyle w:val="Heading3"/>
        <w:rPr>
          <w:ins w:id="3382" w:author="Wilson Centaurus" w:date="2024-05-27T00:41:00Z"/>
          <w:rFonts w:ascii="Times New Roman" w:hAnsi="Times New Roman" w:cs="Times New Roman"/>
          <w:color w:val="auto"/>
          <w:sz w:val="32"/>
          <w:szCs w:val="32"/>
          <w:lang w:val="en-ZW"/>
        </w:rPr>
      </w:pPr>
      <w:ins w:id="3383" w:author="Wilson Centaurus" w:date="2024-05-27T00:52:00Z">
        <w:r>
          <w:rPr>
            <w:rFonts w:ascii="Times New Roman" w:hAnsi="Times New Roman" w:cs="Times New Roman"/>
            <w:color w:val="auto"/>
            <w:sz w:val="32"/>
            <w:szCs w:val="32"/>
            <w:lang w:val="en-ZW"/>
          </w:rPr>
          <w:t>Fig</w:t>
        </w:r>
      </w:ins>
      <w:ins w:id="3384" w:author="Wilson Centaurus" w:date="2024-05-26T16:43:00Z">
        <w:r w:rsidR="00EF20E6" w:rsidRPr="000A324E">
          <w:rPr>
            <w:rFonts w:ascii="Times New Roman" w:hAnsi="Times New Roman" w:cs="Times New Roman"/>
            <w:color w:val="auto"/>
            <w:sz w:val="32"/>
            <w:szCs w:val="32"/>
            <w:lang w:val="en-ZW"/>
            <w:rPrChange w:id="3385" w:author="Wilson Centaurus" w:date="2024-05-27T00:39:00Z">
              <w:rPr>
                <w:rFonts w:ascii="Times New Roman" w:hAnsi="Times New Roman" w:cs="Times New Roman"/>
                <w:b/>
                <w:bCs/>
                <w:sz w:val="36"/>
                <w:szCs w:val="36"/>
                <w:lang w:val="en-ZW"/>
              </w:rPr>
            </w:rPrChange>
          </w:rPr>
          <w:t xml:space="preserve"> </w:t>
        </w:r>
      </w:ins>
      <w:ins w:id="3386" w:author="Wilson" w:date="2024-06-01T15:31:00Z">
        <w:r w:rsidR="00F465CB">
          <w:rPr>
            <w:rFonts w:ascii="Times New Roman" w:hAnsi="Times New Roman" w:cs="Times New Roman"/>
            <w:color w:val="auto"/>
            <w:sz w:val="32"/>
            <w:szCs w:val="32"/>
            <w:lang w:val="en-ZW"/>
          </w:rPr>
          <w:t>1</w:t>
        </w:r>
      </w:ins>
      <w:ins w:id="3387" w:author="Wilson Centaurus" w:date="2024-05-26T16:43:00Z">
        <w:del w:id="3388" w:author="Wilson" w:date="2024-06-01T15:31:00Z">
          <w:r w:rsidR="00EF20E6" w:rsidRPr="000A324E" w:rsidDel="00F465CB">
            <w:rPr>
              <w:rFonts w:ascii="Times New Roman" w:hAnsi="Times New Roman" w:cs="Times New Roman"/>
              <w:color w:val="auto"/>
              <w:sz w:val="32"/>
              <w:szCs w:val="32"/>
              <w:lang w:val="en-ZW"/>
              <w:rPrChange w:id="3389" w:author="Wilson Centaurus" w:date="2024-05-27T00:39:00Z">
                <w:rPr>
                  <w:rFonts w:ascii="Times New Roman" w:hAnsi="Times New Roman" w:cs="Times New Roman"/>
                  <w:b/>
                  <w:bCs/>
                  <w:sz w:val="36"/>
                  <w:szCs w:val="36"/>
                  <w:lang w:val="en-ZW"/>
                </w:rPr>
              </w:rPrChange>
            </w:rPr>
            <w:delText>5</w:delText>
          </w:r>
        </w:del>
        <w:r w:rsidR="00EF20E6" w:rsidRPr="000A324E">
          <w:rPr>
            <w:rFonts w:ascii="Times New Roman" w:hAnsi="Times New Roman" w:cs="Times New Roman"/>
            <w:color w:val="auto"/>
            <w:sz w:val="32"/>
            <w:szCs w:val="32"/>
            <w:lang w:val="en-ZW"/>
            <w:rPrChange w:id="3390" w:author="Wilson Centaurus" w:date="2024-05-27T00:39:00Z">
              <w:rPr>
                <w:rFonts w:ascii="Times New Roman" w:hAnsi="Times New Roman" w:cs="Times New Roman"/>
                <w:b/>
                <w:bCs/>
                <w:sz w:val="36"/>
                <w:szCs w:val="36"/>
                <w:lang w:val="en-ZW"/>
              </w:rPr>
            </w:rPrChange>
          </w:rPr>
          <w:t>.</w:t>
        </w:r>
      </w:ins>
      <w:ins w:id="3391" w:author="Wilson" w:date="2024-06-01T15:31:00Z">
        <w:r w:rsidR="00F465CB">
          <w:rPr>
            <w:rFonts w:ascii="Times New Roman" w:hAnsi="Times New Roman" w:cs="Times New Roman"/>
            <w:color w:val="auto"/>
            <w:sz w:val="32"/>
            <w:szCs w:val="32"/>
            <w:lang w:val="en-ZW"/>
          </w:rPr>
          <w:t>5</w:t>
        </w:r>
      </w:ins>
      <w:ins w:id="3392" w:author="Wilson Centaurus" w:date="2024-05-26T16:43:00Z">
        <w:del w:id="3393" w:author="Wilson" w:date="2024-06-01T15:31:00Z">
          <w:r w:rsidR="00EF20E6" w:rsidRPr="000A324E" w:rsidDel="00F465CB">
            <w:rPr>
              <w:rFonts w:ascii="Times New Roman" w:hAnsi="Times New Roman" w:cs="Times New Roman"/>
              <w:color w:val="auto"/>
              <w:sz w:val="32"/>
              <w:szCs w:val="32"/>
              <w:lang w:val="en-ZW"/>
              <w:rPrChange w:id="3394" w:author="Wilson Centaurus" w:date="2024-05-27T00:39:00Z">
                <w:rPr>
                  <w:rFonts w:ascii="Times New Roman" w:hAnsi="Times New Roman" w:cs="Times New Roman"/>
                  <w:b/>
                  <w:bCs/>
                  <w:sz w:val="36"/>
                  <w:szCs w:val="36"/>
                  <w:lang w:val="en-ZW"/>
                </w:rPr>
              </w:rPrChange>
            </w:rPr>
            <w:delText>4</w:delText>
          </w:r>
        </w:del>
        <w:r w:rsidR="00EF20E6" w:rsidRPr="000A324E">
          <w:rPr>
            <w:rFonts w:ascii="Times New Roman" w:hAnsi="Times New Roman" w:cs="Times New Roman"/>
            <w:color w:val="auto"/>
            <w:sz w:val="32"/>
            <w:szCs w:val="32"/>
            <w:lang w:val="en-ZW"/>
            <w:rPrChange w:id="3395" w:author="Wilson Centaurus" w:date="2024-05-27T00:39:00Z">
              <w:rPr>
                <w:rFonts w:ascii="Times New Roman" w:hAnsi="Times New Roman" w:cs="Times New Roman"/>
                <w:b/>
                <w:bCs/>
                <w:sz w:val="36"/>
                <w:szCs w:val="36"/>
                <w:lang w:val="en-ZW"/>
              </w:rPr>
            </w:rPrChange>
          </w:rPr>
          <w:t>: Error Notification Interface</w:t>
        </w:r>
      </w:ins>
    </w:p>
    <w:p w14:paraId="60518371" w14:textId="77777777" w:rsidR="00223EDF" w:rsidRDefault="00223EDF" w:rsidP="00223EDF">
      <w:pPr>
        <w:rPr>
          <w:ins w:id="3396" w:author="Wilson Centaurus" w:date="2024-05-27T00:41:00Z"/>
          <w:lang w:val="en-ZW"/>
        </w:rPr>
      </w:pPr>
    </w:p>
    <w:p w14:paraId="35A81531" w14:textId="24535339" w:rsidR="00223EDF" w:rsidRPr="00223EDF" w:rsidRDefault="00223EDF">
      <w:pPr>
        <w:rPr>
          <w:ins w:id="3397" w:author="Wilson Centaurus" w:date="2024-05-26T16:43:00Z"/>
          <w:lang w:val="en-ZW"/>
          <w:rPrChange w:id="3398" w:author="Wilson Centaurus" w:date="2024-05-27T00:41:00Z">
            <w:rPr>
              <w:ins w:id="3399" w:author="Wilson Centaurus" w:date="2024-05-26T16:43:00Z"/>
              <w:rFonts w:ascii="Times New Roman" w:hAnsi="Times New Roman" w:cs="Times New Roman"/>
              <w:b/>
              <w:bCs/>
              <w:sz w:val="36"/>
              <w:szCs w:val="36"/>
              <w:lang w:val="en-ZW"/>
            </w:rPr>
          </w:rPrChange>
        </w:rPr>
        <w:pPrChange w:id="3400" w:author="Wilson Centaurus" w:date="2024-05-27T00:41:00Z">
          <w:pPr>
            <w:jc w:val="both"/>
          </w:pPr>
        </w:pPrChange>
      </w:pPr>
      <w:ins w:id="3401" w:author="Wilson Centaurus" w:date="2024-05-27T00:41:00Z">
        <w:r w:rsidRPr="00223EDF">
          <w:rPr>
            <w:highlight w:val="yellow"/>
            <w:lang w:val="en-ZW"/>
            <w:rPrChange w:id="3402" w:author="Wilson Centaurus" w:date="2024-05-27T00:41:00Z">
              <w:rPr>
                <w:lang w:val="en-ZW"/>
              </w:rPr>
            </w:rPrChange>
          </w:rPr>
          <w:t>Notifications panel</w:t>
        </w:r>
      </w:ins>
    </w:p>
    <w:p w14:paraId="747A78E9" w14:textId="77777777" w:rsidR="00EF20E6" w:rsidRDefault="00EF20E6" w:rsidP="00EF20E6">
      <w:pPr>
        <w:jc w:val="both"/>
        <w:rPr>
          <w:ins w:id="3403" w:author="Wilson Centaurus" w:date="2024-05-27T00:41:00Z"/>
          <w:rFonts w:ascii="Times New Roman" w:hAnsi="Times New Roman" w:cs="Times New Roman"/>
          <w:i/>
          <w:iCs/>
          <w:sz w:val="28"/>
          <w:szCs w:val="28"/>
          <w:lang w:val="en-ZW"/>
        </w:rPr>
      </w:pPr>
      <w:ins w:id="3404" w:author="Wilson Centaurus" w:date="2024-05-26T16:43:00Z">
        <w:r w:rsidRPr="00223EDF">
          <w:rPr>
            <w:rFonts w:ascii="Times New Roman" w:hAnsi="Times New Roman" w:cs="Times New Roman"/>
            <w:i/>
            <w:iCs/>
            <w:sz w:val="28"/>
            <w:szCs w:val="28"/>
            <w:lang w:val="en-ZW"/>
            <w:rPrChange w:id="3405" w:author="Wilson Centaurus" w:date="2024-05-27T00:41:00Z">
              <w:rPr>
                <w:rFonts w:ascii="Times New Roman" w:hAnsi="Times New Roman" w:cs="Times New Roman"/>
                <w:i/>
                <w:iCs/>
                <w:sz w:val="36"/>
                <w:szCs w:val="36"/>
                <w:lang w:val="en-ZW"/>
              </w:rPr>
            </w:rPrChange>
          </w:rPr>
          <w:t>Description: The interface showing error notifications sent by the system.</w:t>
        </w:r>
      </w:ins>
    </w:p>
    <w:p w14:paraId="7492CBA7" w14:textId="7BF558AA" w:rsidR="00223EDF" w:rsidRDefault="004C0488" w:rsidP="00223EDF">
      <w:pPr>
        <w:pStyle w:val="Heading3"/>
        <w:rPr>
          <w:ins w:id="3406" w:author="Wilson Centaurus" w:date="2024-05-27T00:42:00Z"/>
          <w:rFonts w:ascii="Times New Roman" w:hAnsi="Times New Roman" w:cs="Times New Roman"/>
          <w:color w:val="auto"/>
          <w:sz w:val="32"/>
          <w:szCs w:val="32"/>
          <w:lang w:val="en-ZW"/>
        </w:rPr>
      </w:pPr>
      <w:ins w:id="3407" w:author="Wilson Centaurus" w:date="2024-05-27T00:52:00Z">
        <w:r>
          <w:rPr>
            <w:rFonts w:ascii="Times New Roman" w:hAnsi="Times New Roman" w:cs="Times New Roman"/>
            <w:color w:val="auto"/>
            <w:sz w:val="32"/>
            <w:szCs w:val="32"/>
            <w:lang w:val="en-ZW"/>
          </w:rPr>
          <w:t>Fig</w:t>
        </w:r>
      </w:ins>
      <w:ins w:id="3408" w:author="Wilson Centaurus" w:date="2024-05-27T00:42:00Z">
        <w:r w:rsidR="00223EDF" w:rsidRPr="00E95564">
          <w:rPr>
            <w:rFonts w:ascii="Times New Roman" w:hAnsi="Times New Roman" w:cs="Times New Roman"/>
            <w:color w:val="auto"/>
            <w:sz w:val="32"/>
            <w:szCs w:val="32"/>
            <w:lang w:val="en-ZW"/>
          </w:rPr>
          <w:t xml:space="preserve"> </w:t>
        </w:r>
      </w:ins>
      <w:ins w:id="3409" w:author="Wilson" w:date="2024-06-01T15:31:00Z">
        <w:r w:rsidR="00F465CB">
          <w:rPr>
            <w:rFonts w:ascii="Times New Roman" w:hAnsi="Times New Roman" w:cs="Times New Roman"/>
            <w:color w:val="auto"/>
            <w:sz w:val="32"/>
            <w:szCs w:val="32"/>
            <w:lang w:val="en-ZW"/>
          </w:rPr>
          <w:t>1</w:t>
        </w:r>
      </w:ins>
      <w:ins w:id="3410" w:author="Wilson Centaurus" w:date="2024-05-27T00:42:00Z">
        <w:del w:id="3411" w:author="Wilson" w:date="2024-06-01T15:31:00Z">
          <w:r w:rsidR="00223EDF" w:rsidRPr="00E95564" w:rsidDel="00F465CB">
            <w:rPr>
              <w:rFonts w:ascii="Times New Roman" w:hAnsi="Times New Roman" w:cs="Times New Roman"/>
              <w:color w:val="auto"/>
              <w:sz w:val="32"/>
              <w:szCs w:val="32"/>
              <w:lang w:val="en-ZW"/>
            </w:rPr>
            <w:delText>5.</w:delText>
          </w:r>
        </w:del>
      </w:ins>
      <w:ins w:id="3412" w:author="Wilson" w:date="2024-06-01T15:31:00Z">
        <w:r w:rsidR="00F465CB">
          <w:rPr>
            <w:rFonts w:ascii="Times New Roman" w:hAnsi="Times New Roman" w:cs="Times New Roman"/>
            <w:color w:val="auto"/>
            <w:sz w:val="32"/>
            <w:szCs w:val="32"/>
            <w:lang w:val="en-ZW"/>
          </w:rPr>
          <w:t>.6</w:t>
        </w:r>
      </w:ins>
      <w:ins w:id="3413" w:author="Wilson Centaurus" w:date="2024-05-27T00:42:00Z">
        <w:del w:id="3414" w:author="Wilson" w:date="2024-06-01T15:31:00Z">
          <w:r w:rsidR="00223EDF" w:rsidRPr="00E95564" w:rsidDel="00F465CB">
            <w:rPr>
              <w:rFonts w:ascii="Times New Roman" w:hAnsi="Times New Roman" w:cs="Times New Roman"/>
              <w:color w:val="auto"/>
              <w:sz w:val="32"/>
              <w:szCs w:val="32"/>
              <w:lang w:val="en-ZW"/>
            </w:rPr>
            <w:delText>5</w:delText>
          </w:r>
        </w:del>
        <w:r w:rsidR="00223EDF" w:rsidRPr="00E95564">
          <w:rPr>
            <w:rFonts w:ascii="Times New Roman" w:hAnsi="Times New Roman" w:cs="Times New Roman"/>
            <w:color w:val="auto"/>
            <w:sz w:val="32"/>
            <w:szCs w:val="32"/>
            <w:lang w:val="en-ZW"/>
          </w:rPr>
          <w:t xml:space="preserve">: </w:t>
        </w:r>
        <w:r w:rsidR="00223EDF">
          <w:rPr>
            <w:rFonts w:ascii="Times New Roman" w:hAnsi="Times New Roman" w:cs="Times New Roman"/>
            <w:color w:val="auto"/>
            <w:sz w:val="32"/>
            <w:szCs w:val="32"/>
            <w:lang w:val="en-ZW"/>
          </w:rPr>
          <w:t>Sensor Data Overview</w:t>
        </w:r>
      </w:ins>
    </w:p>
    <w:p w14:paraId="3E9BB4B6" w14:textId="77777777" w:rsidR="00223EDF" w:rsidRDefault="00223EDF" w:rsidP="00223EDF">
      <w:pPr>
        <w:rPr>
          <w:ins w:id="3415" w:author="Wilson Centaurus" w:date="2024-05-27T00:42:00Z"/>
          <w:lang w:val="en-ZW"/>
        </w:rPr>
      </w:pPr>
    </w:p>
    <w:p w14:paraId="76708B72" w14:textId="259D8AC6" w:rsidR="00223EDF" w:rsidRPr="00E95564" w:rsidRDefault="00223EDF" w:rsidP="00223EDF">
      <w:pPr>
        <w:rPr>
          <w:ins w:id="3416" w:author="Wilson Centaurus" w:date="2024-05-27T00:42:00Z"/>
          <w:lang w:val="en-ZW"/>
        </w:rPr>
      </w:pPr>
      <w:ins w:id="3417" w:author="Wilson Centaurus" w:date="2024-05-27T00:42:00Z">
        <w:r>
          <w:rPr>
            <w:highlight w:val="yellow"/>
            <w:lang w:val="en-ZW"/>
          </w:rPr>
          <w:t>Sensor data</w:t>
        </w:r>
        <w:r w:rsidRPr="00E95564">
          <w:rPr>
            <w:highlight w:val="yellow"/>
            <w:lang w:val="en-ZW"/>
          </w:rPr>
          <w:t xml:space="preserve"> page</w:t>
        </w:r>
      </w:ins>
    </w:p>
    <w:p w14:paraId="55E54D30" w14:textId="26B21320" w:rsidR="00223EDF" w:rsidRDefault="00223EDF" w:rsidP="00EF20E6">
      <w:pPr>
        <w:jc w:val="both"/>
        <w:rPr>
          <w:ins w:id="3418" w:author="Wilson Centaurus" w:date="2024-05-27T00:43:00Z"/>
          <w:rFonts w:ascii="Times New Roman" w:hAnsi="Times New Roman" w:cs="Times New Roman"/>
          <w:i/>
          <w:iCs/>
          <w:sz w:val="28"/>
          <w:szCs w:val="28"/>
          <w:lang w:val="en-ZW"/>
        </w:rPr>
      </w:pPr>
      <w:ins w:id="3419" w:author="Wilson Centaurus" w:date="2024-05-27T00:42:00Z">
        <w:r w:rsidRPr="00E95564">
          <w:rPr>
            <w:rFonts w:ascii="Times New Roman" w:hAnsi="Times New Roman" w:cs="Times New Roman"/>
            <w:i/>
            <w:iCs/>
            <w:sz w:val="28"/>
            <w:szCs w:val="28"/>
            <w:lang w:val="en-ZW"/>
          </w:rPr>
          <w:t xml:space="preserve">Description: Interface </w:t>
        </w:r>
        <w:r>
          <w:rPr>
            <w:rFonts w:ascii="Times New Roman" w:hAnsi="Times New Roman" w:cs="Times New Roman"/>
            <w:i/>
            <w:iCs/>
            <w:sz w:val="28"/>
            <w:szCs w:val="28"/>
            <w:lang w:val="en-ZW"/>
          </w:rPr>
          <w:t>to see the complete over</w:t>
        </w:r>
      </w:ins>
      <w:ins w:id="3420" w:author="Wilson Centaurus" w:date="2024-05-27T00:43:00Z">
        <w:r>
          <w:rPr>
            <w:rFonts w:ascii="Times New Roman" w:hAnsi="Times New Roman" w:cs="Times New Roman"/>
            <w:i/>
            <w:iCs/>
            <w:sz w:val="28"/>
            <w:szCs w:val="28"/>
            <w:lang w:val="en-ZW"/>
          </w:rPr>
          <w:t>view of the sensors and pumps</w:t>
        </w:r>
      </w:ins>
      <w:ins w:id="3421" w:author="Wilson Centaurus" w:date="2024-05-27T00:42:00Z">
        <w:r w:rsidRPr="00E95564">
          <w:rPr>
            <w:rFonts w:ascii="Times New Roman" w:hAnsi="Times New Roman" w:cs="Times New Roman"/>
            <w:i/>
            <w:iCs/>
            <w:sz w:val="28"/>
            <w:szCs w:val="28"/>
            <w:lang w:val="en-ZW"/>
          </w:rPr>
          <w:t>.</w:t>
        </w:r>
      </w:ins>
    </w:p>
    <w:p w14:paraId="6D4EF975" w14:textId="77777777" w:rsidR="00223EDF" w:rsidRPr="00223EDF" w:rsidRDefault="00223EDF" w:rsidP="00EF20E6">
      <w:pPr>
        <w:jc w:val="both"/>
        <w:rPr>
          <w:ins w:id="3422" w:author="Wilson Centaurus" w:date="2024-05-26T16:43:00Z"/>
          <w:rFonts w:ascii="Times New Roman" w:hAnsi="Times New Roman" w:cs="Times New Roman"/>
          <w:i/>
          <w:iCs/>
          <w:sz w:val="28"/>
          <w:szCs w:val="28"/>
          <w:lang w:val="en-ZW"/>
          <w:rPrChange w:id="3423" w:author="Wilson Centaurus" w:date="2024-05-27T00:41:00Z">
            <w:rPr>
              <w:ins w:id="3424" w:author="Wilson Centaurus" w:date="2024-05-26T16:43:00Z"/>
              <w:rFonts w:ascii="Times New Roman" w:hAnsi="Times New Roman" w:cs="Times New Roman"/>
              <w:sz w:val="36"/>
              <w:szCs w:val="36"/>
              <w:lang w:val="en-ZW"/>
            </w:rPr>
          </w:rPrChange>
        </w:rPr>
      </w:pPr>
    </w:p>
    <w:p w14:paraId="197D8612" w14:textId="2DAA9C34" w:rsidR="00EF20E6" w:rsidRDefault="004C0488" w:rsidP="000A324E">
      <w:pPr>
        <w:pStyle w:val="Heading3"/>
        <w:rPr>
          <w:ins w:id="3425" w:author="Wilson Centaurus" w:date="2024-05-27T00:41:00Z"/>
          <w:rFonts w:ascii="Times New Roman" w:hAnsi="Times New Roman" w:cs="Times New Roman"/>
          <w:color w:val="auto"/>
          <w:sz w:val="32"/>
          <w:szCs w:val="32"/>
          <w:lang w:val="en-ZW"/>
        </w:rPr>
      </w:pPr>
      <w:ins w:id="3426" w:author="Wilson Centaurus" w:date="2024-05-27T00:52:00Z">
        <w:r>
          <w:rPr>
            <w:rFonts w:ascii="Times New Roman" w:hAnsi="Times New Roman" w:cs="Times New Roman"/>
            <w:color w:val="auto"/>
            <w:sz w:val="32"/>
            <w:szCs w:val="32"/>
            <w:lang w:val="en-ZW"/>
          </w:rPr>
          <w:t>Fig</w:t>
        </w:r>
      </w:ins>
      <w:ins w:id="3427" w:author="Wilson Centaurus" w:date="2024-05-26T16:43:00Z">
        <w:r w:rsidR="00EF20E6" w:rsidRPr="000A324E">
          <w:rPr>
            <w:rFonts w:ascii="Times New Roman" w:hAnsi="Times New Roman" w:cs="Times New Roman"/>
            <w:color w:val="auto"/>
            <w:sz w:val="32"/>
            <w:szCs w:val="32"/>
            <w:lang w:val="en-ZW"/>
            <w:rPrChange w:id="3428" w:author="Wilson Centaurus" w:date="2024-05-27T00:39:00Z">
              <w:rPr>
                <w:rFonts w:ascii="Times New Roman" w:hAnsi="Times New Roman" w:cs="Times New Roman"/>
                <w:b/>
                <w:bCs/>
                <w:sz w:val="36"/>
                <w:szCs w:val="36"/>
                <w:lang w:val="en-ZW"/>
              </w:rPr>
            </w:rPrChange>
          </w:rPr>
          <w:t xml:space="preserve"> </w:t>
        </w:r>
      </w:ins>
      <w:ins w:id="3429" w:author="Wilson" w:date="2024-06-01T15:31:00Z">
        <w:r w:rsidR="00F465CB">
          <w:rPr>
            <w:rFonts w:ascii="Times New Roman" w:hAnsi="Times New Roman" w:cs="Times New Roman"/>
            <w:color w:val="auto"/>
            <w:sz w:val="32"/>
            <w:szCs w:val="32"/>
            <w:lang w:val="en-ZW"/>
          </w:rPr>
          <w:t>1.7</w:t>
        </w:r>
      </w:ins>
      <w:ins w:id="3430" w:author="Wilson Centaurus" w:date="2024-05-26T16:43:00Z">
        <w:del w:id="3431" w:author="Wilson" w:date="2024-06-01T15:31:00Z">
          <w:r w:rsidR="00EF20E6" w:rsidRPr="000A324E" w:rsidDel="00F465CB">
            <w:rPr>
              <w:rFonts w:ascii="Times New Roman" w:hAnsi="Times New Roman" w:cs="Times New Roman"/>
              <w:color w:val="auto"/>
              <w:sz w:val="32"/>
              <w:szCs w:val="32"/>
              <w:lang w:val="en-ZW"/>
              <w:rPrChange w:id="3432" w:author="Wilson Centaurus" w:date="2024-05-27T00:39:00Z">
                <w:rPr>
                  <w:rFonts w:ascii="Times New Roman" w:hAnsi="Times New Roman" w:cs="Times New Roman"/>
                  <w:b/>
                  <w:bCs/>
                  <w:sz w:val="36"/>
                  <w:szCs w:val="36"/>
                  <w:lang w:val="en-ZW"/>
                </w:rPr>
              </w:rPrChange>
            </w:rPr>
            <w:delText>5.5</w:delText>
          </w:r>
        </w:del>
        <w:r w:rsidR="00EF20E6" w:rsidRPr="000A324E">
          <w:rPr>
            <w:rFonts w:ascii="Times New Roman" w:hAnsi="Times New Roman" w:cs="Times New Roman"/>
            <w:color w:val="auto"/>
            <w:sz w:val="32"/>
            <w:szCs w:val="32"/>
            <w:lang w:val="en-ZW"/>
            <w:rPrChange w:id="3433" w:author="Wilson Centaurus" w:date="2024-05-27T00:39:00Z">
              <w:rPr>
                <w:rFonts w:ascii="Times New Roman" w:hAnsi="Times New Roman" w:cs="Times New Roman"/>
                <w:b/>
                <w:bCs/>
                <w:sz w:val="36"/>
                <w:szCs w:val="36"/>
                <w:lang w:val="en-ZW"/>
              </w:rPr>
            </w:rPrChange>
          </w:rPr>
          <w:t>: Report Generation Interface</w:t>
        </w:r>
      </w:ins>
    </w:p>
    <w:p w14:paraId="197CC36A" w14:textId="77777777" w:rsidR="00223EDF" w:rsidRDefault="00223EDF" w:rsidP="00223EDF">
      <w:pPr>
        <w:rPr>
          <w:ins w:id="3434" w:author="Wilson Centaurus" w:date="2024-05-27T00:41:00Z"/>
          <w:lang w:val="en-ZW"/>
        </w:rPr>
      </w:pPr>
    </w:p>
    <w:p w14:paraId="098AD293" w14:textId="5F8D8209" w:rsidR="00223EDF" w:rsidRPr="00223EDF" w:rsidRDefault="00223EDF">
      <w:pPr>
        <w:rPr>
          <w:ins w:id="3435" w:author="Wilson Centaurus" w:date="2024-05-26T16:43:00Z"/>
          <w:lang w:val="en-ZW"/>
          <w:rPrChange w:id="3436" w:author="Wilson Centaurus" w:date="2024-05-27T00:41:00Z">
            <w:rPr>
              <w:ins w:id="3437" w:author="Wilson Centaurus" w:date="2024-05-26T16:43:00Z"/>
              <w:rFonts w:ascii="Times New Roman" w:hAnsi="Times New Roman" w:cs="Times New Roman"/>
              <w:b/>
              <w:bCs/>
              <w:sz w:val="36"/>
              <w:szCs w:val="36"/>
              <w:lang w:val="en-ZW"/>
            </w:rPr>
          </w:rPrChange>
        </w:rPr>
        <w:pPrChange w:id="3438" w:author="Wilson Centaurus" w:date="2024-05-27T00:41:00Z">
          <w:pPr>
            <w:jc w:val="both"/>
          </w:pPr>
        </w:pPrChange>
      </w:pPr>
      <w:ins w:id="3439" w:author="Wilson Centaurus" w:date="2024-05-27T00:41:00Z">
        <w:r w:rsidRPr="00223EDF">
          <w:rPr>
            <w:highlight w:val="yellow"/>
            <w:lang w:val="en-ZW"/>
            <w:rPrChange w:id="3440" w:author="Wilson Centaurus" w:date="2024-05-27T00:41:00Z">
              <w:rPr>
                <w:lang w:val="en-ZW"/>
              </w:rPr>
            </w:rPrChange>
          </w:rPr>
          <w:t>Report page</w:t>
        </w:r>
      </w:ins>
    </w:p>
    <w:p w14:paraId="7F8D2B17" w14:textId="77777777" w:rsidR="00EF20E6" w:rsidRDefault="00EF20E6" w:rsidP="00EF20E6">
      <w:pPr>
        <w:jc w:val="both"/>
        <w:rPr>
          <w:ins w:id="3441" w:author="Wilson Centaurus" w:date="2024-05-27T00:43:00Z"/>
          <w:rFonts w:ascii="Times New Roman" w:hAnsi="Times New Roman" w:cs="Times New Roman"/>
          <w:i/>
          <w:iCs/>
          <w:sz w:val="28"/>
          <w:szCs w:val="28"/>
          <w:lang w:val="en-ZW"/>
        </w:rPr>
      </w:pPr>
      <w:ins w:id="3442" w:author="Wilson Centaurus" w:date="2024-05-26T16:43:00Z">
        <w:r w:rsidRPr="00223EDF">
          <w:rPr>
            <w:rFonts w:ascii="Times New Roman" w:hAnsi="Times New Roman" w:cs="Times New Roman"/>
            <w:i/>
            <w:iCs/>
            <w:sz w:val="28"/>
            <w:szCs w:val="28"/>
            <w:lang w:val="en-ZW"/>
            <w:rPrChange w:id="3443" w:author="Wilson Centaurus" w:date="2024-05-27T00:41:00Z">
              <w:rPr>
                <w:rFonts w:ascii="Times New Roman" w:hAnsi="Times New Roman" w:cs="Times New Roman"/>
                <w:i/>
                <w:iCs/>
                <w:sz w:val="36"/>
                <w:szCs w:val="36"/>
                <w:lang w:val="en-ZW"/>
              </w:rPr>
            </w:rPrChange>
          </w:rPr>
          <w:t>Description: Interface for generating and viewing periodic reports.</w:t>
        </w:r>
      </w:ins>
    </w:p>
    <w:p w14:paraId="2B73A68E" w14:textId="77777777" w:rsidR="00223EDF" w:rsidRDefault="00223EDF" w:rsidP="00EF20E6">
      <w:pPr>
        <w:jc w:val="both"/>
        <w:rPr>
          <w:ins w:id="3444" w:author="Wilson Centaurus" w:date="2024-05-27T00:44:00Z"/>
          <w:rFonts w:ascii="Times New Roman" w:hAnsi="Times New Roman" w:cs="Times New Roman"/>
          <w:i/>
          <w:iCs/>
          <w:sz w:val="28"/>
          <w:szCs w:val="28"/>
          <w:lang w:val="en-ZW"/>
        </w:rPr>
      </w:pPr>
    </w:p>
    <w:p w14:paraId="5638A09C" w14:textId="77777777" w:rsidR="005504EE" w:rsidRPr="00223EDF" w:rsidRDefault="005504EE" w:rsidP="00EF20E6">
      <w:pPr>
        <w:jc w:val="both"/>
        <w:rPr>
          <w:ins w:id="3445" w:author="Wilson Centaurus" w:date="2024-05-26T16:43:00Z"/>
          <w:rFonts w:ascii="Times New Roman" w:hAnsi="Times New Roman" w:cs="Times New Roman"/>
          <w:i/>
          <w:iCs/>
          <w:sz w:val="28"/>
          <w:szCs w:val="28"/>
          <w:lang w:val="en-ZW"/>
          <w:rPrChange w:id="3446" w:author="Wilson Centaurus" w:date="2024-05-27T00:41:00Z">
            <w:rPr>
              <w:ins w:id="3447" w:author="Wilson Centaurus" w:date="2024-05-26T16:43:00Z"/>
              <w:rFonts w:ascii="Times New Roman" w:hAnsi="Times New Roman" w:cs="Times New Roman"/>
              <w:sz w:val="36"/>
              <w:szCs w:val="36"/>
              <w:lang w:val="en-ZW"/>
            </w:rPr>
          </w:rPrChange>
        </w:rPr>
      </w:pPr>
    </w:p>
    <w:p w14:paraId="65BB074A" w14:textId="60CBC68A" w:rsidR="00EF20E6" w:rsidRDefault="00C6091A" w:rsidP="00C6091A">
      <w:pPr>
        <w:pStyle w:val="Heading2"/>
        <w:rPr>
          <w:ins w:id="3448" w:author="Wilson Centaurus" w:date="2024-05-27T00:44:00Z"/>
          <w:rFonts w:ascii="Times New Roman" w:hAnsi="Times New Roman" w:cs="Times New Roman"/>
          <w:b/>
          <w:bCs/>
          <w:color w:val="auto"/>
          <w:sz w:val="32"/>
          <w:szCs w:val="32"/>
        </w:rPr>
      </w:pPr>
      <w:ins w:id="3449" w:author="Wilson Centaurus" w:date="2024-05-26T16:43:00Z">
        <w:r w:rsidRPr="00C6091A">
          <w:rPr>
            <w:rFonts w:ascii="Times New Roman" w:hAnsi="Times New Roman" w:cs="Times New Roman"/>
            <w:b/>
            <w:bCs/>
            <w:color w:val="auto"/>
            <w:sz w:val="32"/>
            <w:szCs w:val="32"/>
          </w:rPr>
          <w:lastRenderedPageBreak/>
          <w:t>5.</w:t>
        </w:r>
        <w:del w:id="3450" w:author="Wilson" w:date="2024-06-01T15:31:00Z">
          <w:r w:rsidRPr="00C6091A" w:rsidDel="00F465CB">
            <w:rPr>
              <w:rFonts w:ascii="Times New Roman" w:hAnsi="Times New Roman" w:cs="Times New Roman"/>
              <w:b/>
              <w:bCs/>
              <w:color w:val="auto"/>
              <w:sz w:val="32"/>
              <w:szCs w:val="32"/>
            </w:rPr>
            <w:delText>1.</w:delText>
          </w:r>
        </w:del>
        <w:r w:rsidRPr="00C6091A">
          <w:rPr>
            <w:rFonts w:ascii="Times New Roman" w:hAnsi="Times New Roman" w:cs="Times New Roman"/>
            <w:b/>
            <w:bCs/>
            <w:color w:val="auto"/>
            <w:sz w:val="32"/>
            <w:szCs w:val="32"/>
          </w:rPr>
          <w:t>2 HARDWARE IMPLEMENTATION</w:t>
        </w:r>
      </w:ins>
    </w:p>
    <w:p w14:paraId="7203C1EE" w14:textId="77777777" w:rsidR="005504EE" w:rsidRPr="005504EE" w:rsidRDefault="005504EE">
      <w:pPr>
        <w:rPr>
          <w:ins w:id="3451" w:author="Wilson Centaurus" w:date="2024-05-26T16:43:00Z"/>
          <w:rPrChange w:id="3452" w:author="Wilson Centaurus" w:date="2024-05-27T00:44:00Z">
            <w:rPr>
              <w:ins w:id="3453" w:author="Wilson Centaurus" w:date="2024-05-26T16:43:00Z"/>
              <w:rFonts w:ascii="Times New Roman" w:hAnsi="Times New Roman" w:cs="Times New Roman"/>
              <w:b/>
              <w:bCs/>
              <w:sz w:val="36"/>
              <w:szCs w:val="36"/>
              <w:lang w:val="en-ZW"/>
            </w:rPr>
          </w:rPrChange>
        </w:rPr>
        <w:pPrChange w:id="3454" w:author="Wilson Centaurus" w:date="2024-05-27T00:44:00Z">
          <w:pPr>
            <w:jc w:val="both"/>
          </w:pPr>
        </w:pPrChange>
      </w:pPr>
    </w:p>
    <w:p w14:paraId="53139E7D" w14:textId="77777777" w:rsidR="00EF20E6" w:rsidRDefault="00EF20E6" w:rsidP="005504EE">
      <w:pPr>
        <w:spacing w:after="0" w:line="240" w:lineRule="auto"/>
        <w:jc w:val="both"/>
        <w:rPr>
          <w:ins w:id="3455" w:author="Wilson Centaurus" w:date="2024-05-27T00:44:00Z"/>
          <w:rFonts w:ascii="Times New Roman" w:eastAsia="Times New Roman" w:hAnsi="Times New Roman" w:cs="Times New Roman"/>
          <w:kern w:val="0"/>
          <w:sz w:val="24"/>
          <w:szCs w:val="24"/>
          <w:lang w:eastAsia="en-AE"/>
          <w14:ligatures w14:val="none"/>
        </w:rPr>
      </w:pPr>
      <w:ins w:id="3456" w:author="Wilson Centaurus" w:date="2024-05-26T16:43:00Z">
        <w:r w:rsidRPr="005504EE">
          <w:rPr>
            <w:rFonts w:ascii="Times New Roman" w:eastAsia="Times New Roman" w:hAnsi="Times New Roman" w:cs="Times New Roman"/>
            <w:kern w:val="0"/>
            <w:sz w:val="24"/>
            <w:szCs w:val="24"/>
            <w:lang w:eastAsia="en-AE"/>
            <w14:ligatures w14:val="none"/>
            <w:rPrChange w:id="3457" w:author="Wilson Centaurus" w:date="2024-05-27T00:44:00Z">
              <w:rPr>
                <w:rFonts w:ascii="Times New Roman" w:hAnsi="Times New Roman" w:cs="Times New Roman"/>
                <w:sz w:val="36"/>
                <w:szCs w:val="36"/>
                <w:lang w:val="en-ZW"/>
              </w:rPr>
            </w:rPrChange>
          </w:rPr>
          <w:t>The hardware components include sensors (pH, temperature, humidity), microcontrollers, and actuators. These were strategically installed in the pond to monitor and control the aquaponics environment.</w:t>
        </w:r>
      </w:ins>
    </w:p>
    <w:p w14:paraId="19D8B842" w14:textId="77777777" w:rsidR="005504EE" w:rsidRPr="005504EE" w:rsidRDefault="005504EE">
      <w:pPr>
        <w:spacing w:after="0" w:line="240" w:lineRule="auto"/>
        <w:jc w:val="both"/>
        <w:rPr>
          <w:ins w:id="3458" w:author="Wilson Centaurus" w:date="2024-05-26T16:43:00Z"/>
          <w:rFonts w:ascii="Times New Roman" w:eastAsia="Times New Roman" w:hAnsi="Times New Roman" w:cs="Times New Roman"/>
          <w:kern w:val="0"/>
          <w:sz w:val="24"/>
          <w:szCs w:val="24"/>
          <w:lang w:eastAsia="en-AE"/>
          <w14:ligatures w14:val="none"/>
          <w:rPrChange w:id="3459" w:author="Wilson Centaurus" w:date="2024-05-27T00:44:00Z">
            <w:rPr>
              <w:ins w:id="3460" w:author="Wilson Centaurus" w:date="2024-05-26T16:43:00Z"/>
              <w:rFonts w:ascii="Times New Roman" w:hAnsi="Times New Roman" w:cs="Times New Roman"/>
              <w:sz w:val="36"/>
              <w:szCs w:val="36"/>
              <w:lang w:val="en-ZW"/>
            </w:rPr>
          </w:rPrChange>
        </w:rPr>
        <w:pPrChange w:id="3461" w:author="Wilson Centaurus" w:date="2024-05-27T00:44:00Z">
          <w:pPr>
            <w:jc w:val="both"/>
          </w:pPr>
        </w:pPrChange>
      </w:pPr>
    </w:p>
    <w:p w14:paraId="32B3FDDF" w14:textId="52C99F81" w:rsidR="00EF20E6" w:rsidRDefault="00EF20E6" w:rsidP="000A324E">
      <w:pPr>
        <w:pStyle w:val="Heading3"/>
        <w:rPr>
          <w:ins w:id="3462" w:author="Wilson Centaurus" w:date="2024-05-27T00:44:00Z"/>
          <w:rFonts w:ascii="Times New Roman" w:hAnsi="Times New Roman" w:cs="Times New Roman"/>
          <w:color w:val="auto"/>
          <w:sz w:val="32"/>
          <w:szCs w:val="32"/>
          <w:lang w:val="en-ZW"/>
        </w:rPr>
      </w:pPr>
      <w:ins w:id="3463" w:author="Wilson Centaurus" w:date="2024-05-26T16:43:00Z">
        <w:r w:rsidRPr="000A324E">
          <w:rPr>
            <w:rFonts w:ascii="Times New Roman" w:hAnsi="Times New Roman" w:cs="Times New Roman"/>
            <w:color w:val="auto"/>
            <w:sz w:val="32"/>
            <w:szCs w:val="32"/>
            <w:lang w:val="en-ZW"/>
            <w:rPrChange w:id="3464" w:author="Wilson Centaurus" w:date="2024-05-27T00:39:00Z">
              <w:rPr>
                <w:rFonts w:ascii="Times New Roman" w:hAnsi="Times New Roman" w:cs="Times New Roman"/>
                <w:b/>
                <w:bCs/>
                <w:sz w:val="36"/>
                <w:szCs w:val="36"/>
                <w:lang w:val="en-ZW"/>
              </w:rPr>
            </w:rPrChange>
          </w:rPr>
          <w:t xml:space="preserve">Figure </w:t>
        </w:r>
      </w:ins>
      <w:ins w:id="3465" w:author="Wilson" w:date="2024-06-01T15:32:00Z">
        <w:r w:rsidR="00F465CB">
          <w:rPr>
            <w:rFonts w:ascii="Times New Roman" w:hAnsi="Times New Roman" w:cs="Times New Roman"/>
            <w:color w:val="auto"/>
            <w:sz w:val="32"/>
            <w:szCs w:val="32"/>
            <w:lang w:val="en-ZW"/>
          </w:rPr>
          <w:t>1</w:t>
        </w:r>
      </w:ins>
      <w:ins w:id="3466" w:author="Wilson Centaurus" w:date="2024-05-26T16:43:00Z">
        <w:del w:id="3467" w:author="Wilson" w:date="2024-06-01T15:32:00Z">
          <w:r w:rsidRPr="000A324E" w:rsidDel="00F465CB">
            <w:rPr>
              <w:rFonts w:ascii="Times New Roman" w:hAnsi="Times New Roman" w:cs="Times New Roman"/>
              <w:color w:val="auto"/>
              <w:sz w:val="32"/>
              <w:szCs w:val="32"/>
              <w:lang w:val="en-ZW"/>
              <w:rPrChange w:id="3468" w:author="Wilson Centaurus" w:date="2024-05-27T00:39:00Z">
                <w:rPr>
                  <w:rFonts w:ascii="Times New Roman" w:hAnsi="Times New Roman" w:cs="Times New Roman"/>
                  <w:b/>
                  <w:bCs/>
                  <w:sz w:val="36"/>
                  <w:szCs w:val="36"/>
                  <w:lang w:val="en-ZW"/>
                </w:rPr>
              </w:rPrChange>
            </w:rPr>
            <w:delText>5</w:delText>
          </w:r>
        </w:del>
        <w:r w:rsidRPr="000A324E">
          <w:rPr>
            <w:rFonts w:ascii="Times New Roman" w:hAnsi="Times New Roman" w:cs="Times New Roman"/>
            <w:color w:val="auto"/>
            <w:sz w:val="32"/>
            <w:szCs w:val="32"/>
            <w:lang w:val="en-ZW"/>
            <w:rPrChange w:id="3469" w:author="Wilson Centaurus" w:date="2024-05-27T00:39:00Z">
              <w:rPr>
                <w:rFonts w:ascii="Times New Roman" w:hAnsi="Times New Roman" w:cs="Times New Roman"/>
                <w:b/>
                <w:bCs/>
                <w:sz w:val="36"/>
                <w:szCs w:val="36"/>
                <w:lang w:val="en-ZW"/>
              </w:rPr>
            </w:rPrChange>
          </w:rPr>
          <w:t>.</w:t>
        </w:r>
      </w:ins>
      <w:ins w:id="3470" w:author="Wilson" w:date="2024-06-01T15:32:00Z">
        <w:r w:rsidR="00F465CB">
          <w:rPr>
            <w:rFonts w:ascii="Times New Roman" w:hAnsi="Times New Roman" w:cs="Times New Roman"/>
            <w:color w:val="auto"/>
            <w:sz w:val="32"/>
            <w:szCs w:val="32"/>
            <w:lang w:val="en-ZW"/>
          </w:rPr>
          <w:t>8</w:t>
        </w:r>
      </w:ins>
      <w:ins w:id="3471" w:author="Wilson Centaurus" w:date="2024-05-26T16:43:00Z">
        <w:del w:id="3472" w:author="Wilson" w:date="2024-06-01T15:32:00Z">
          <w:r w:rsidRPr="000A324E" w:rsidDel="00F465CB">
            <w:rPr>
              <w:rFonts w:ascii="Times New Roman" w:hAnsi="Times New Roman" w:cs="Times New Roman"/>
              <w:color w:val="auto"/>
              <w:sz w:val="32"/>
              <w:szCs w:val="32"/>
              <w:lang w:val="en-ZW"/>
              <w:rPrChange w:id="3473" w:author="Wilson Centaurus" w:date="2024-05-27T00:39:00Z">
                <w:rPr>
                  <w:rFonts w:ascii="Times New Roman" w:hAnsi="Times New Roman" w:cs="Times New Roman"/>
                  <w:b/>
                  <w:bCs/>
                  <w:sz w:val="36"/>
                  <w:szCs w:val="36"/>
                  <w:lang w:val="en-ZW"/>
                </w:rPr>
              </w:rPrChange>
            </w:rPr>
            <w:delText>1</w:delText>
          </w:r>
        </w:del>
        <w:r w:rsidRPr="000A324E">
          <w:rPr>
            <w:rFonts w:ascii="Times New Roman" w:hAnsi="Times New Roman" w:cs="Times New Roman"/>
            <w:color w:val="auto"/>
            <w:sz w:val="32"/>
            <w:szCs w:val="32"/>
            <w:lang w:val="en-ZW"/>
            <w:rPrChange w:id="3474" w:author="Wilson Centaurus" w:date="2024-05-27T00:39:00Z">
              <w:rPr>
                <w:rFonts w:ascii="Times New Roman" w:hAnsi="Times New Roman" w:cs="Times New Roman"/>
                <w:b/>
                <w:bCs/>
                <w:sz w:val="36"/>
                <w:szCs w:val="36"/>
                <w:lang w:val="en-ZW"/>
              </w:rPr>
            </w:rPrChange>
          </w:rPr>
          <w:t>: Sensor</w:t>
        </w:r>
      </w:ins>
      <w:ins w:id="3475" w:author="Wilson Centaurus" w:date="2024-05-27T00:40:00Z">
        <w:r w:rsidR="000A324E">
          <w:rPr>
            <w:rFonts w:ascii="Times New Roman" w:hAnsi="Times New Roman" w:cs="Times New Roman"/>
            <w:color w:val="auto"/>
            <w:sz w:val="32"/>
            <w:szCs w:val="32"/>
            <w:lang w:val="en-ZW"/>
          </w:rPr>
          <w:t>s</w:t>
        </w:r>
      </w:ins>
      <w:ins w:id="3476" w:author="Wilson Centaurus" w:date="2024-05-27T00:39:00Z">
        <w:r w:rsidR="000A324E">
          <w:rPr>
            <w:rFonts w:ascii="Times New Roman" w:hAnsi="Times New Roman" w:cs="Times New Roman"/>
            <w:color w:val="auto"/>
            <w:sz w:val="32"/>
            <w:szCs w:val="32"/>
            <w:lang w:val="en-ZW"/>
          </w:rPr>
          <w:t>, actuator</w:t>
        </w:r>
      </w:ins>
      <w:ins w:id="3477" w:author="Wilson Centaurus" w:date="2024-05-27T00:40:00Z">
        <w:r w:rsidR="000A324E">
          <w:rPr>
            <w:rFonts w:ascii="Times New Roman" w:hAnsi="Times New Roman" w:cs="Times New Roman"/>
            <w:color w:val="auto"/>
            <w:sz w:val="32"/>
            <w:szCs w:val="32"/>
            <w:lang w:val="en-ZW"/>
          </w:rPr>
          <w:t>s</w:t>
        </w:r>
      </w:ins>
      <w:ins w:id="3478" w:author="Wilson Centaurus" w:date="2024-05-27T00:39:00Z">
        <w:r w:rsidR="000A324E">
          <w:rPr>
            <w:rFonts w:ascii="Times New Roman" w:hAnsi="Times New Roman" w:cs="Times New Roman"/>
            <w:color w:val="auto"/>
            <w:sz w:val="32"/>
            <w:szCs w:val="32"/>
            <w:lang w:val="en-ZW"/>
          </w:rPr>
          <w:t xml:space="preserve"> and</w:t>
        </w:r>
      </w:ins>
      <w:ins w:id="3479" w:author="Wilson Centaurus" w:date="2024-05-27T00:40:00Z">
        <w:r w:rsidR="000A324E">
          <w:rPr>
            <w:rFonts w:ascii="Times New Roman" w:hAnsi="Times New Roman" w:cs="Times New Roman"/>
            <w:color w:val="auto"/>
            <w:sz w:val="32"/>
            <w:szCs w:val="32"/>
            <w:lang w:val="en-ZW"/>
          </w:rPr>
          <w:t xml:space="preserve"> the </w:t>
        </w:r>
      </w:ins>
      <w:ins w:id="3480" w:author="Wilson Centaurus" w:date="2024-05-27T00:45:00Z">
        <w:r w:rsidR="005504EE">
          <w:rPr>
            <w:rFonts w:ascii="Times New Roman" w:hAnsi="Times New Roman" w:cs="Times New Roman"/>
            <w:color w:val="auto"/>
            <w:sz w:val="32"/>
            <w:szCs w:val="32"/>
            <w:lang w:val="en-ZW"/>
          </w:rPr>
          <w:t>Microcontroller</w:t>
        </w:r>
      </w:ins>
      <w:ins w:id="3481" w:author="Wilson Centaurus" w:date="2024-05-27T00:40:00Z">
        <w:r w:rsidR="000A324E">
          <w:rPr>
            <w:rFonts w:ascii="Times New Roman" w:hAnsi="Times New Roman" w:cs="Times New Roman"/>
            <w:color w:val="auto"/>
            <w:sz w:val="32"/>
            <w:szCs w:val="32"/>
            <w:lang w:val="en-ZW"/>
          </w:rPr>
          <w:t xml:space="preserve"> (Raspberry Pi)</w:t>
        </w:r>
      </w:ins>
    </w:p>
    <w:p w14:paraId="35F27A37" w14:textId="77777777" w:rsidR="005504EE" w:rsidRDefault="005504EE" w:rsidP="005504EE">
      <w:pPr>
        <w:rPr>
          <w:ins w:id="3482" w:author="Wilson Centaurus" w:date="2024-05-27T00:45:00Z"/>
          <w:lang w:val="en-ZW"/>
        </w:rPr>
      </w:pPr>
    </w:p>
    <w:p w14:paraId="4A9B4F9E" w14:textId="159A6F84" w:rsidR="005504EE" w:rsidRPr="005504EE" w:rsidRDefault="005504EE">
      <w:pPr>
        <w:rPr>
          <w:ins w:id="3483" w:author="Wilson Centaurus" w:date="2024-05-26T16:43:00Z"/>
          <w:lang w:val="en-ZW"/>
          <w:rPrChange w:id="3484" w:author="Wilson Centaurus" w:date="2024-05-27T00:44:00Z">
            <w:rPr>
              <w:ins w:id="3485" w:author="Wilson Centaurus" w:date="2024-05-26T16:43:00Z"/>
              <w:rFonts w:ascii="Times New Roman" w:hAnsi="Times New Roman" w:cs="Times New Roman"/>
              <w:b/>
              <w:bCs/>
              <w:sz w:val="36"/>
              <w:szCs w:val="36"/>
              <w:lang w:val="en-ZW"/>
            </w:rPr>
          </w:rPrChange>
        </w:rPr>
        <w:pPrChange w:id="3486" w:author="Wilson Centaurus" w:date="2024-05-27T00:44:00Z">
          <w:pPr>
            <w:jc w:val="both"/>
          </w:pPr>
        </w:pPrChange>
      </w:pPr>
      <w:ins w:id="3487" w:author="Wilson Centaurus" w:date="2024-05-27T00:45:00Z">
        <w:r w:rsidRPr="005504EE">
          <w:rPr>
            <w:highlight w:val="yellow"/>
            <w:lang w:val="en-ZW"/>
            <w:rPrChange w:id="3488" w:author="Wilson Centaurus" w:date="2024-05-27T00:45:00Z">
              <w:rPr>
                <w:lang w:val="en-ZW"/>
              </w:rPr>
            </w:rPrChange>
          </w:rPr>
          <w:t>The whole system connected</w:t>
        </w:r>
      </w:ins>
    </w:p>
    <w:p w14:paraId="65F9B521" w14:textId="7653B078" w:rsidR="00EF20E6" w:rsidRPr="005504EE" w:rsidRDefault="00EF20E6" w:rsidP="005504EE">
      <w:pPr>
        <w:jc w:val="both"/>
        <w:rPr>
          <w:ins w:id="3489" w:author="Wilson Centaurus" w:date="2024-05-26T16:43:00Z"/>
          <w:rFonts w:ascii="Times New Roman" w:hAnsi="Times New Roman" w:cs="Times New Roman"/>
          <w:i/>
          <w:iCs/>
          <w:sz w:val="28"/>
          <w:szCs w:val="28"/>
          <w:lang w:val="en-ZW"/>
          <w:rPrChange w:id="3490" w:author="Wilson Centaurus" w:date="2024-05-27T00:46:00Z">
            <w:rPr>
              <w:ins w:id="3491" w:author="Wilson Centaurus" w:date="2024-05-26T16:43:00Z"/>
              <w:rFonts w:ascii="Times New Roman" w:hAnsi="Times New Roman" w:cs="Times New Roman"/>
              <w:sz w:val="36"/>
              <w:szCs w:val="36"/>
              <w:lang w:val="en-ZW"/>
            </w:rPr>
          </w:rPrChange>
        </w:rPr>
      </w:pPr>
      <w:ins w:id="3492" w:author="Wilson Centaurus" w:date="2024-05-26T16:43:00Z">
        <w:r w:rsidRPr="005504EE">
          <w:rPr>
            <w:rFonts w:ascii="Times New Roman" w:hAnsi="Times New Roman" w:cs="Times New Roman"/>
            <w:i/>
            <w:iCs/>
            <w:sz w:val="28"/>
            <w:szCs w:val="28"/>
            <w:lang w:val="en-ZW"/>
            <w:rPrChange w:id="3493" w:author="Wilson Centaurus" w:date="2024-05-27T00:45:00Z">
              <w:rPr>
                <w:rFonts w:ascii="Times New Roman" w:hAnsi="Times New Roman" w:cs="Times New Roman"/>
                <w:i/>
                <w:iCs/>
                <w:sz w:val="36"/>
                <w:szCs w:val="36"/>
                <w:lang w:val="en-ZW"/>
              </w:rPr>
            </w:rPrChange>
          </w:rPr>
          <w:t>Description: Installation of sensors</w:t>
        </w:r>
      </w:ins>
      <w:ins w:id="3494" w:author="Wilson Centaurus" w:date="2024-05-27T00:47:00Z">
        <w:r w:rsidR="005504EE">
          <w:rPr>
            <w:rFonts w:ascii="Times New Roman" w:hAnsi="Times New Roman" w:cs="Times New Roman"/>
            <w:i/>
            <w:iCs/>
            <w:sz w:val="28"/>
            <w:szCs w:val="28"/>
            <w:lang w:val="en-ZW"/>
          </w:rPr>
          <w:t xml:space="preserve"> and pumps</w:t>
        </w:r>
      </w:ins>
      <w:ins w:id="3495" w:author="Wilson Centaurus" w:date="2024-05-26T16:43:00Z">
        <w:r w:rsidRPr="005504EE">
          <w:rPr>
            <w:rFonts w:ascii="Times New Roman" w:hAnsi="Times New Roman" w:cs="Times New Roman"/>
            <w:i/>
            <w:iCs/>
            <w:sz w:val="28"/>
            <w:szCs w:val="28"/>
            <w:lang w:val="en-ZW"/>
            <w:rPrChange w:id="3496" w:author="Wilson Centaurus" w:date="2024-05-27T00:45:00Z">
              <w:rPr>
                <w:rFonts w:ascii="Times New Roman" w:hAnsi="Times New Roman" w:cs="Times New Roman"/>
                <w:i/>
                <w:iCs/>
                <w:sz w:val="36"/>
                <w:szCs w:val="36"/>
                <w:lang w:val="en-ZW"/>
              </w:rPr>
            </w:rPrChange>
          </w:rPr>
          <w:t xml:space="preserve"> to monitor water quality</w:t>
        </w:r>
      </w:ins>
      <w:ins w:id="3497" w:author="Wilson Centaurus" w:date="2024-05-27T00:47:00Z">
        <w:r w:rsidR="005504EE">
          <w:rPr>
            <w:rFonts w:ascii="Times New Roman" w:hAnsi="Times New Roman" w:cs="Times New Roman"/>
            <w:i/>
            <w:iCs/>
            <w:sz w:val="28"/>
            <w:szCs w:val="28"/>
            <w:lang w:val="en-ZW"/>
          </w:rPr>
          <w:t>,</w:t>
        </w:r>
      </w:ins>
      <w:ins w:id="3498" w:author="Wilson Centaurus" w:date="2024-05-26T16:43:00Z">
        <w:r w:rsidRPr="005504EE">
          <w:rPr>
            <w:rFonts w:ascii="Times New Roman" w:hAnsi="Times New Roman" w:cs="Times New Roman"/>
            <w:i/>
            <w:iCs/>
            <w:sz w:val="28"/>
            <w:szCs w:val="28"/>
            <w:lang w:val="en-ZW"/>
            <w:rPrChange w:id="3499" w:author="Wilson Centaurus" w:date="2024-05-27T00:46:00Z">
              <w:rPr>
                <w:rFonts w:ascii="Times New Roman" w:hAnsi="Times New Roman" w:cs="Times New Roman"/>
                <w:i/>
                <w:iCs/>
                <w:sz w:val="36"/>
                <w:szCs w:val="36"/>
                <w:lang w:val="en-ZW"/>
              </w:rPr>
            </w:rPrChange>
          </w:rPr>
          <w:t xml:space="preserve"> The microcontroller setup that processes sensor data and communicates with the Firebase database.</w:t>
        </w:r>
      </w:ins>
    </w:p>
    <w:p w14:paraId="3434A9FA" w14:textId="77777777" w:rsidR="004C0488" w:rsidRDefault="004C0488">
      <w:pPr>
        <w:rPr>
          <w:ins w:id="3500" w:author="Wilson Centaurus" w:date="2024-05-27T00:51:00Z"/>
        </w:rPr>
        <w:pPrChange w:id="3501" w:author="Wilson Centaurus" w:date="2024-05-27T00:53:00Z">
          <w:pPr>
            <w:pStyle w:val="Heading2"/>
          </w:pPr>
        </w:pPrChange>
      </w:pPr>
    </w:p>
    <w:p w14:paraId="5AC4C91D" w14:textId="053732E9" w:rsidR="00EF20E6" w:rsidRDefault="008478CE" w:rsidP="008478CE">
      <w:pPr>
        <w:pStyle w:val="Heading2"/>
        <w:rPr>
          <w:ins w:id="3502" w:author="Wilson Centaurus" w:date="2024-05-27T00:12:00Z"/>
          <w:rFonts w:ascii="Times New Roman" w:hAnsi="Times New Roman" w:cs="Times New Roman"/>
          <w:b/>
          <w:bCs/>
          <w:color w:val="auto"/>
          <w:sz w:val="32"/>
          <w:szCs w:val="32"/>
        </w:rPr>
      </w:pPr>
      <w:ins w:id="3503" w:author="Wilson Centaurus" w:date="2024-05-26T16:43:00Z">
        <w:r w:rsidRPr="008478CE">
          <w:rPr>
            <w:rFonts w:ascii="Times New Roman" w:hAnsi="Times New Roman" w:cs="Times New Roman"/>
            <w:b/>
            <w:bCs/>
            <w:color w:val="auto"/>
            <w:sz w:val="32"/>
            <w:szCs w:val="32"/>
          </w:rPr>
          <w:t>5.</w:t>
        </w:r>
      </w:ins>
      <w:ins w:id="3504" w:author="Wilson" w:date="2024-06-01T15:31:00Z">
        <w:r w:rsidR="00F465CB">
          <w:rPr>
            <w:rFonts w:ascii="Times New Roman" w:hAnsi="Times New Roman" w:cs="Times New Roman"/>
            <w:b/>
            <w:bCs/>
            <w:color w:val="auto"/>
            <w:sz w:val="32"/>
            <w:szCs w:val="32"/>
          </w:rPr>
          <w:t>3</w:t>
        </w:r>
      </w:ins>
      <w:ins w:id="3505" w:author="Wilson Centaurus" w:date="2024-05-27T00:11:00Z">
        <w:del w:id="3506" w:author="Wilson" w:date="2024-06-01T15:31:00Z">
          <w:r w:rsidDel="00F465CB">
            <w:rPr>
              <w:rFonts w:ascii="Times New Roman" w:hAnsi="Times New Roman" w:cs="Times New Roman"/>
              <w:b/>
              <w:bCs/>
              <w:color w:val="auto"/>
              <w:sz w:val="32"/>
              <w:szCs w:val="32"/>
            </w:rPr>
            <w:delText>2</w:delText>
          </w:r>
        </w:del>
      </w:ins>
      <w:ins w:id="3507" w:author="Wilson Centaurus" w:date="2024-05-26T16:43:00Z">
        <w:r w:rsidRPr="008478CE">
          <w:rPr>
            <w:rFonts w:ascii="Times New Roman" w:hAnsi="Times New Roman" w:cs="Times New Roman"/>
            <w:b/>
            <w:bCs/>
            <w:color w:val="auto"/>
            <w:sz w:val="32"/>
            <w:szCs w:val="32"/>
          </w:rPr>
          <w:t xml:space="preserve"> TESTING</w:t>
        </w:r>
      </w:ins>
    </w:p>
    <w:p w14:paraId="770642E2" w14:textId="77777777" w:rsidR="008478CE" w:rsidRPr="008478CE" w:rsidRDefault="008478CE">
      <w:pPr>
        <w:rPr>
          <w:ins w:id="3508" w:author="Wilson Centaurus" w:date="2024-05-26T16:43:00Z"/>
          <w:rPrChange w:id="3509" w:author="Wilson Centaurus" w:date="2024-05-27T00:12:00Z">
            <w:rPr>
              <w:ins w:id="3510" w:author="Wilson Centaurus" w:date="2024-05-26T16:43:00Z"/>
              <w:rFonts w:ascii="Times New Roman" w:hAnsi="Times New Roman" w:cs="Times New Roman"/>
              <w:b/>
              <w:bCs/>
              <w:sz w:val="36"/>
              <w:szCs w:val="36"/>
              <w:lang w:val="en-ZW"/>
            </w:rPr>
          </w:rPrChange>
        </w:rPr>
        <w:pPrChange w:id="3511" w:author="Wilson Centaurus" w:date="2024-05-27T00:12:00Z">
          <w:pPr>
            <w:jc w:val="both"/>
          </w:pPr>
        </w:pPrChange>
      </w:pPr>
    </w:p>
    <w:p w14:paraId="4A644204" w14:textId="77777777" w:rsidR="00EF20E6" w:rsidRDefault="00EF20E6" w:rsidP="008478CE">
      <w:pPr>
        <w:spacing w:after="0" w:line="240" w:lineRule="auto"/>
        <w:jc w:val="both"/>
        <w:rPr>
          <w:ins w:id="3512" w:author="Wilson Centaurus" w:date="2024-05-27T00:12:00Z"/>
          <w:rFonts w:ascii="Times New Roman" w:eastAsia="Times New Roman" w:hAnsi="Times New Roman" w:cs="Times New Roman"/>
          <w:kern w:val="0"/>
          <w:sz w:val="24"/>
          <w:szCs w:val="24"/>
          <w:lang w:eastAsia="en-AE"/>
          <w14:ligatures w14:val="none"/>
        </w:rPr>
      </w:pPr>
      <w:ins w:id="3513" w:author="Wilson Centaurus" w:date="2024-05-26T16:43:00Z">
        <w:r w:rsidRPr="008478CE">
          <w:rPr>
            <w:rFonts w:ascii="Times New Roman" w:eastAsia="Times New Roman" w:hAnsi="Times New Roman" w:cs="Times New Roman"/>
            <w:kern w:val="0"/>
            <w:sz w:val="24"/>
            <w:szCs w:val="24"/>
            <w:lang w:eastAsia="en-AE"/>
            <w14:ligatures w14:val="none"/>
            <w:rPrChange w:id="3514" w:author="Wilson Centaurus" w:date="2024-05-27T00:12:00Z">
              <w:rPr>
                <w:rFonts w:ascii="Times New Roman" w:hAnsi="Times New Roman" w:cs="Times New Roman"/>
                <w:sz w:val="36"/>
                <w:szCs w:val="36"/>
                <w:lang w:val="en-ZW"/>
              </w:rPr>
            </w:rPrChange>
          </w:rPr>
          <w:t>Testing ensures the system meets all specified requirements and functions correctly. The testing phase included unit testing, module testing, acceptance testing, validation, and verification.</w:t>
        </w:r>
      </w:ins>
    </w:p>
    <w:p w14:paraId="13A3BB2A" w14:textId="77777777" w:rsidR="008478CE" w:rsidRPr="008478CE" w:rsidRDefault="008478CE">
      <w:pPr>
        <w:spacing w:after="0" w:line="240" w:lineRule="auto"/>
        <w:jc w:val="both"/>
        <w:rPr>
          <w:ins w:id="3515" w:author="Wilson Centaurus" w:date="2024-05-26T16:43:00Z"/>
          <w:rFonts w:ascii="Times New Roman" w:eastAsia="Times New Roman" w:hAnsi="Times New Roman" w:cs="Times New Roman"/>
          <w:kern w:val="0"/>
          <w:sz w:val="24"/>
          <w:szCs w:val="24"/>
          <w:lang w:eastAsia="en-AE"/>
          <w14:ligatures w14:val="none"/>
          <w:rPrChange w:id="3516" w:author="Wilson Centaurus" w:date="2024-05-27T00:12:00Z">
            <w:rPr>
              <w:ins w:id="3517" w:author="Wilson Centaurus" w:date="2024-05-26T16:43:00Z"/>
              <w:rFonts w:ascii="Times New Roman" w:hAnsi="Times New Roman" w:cs="Times New Roman"/>
              <w:sz w:val="36"/>
              <w:szCs w:val="36"/>
              <w:lang w:val="en-ZW"/>
            </w:rPr>
          </w:rPrChange>
        </w:rPr>
        <w:pPrChange w:id="3518" w:author="Wilson Centaurus" w:date="2024-05-27T00:12:00Z">
          <w:pPr>
            <w:jc w:val="both"/>
          </w:pPr>
        </w:pPrChange>
      </w:pPr>
    </w:p>
    <w:p w14:paraId="03455D30" w14:textId="40C28D1C" w:rsidR="00EF20E6" w:rsidRPr="000C4224" w:rsidRDefault="00F465CB">
      <w:pPr>
        <w:pStyle w:val="Heading3"/>
        <w:rPr>
          <w:ins w:id="3519" w:author="Wilson Centaurus" w:date="2024-05-27T00:51:00Z"/>
          <w:rFonts w:ascii="Times New Roman" w:hAnsi="Times New Roman" w:cs="Times New Roman"/>
          <w:color w:val="auto"/>
          <w:sz w:val="32"/>
          <w:szCs w:val="32"/>
          <w:lang w:val="en-ZW"/>
          <w:rPrChange w:id="3520" w:author="Wilson" w:date="2024-06-01T15:25:00Z">
            <w:rPr>
              <w:ins w:id="3521" w:author="Wilson Centaurus" w:date="2024-05-27T00:51:00Z"/>
              <w:rFonts w:ascii="Times New Roman" w:hAnsi="Times New Roman" w:cs="Times New Roman"/>
              <w:b/>
              <w:bCs/>
              <w:color w:val="auto"/>
              <w:sz w:val="32"/>
              <w:szCs w:val="32"/>
            </w:rPr>
          </w:rPrChange>
        </w:rPr>
        <w:pPrChange w:id="3522" w:author="Wilson" w:date="2024-06-01T15:25:00Z">
          <w:pPr>
            <w:pStyle w:val="Heading2"/>
          </w:pPr>
        </w:pPrChange>
      </w:pPr>
      <w:ins w:id="3523" w:author="Wilson Centaurus" w:date="2024-05-26T16:43:00Z">
        <w:r w:rsidRPr="000C4224">
          <w:rPr>
            <w:rFonts w:ascii="Times New Roman" w:hAnsi="Times New Roman" w:cs="Times New Roman"/>
            <w:color w:val="auto"/>
            <w:sz w:val="32"/>
            <w:szCs w:val="32"/>
            <w:lang w:val="en-ZW"/>
          </w:rPr>
          <w:t>5.</w:t>
        </w:r>
      </w:ins>
      <w:ins w:id="3524" w:author="Wilson Centaurus" w:date="2024-05-27T00:12:00Z">
        <w:r w:rsidRPr="000C4224">
          <w:rPr>
            <w:rFonts w:ascii="Times New Roman" w:hAnsi="Times New Roman" w:cs="Times New Roman"/>
            <w:color w:val="auto"/>
            <w:sz w:val="32"/>
            <w:szCs w:val="32"/>
            <w:lang w:val="en-ZW"/>
          </w:rPr>
          <w:t>2</w:t>
        </w:r>
      </w:ins>
      <w:ins w:id="3525" w:author="Wilson Centaurus" w:date="2024-05-26T16:43:00Z">
        <w:r w:rsidRPr="000C4224">
          <w:rPr>
            <w:rFonts w:ascii="Times New Roman" w:hAnsi="Times New Roman" w:cs="Times New Roman"/>
            <w:color w:val="auto"/>
            <w:sz w:val="32"/>
            <w:szCs w:val="32"/>
            <w:lang w:val="en-ZW"/>
          </w:rPr>
          <w:t>.1 UNIT TESTING</w:t>
        </w:r>
      </w:ins>
    </w:p>
    <w:p w14:paraId="667F5E82" w14:textId="77777777" w:rsidR="004C0488" w:rsidRPr="004C0488" w:rsidRDefault="004C0488">
      <w:pPr>
        <w:rPr>
          <w:ins w:id="3526" w:author="Wilson Centaurus" w:date="2024-05-26T16:43:00Z"/>
          <w:rPrChange w:id="3527" w:author="Wilson Centaurus" w:date="2024-05-27T00:51:00Z">
            <w:rPr>
              <w:ins w:id="3528" w:author="Wilson Centaurus" w:date="2024-05-26T16:43:00Z"/>
              <w:rFonts w:ascii="Times New Roman" w:hAnsi="Times New Roman" w:cs="Times New Roman"/>
              <w:b/>
              <w:bCs/>
              <w:sz w:val="36"/>
              <w:szCs w:val="36"/>
              <w:lang w:val="en-ZW"/>
            </w:rPr>
          </w:rPrChange>
        </w:rPr>
        <w:pPrChange w:id="3529" w:author="Wilson Centaurus" w:date="2024-05-27T00:51:00Z">
          <w:pPr>
            <w:jc w:val="both"/>
          </w:pPr>
        </w:pPrChange>
      </w:pPr>
    </w:p>
    <w:p w14:paraId="1714A3BA" w14:textId="77777777" w:rsidR="00EF20E6" w:rsidRDefault="00EF20E6" w:rsidP="008478CE">
      <w:pPr>
        <w:spacing w:after="0" w:line="240" w:lineRule="auto"/>
        <w:jc w:val="both"/>
        <w:rPr>
          <w:ins w:id="3530" w:author="Wilson Centaurus" w:date="2024-05-27T00:16:00Z"/>
          <w:rFonts w:ascii="Times New Roman" w:eastAsia="Times New Roman" w:hAnsi="Times New Roman" w:cs="Times New Roman"/>
          <w:kern w:val="0"/>
          <w:sz w:val="24"/>
          <w:szCs w:val="24"/>
          <w:lang w:eastAsia="en-AE"/>
          <w14:ligatures w14:val="none"/>
        </w:rPr>
      </w:pPr>
      <w:ins w:id="3531" w:author="Wilson Centaurus" w:date="2024-05-26T16:43:00Z">
        <w:r w:rsidRPr="008478CE">
          <w:rPr>
            <w:rFonts w:ascii="Times New Roman" w:eastAsia="Times New Roman" w:hAnsi="Times New Roman" w:cs="Times New Roman"/>
            <w:kern w:val="0"/>
            <w:sz w:val="24"/>
            <w:szCs w:val="24"/>
            <w:lang w:eastAsia="en-AE"/>
            <w14:ligatures w14:val="none"/>
            <w:rPrChange w:id="3532" w:author="Wilson Centaurus" w:date="2024-05-27T00:14:00Z">
              <w:rPr>
                <w:rFonts w:ascii="Times New Roman" w:hAnsi="Times New Roman" w:cs="Times New Roman"/>
                <w:sz w:val="36"/>
                <w:szCs w:val="36"/>
                <w:lang w:val="en-ZW"/>
              </w:rPr>
            </w:rPrChange>
          </w:rPr>
          <w:t>At this level, individual components of the software were tested to ensure they functioned correctly. Each unit, such as a sensor data fetching function, was tested separately.</w:t>
        </w:r>
      </w:ins>
    </w:p>
    <w:p w14:paraId="1BE5C6D0" w14:textId="77777777" w:rsidR="008478CE" w:rsidRPr="008478CE" w:rsidRDefault="008478CE">
      <w:pPr>
        <w:spacing w:after="0" w:line="240" w:lineRule="auto"/>
        <w:jc w:val="both"/>
        <w:rPr>
          <w:ins w:id="3533" w:author="Wilson Centaurus" w:date="2024-05-26T16:43:00Z"/>
          <w:rFonts w:ascii="Times New Roman" w:eastAsia="Times New Roman" w:hAnsi="Times New Roman" w:cs="Times New Roman"/>
          <w:kern w:val="0"/>
          <w:sz w:val="24"/>
          <w:szCs w:val="24"/>
          <w:lang w:eastAsia="en-AE"/>
          <w14:ligatures w14:val="none"/>
          <w:rPrChange w:id="3534" w:author="Wilson Centaurus" w:date="2024-05-27T00:14:00Z">
            <w:rPr>
              <w:ins w:id="3535" w:author="Wilson Centaurus" w:date="2024-05-26T16:43:00Z"/>
              <w:rFonts w:ascii="Times New Roman" w:hAnsi="Times New Roman" w:cs="Times New Roman"/>
              <w:sz w:val="36"/>
              <w:szCs w:val="36"/>
              <w:lang w:val="en-ZW"/>
            </w:rPr>
          </w:rPrChange>
        </w:rPr>
        <w:pPrChange w:id="3536" w:author="Wilson Centaurus" w:date="2024-05-27T00:14:00Z">
          <w:pPr>
            <w:jc w:val="both"/>
          </w:pPr>
        </w:pPrChange>
      </w:pPr>
    </w:p>
    <w:p w14:paraId="0DD9CD46" w14:textId="4F9719BE" w:rsidR="00EF20E6" w:rsidRPr="004C0488" w:rsidRDefault="004C0488">
      <w:pPr>
        <w:pStyle w:val="Heading3"/>
        <w:rPr>
          <w:ins w:id="3537" w:author="Wilson Centaurus" w:date="2024-05-27T00:15:00Z"/>
          <w:rFonts w:ascii="Times New Roman" w:hAnsi="Times New Roman" w:cs="Times New Roman"/>
          <w:sz w:val="32"/>
          <w:szCs w:val="32"/>
          <w:lang w:val="en-ZW"/>
          <w:rPrChange w:id="3538" w:author="Wilson Centaurus" w:date="2024-05-27T00:51:00Z">
            <w:rPr>
              <w:ins w:id="3539" w:author="Wilson Centaurus" w:date="2024-05-27T00:15:00Z"/>
              <w:rFonts w:ascii="Times New Roman" w:hAnsi="Times New Roman" w:cs="Times New Roman"/>
              <w:b/>
              <w:bCs/>
              <w:sz w:val="36"/>
              <w:szCs w:val="36"/>
              <w:lang w:val="en-ZW"/>
            </w:rPr>
          </w:rPrChange>
        </w:rPr>
        <w:pPrChange w:id="3540" w:author="Wilson Centaurus" w:date="2024-05-27T00:51:00Z">
          <w:pPr>
            <w:jc w:val="both"/>
          </w:pPr>
        </w:pPrChange>
      </w:pPr>
      <w:ins w:id="3541" w:author="Wilson Centaurus" w:date="2024-05-27T00:52:00Z">
        <w:r>
          <w:rPr>
            <w:rFonts w:ascii="Times New Roman" w:hAnsi="Times New Roman" w:cs="Times New Roman"/>
            <w:color w:val="auto"/>
            <w:sz w:val="32"/>
            <w:szCs w:val="32"/>
            <w:lang w:val="en-ZW"/>
          </w:rPr>
          <w:t>Fig</w:t>
        </w:r>
      </w:ins>
      <w:ins w:id="3542" w:author="Wilson Centaurus" w:date="2024-05-26T16:43:00Z">
        <w:r w:rsidR="00EF20E6" w:rsidRPr="004C0488">
          <w:rPr>
            <w:rFonts w:ascii="Times New Roman" w:hAnsi="Times New Roman" w:cs="Times New Roman"/>
            <w:color w:val="auto"/>
            <w:sz w:val="32"/>
            <w:szCs w:val="32"/>
            <w:lang w:val="en-ZW"/>
            <w:rPrChange w:id="3543" w:author="Wilson Centaurus" w:date="2024-05-27T00:51:00Z">
              <w:rPr>
                <w:rFonts w:ascii="Times New Roman" w:hAnsi="Times New Roman" w:cs="Times New Roman"/>
                <w:b/>
                <w:bCs/>
                <w:sz w:val="36"/>
                <w:szCs w:val="36"/>
                <w:lang w:val="en-ZW"/>
              </w:rPr>
            </w:rPrChange>
          </w:rPr>
          <w:t xml:space="preserve"> </w:t>
        </w:r>
      </w:ins>
      <w:ins w:id="3544" w:author="Wilson" w:date="2024-06-01T15:33:00Z">
        <w:r w:rsidR="009F2C2B">
          <w:rPr>
            <w:rFonts w:ascii="Times New Roman" w:hAnsi="Times New Roman" w:cs="Times New Roman"/>
            <w:color w:val="auto"/>
            <w:sz w:val="32"/>
            <w:szCs w:val="32"/>
            <w:lang w:val="en-ZW"/>
          </w:rPr>
          <w:t>1.9</w:t>
        </w:r>
      </w:ins>
      <w:ins w:id="3545" w:author="Wilson Centaurus" w:date="2024-05-26T16:43:00Z">
        <w:del w:id="3546" w:author="Wilson" w:date="2024-06-01T15:33:00Z">
          <w:r w:rsidR="00EF20E6" w:rsidRPr="004C0488" w:rsidDel="009F2C2B">
            <w:rPr>
              <w:rFonts w:ascii="Times New Roman" w:hAnsi="Times New Roman" w:cs="Times New Roman"/>
              <w:color w:val="auto"/>
              <w:sz w:val="32"/>
              <w:szCs w:val="32"/>
              <w:lang w:val="en-ZW"/>
              <w:rPrChange w:id="3547" w:author="Wilson Centaurus" w:date="2024-05-27T00:51:00Z">
                <w:rPr>
                  <w:rFonts w:ascii="Times New Roman" w:hAnsi="Times New Roman" w:cs="Times New Roman"/>
                  <w:b/>
                  <w:bCs/>
                  <w:sz w:val="36"/>
                  <w:szCs w:val="36"/>
                  <w:lang w:val="en-ZW"/>
                </w:rPr>
              </w:rPrChange>
            </w:rPr>
            <w:delText>5.7</w:delText>
          </w:r>
        </w:del>
        <w:r w:rsidR="00EF20E6" w:rsidRPr="004C0488">
          <w:rPr>
            <w:rFonts w:ascii="Times New Roman" w:hAnsi="Times New Roman" w:cs="Times New Roman"/>
            <w:color w:val="auto"/>
            <w:sz w:val="32"/>
            <w:szCs w:val="32"/>
            <w:lang w:val="en-ZW"/>
            <w:rPrChange w:id="3548" w:author="Wilson Centaurus" w:date="2024-05-27T00:51:00Z">
              <w:rPr>
                <w:rFonts w:ascii="Times New Roman" w:hAnsi="Times New Roman" w:cs="Times New Roman"/>
                <w:b/>
                <w:bCs/>
                <w:sz w:val="36"/>
                <w:szCs w:val="36"/>
                <w:lang w:val="en-ZW"/>
              </w:rPr>
            </w:rPrChange>
          </w:rPr>
          <w:t>: Unit Test Results</w:t>
        </w:r>
      </w:ins>
    </w:p>
    <w:p w14:paraId="7DCE0A02" w14:textId="77830BBE" w:rsidR="008478CE" w:rsidRPr="008478CE" w:rsidRDefault="008478CE" w:rsidP="00EF20E6">
      <w:pPr>
        <w:jc w:val="both"/>
        <w:rPr>
          <w:ins w:id="3549" w:author="Wilson Centaurus" w:date="2024-05-26T16:43:00Z"/>
          <w:rFonts w:ascii="Times New Roman" w:hAnsi="Times New Roman" w:cs="Times New Roman"/>
          <w:sz w:val="24"/>
          <w:szCs w:val="24"/>
          <w:lang w:val="en-ZW"/>
          <w:rPrChange w:id="3550" w:author="Wilson Centaurus" w:date="2024-05-27T00:16:00Z">
            <w:rPr>
              <w:ins w:id="3551" w:author="Wilson Centaurus" w:date="2024-05-26T16:43:00Z"/>
              <w:rFonts w:ascii="Times New Roman" w:hAnsi="Times New Roman" w:cs="Times New Roman"/>
              <w:b/>
              <w:bCs/>
              <w:sz w:val="36"/>
              <w:szCs w:val="36"/>
              <w:lang w:val="en-ZW"/>
            </w:rPr>
          </w:rPrChange>
        </w:rPr>
      </w:pPr>
      <w:ins w:id="3552" w:author="Wilson Centaurus" w:date="2024-05-27T00:16:00Z">
        <w:r>
          <w:rPr>
            <w:rFonts w:ascii="Times New Roman" w:hAnsi="Times New Roman" w:cs="Times New Roman"/>
            <w:sz w:val="24"/>
            <w:szCs w:val="24"/>
            <w:highlight w:val="yellow"/>
            <w:lang w:val="en-ZW"/>
          </w:rPr>
          <w:t>Temperature sensor</w:t>
        </w:r>
        <w:r w:rsidRPr="00E95564">
          <w:rPr>
            <w:rFonts w:ascii="Times New Roman" w:hAnsi="Times New Roman" w:cs="Times New Roman"/>
            <w:sz w:val="24"/>
            <w:szCs w:val="24"/>
            <w:highlight w:val="yellow"/>
            <w:lang w:val="en-ZW"/>
          </w:rPr>
          <w:t xml:space="preserve"> screenshot</w:t>
        </w:r>
        <w:r>
          <w:rPr>
            <w:rFonts w:ascii="Times New Roman" w:hAnsi="Times New Roman" w:cs="Times New Roman"/>
            <w:sz w:val="24"/>
            <w:szCs w:val="24"/>
            <w:lang w:val="en-ZW"/>
          </w:rPr>
          <w:t>s</w:t>
        </w:r>
      </w:ins>
    </w:p>
    <w:p w14:paraId="77A4B178" w14:textId="77777777" w:rsidR="00EF20E6" w:rsidRPr="004C0488" w:rsidRDefault="00EF20E6" w:rsidP="00EF20E6">
      <w:pPr>
        <w:jc w:val="both"/>
        <w:rPr>
          <w:ins w:id="3553" w:author="Wilson Centaurus" w:date="2024-05-26T16:43:00Z"/>
          <w:rFonts w:ascii="Times New Roman" w:hAnsi="Times New Roman" w:cs="Times New Roman"/>
          <w:i/>
          <w:iCs/>
          <w:sz w:val="28"/>
          <w:szCs w:val="28"/>
          <w:lang w:val="en-ZW"/>
          <w:rPrChange w:id="3554" w:author="Wilson Centaurus" w:date="2024-05-27T00:53:00Z">
            <w:rPr>
              <w:ins w:id="3555" w:author="Wilson Centaurus" w:date="2024-05-26T16:43:00Z"/>
              <w:rFonts w:ascii="Times New Roman" w:hAnsi="Times New Roman" w:cs="Times New Roman"/>
              <w:sz w:val="36"/>
              <w:szCs w:val="36"/>
              <w:lang w:val="en-ZW"/>
            </w:rPr>
          </w:rPrChange>
        </w:rPr>
      </w:pPr>
      <w:ins w:id="3556" w:author="Wilson Centaurus" w:date="2024-05-26T16:43:00Z">
        <w:r w:rsidRPr="004C0488">
          <w:rPr>
            <w:rFonts w:ascii="Times New Roman" w:hAnsi="Times New Roman" w:cs="Times New Roman"/>
            <w:i/>
            <w:iCs/>
            <w:sz w:val="28"/>
            <w:szCs w:val="28"/>
            <w:lang w:val="en-ZW"/>
            <w:rPrChange w:id="3557" w:author="Wilson Centaurus" w:date="2024-05-27T00:53:00Z">
              <w:rPr>
                <w:rFonts w:ascii="Times New Roman" w:hAnsi="Times New Roman" w:cs="Times New Roman"/>
                <w:i/>
                <w:iCs/>
                <w:sz w:val="36"/>
                <w:szCs w:val="36"/>
                <w:lang w:val="en-ZW"/>
              </w:rPr>
            </w:rPrChange>
          </w:rPr>
          <w:t>Description: Results of unit tests conducted on sensor data fetching functions.</w:t>
        </w:r>
      </w:ins>
    </w:p>
    <w:p w14:paraId="04394DE5" w14:textId="1605E3A9" w:rsidR="00EF20E6" w:rsidRPr="00D929B6" w:rsidRDefault="00F465CB">
      <w:pPr>
        <w:pStyle w:val="Heading3"/>
        <w:rPr>
          <w:ins w:id="3558" w:author="Wilson Centaurus" w:date="2024-05-26T16:43:00Z"/>
          <w:rFonts w:ascii="Times New Roman" w:hAnsi="Times New Roman" w:cs="Times New Roman"/>
          <w:sz w:val="32"/>
          <w:szCs w:val="32"/>
          <w:lang w:val="en-ZW"/>
          <w:rPrChange w:id="3559" w:author="Wilson" w:date="2024-06-01T15:13:00Z">
            <w:rPr>
              <w:ins w:id="3560" w:author="Wilson Centaurus" w:date="2024-05-26T16:43:00Z"/>
              <w:rFonts w:ascii="Times New Roman" w:hAnsi="Times New Roman" w:cs="Times New Roman"/>
              <w:b/>
              <w:bCs/>
              <w:sz w:val="36"/>
              <w:szCs w:val="36"/>
              <w:lang w:val="en-ZW"/>
            </w:rPr>
          </w:rPrChange>
        </w:rPr>
        <w:pPrChange w:id="3561" w:author="Wilson" w:date="2024-06-01T15:13:00Z">
          <w:pPr>
            <w:jc w:val="both"/>
          </w:pPr>
        </w:pPrChange>
      </w:pPr>
      <w:ins w:id="3562" w:author="Wilson Centaurus" w:date="2024-05-26T16:43:00Z">
        <w:r w:rsidRPr="00D929B6">
          <w:rPr>
            <w:rFonts w:ascii="Times New Roman" w:hAnsi="Times New Roman" w:cs="Times New Roman"/>
            <w:color w:val="auto"/>
            <w:sz w:val="32"/>
            <w:szCs w:val="32"/>
            <w:lang w:val="en-ZW"/>
            <w:rPrChange w:id="3563" w:author="Wilson" w:date="2024-06-01T15:13:00Z">
              <w:rPr>
                <w:rFonts w:ascii="Times New Roman" w:hAnsi="Times New Roman" w:cs="Times New Roman"/>
                <w:sz w:val="32"/>
                <w:szCs w:val="32"/>
                <w:lang w:val="en-ZW"/>
              </w:rPr>
            </w:rPrChange>
          </w:rPr>
          <w:t>5.3.2 MODULE TESTING</w:t>
        </w:r>
      </w:ins>
    </w:p>
    <w:p w14:paraId="256E0310" w14:textId="46AC987D" w:rsidR="00EF20E6" w:rsidRDefault="00EF20E6" w:rsidP="00D929B6">
      <w:pPr>
        <w:spacing w:after="0" w:line="240" w:lineRule="auto"/>
        <w:jc w:val="both"/>
        <w:rPr>
          <w:ins w:id="3564" w:author="Wilson" w:date="2024-06-01T15:33:00Z"/>
          <w:rFonts w:ascii="Times New Roman" w:eastAsia="Times New Roman" w:hAnsi="Times New Roman" w:cs="Times New Roman"/>
          <w:kern w:val="0"/>
          <w:sz w:val="24"/>
          <w:szCs w:val="24"/>
          <w:lang w:eastAsia="en-AE"/>
          <w14:ligatures w14:val="none"/>
        </w:rPr>
      </w:pPr>
      <w:ins w:id="3565" w:author="Wilson Centaurus" w:date="2024-05-26T16:43:00Z">
        <w:r w:rsidRPr="00D929B6">
          <w:rPr>
            <w:rFonts w:ascii="Times New Roman" w:eastAsia="Times New Roman" w:hAnsi="Times New Roman" w:cs="Times New Roman"/>
            <w:kern w:val="0"/>
            <w:sz w:val="24"/>
            <w:szCs w:val="24"/>
            <w:lang w:eastAsia="en-AE"/>
            <w14:ligatures w14:val="none"/>
            <w:rPrChange w:id="3566" w:author="Wilson" w:date="2024-06-01T15:13:00Z">
              <w:rPr>
                <w:rFonts w:ascii="Times New Roman" w:hAnsi="Times New Roman" w:cs="Times New Roman"/>
                <w:sz w:val="36"/>
                <w:szCs w:val="36"/>
                <w:lang w:val="en-ZW"/>
              </w:rPr>
            </w:rPrChange>
          </w:rPr>
          <w:t>Module testing involved testing specific modules like the error detection and notification module. This ensured each module worked correctly within the larger system.</w:t>
        </w:r>
      </w:ins>
    </w:p>
    <w:p w14:paraId="6662D5DD" w14:textId="77777777" w:rsidR="009F2C2B" w:rsidRPr="00D929B6" w:rsidRDefault="009F2C2B">
      <w:pPr>
        <w:spacing w:after="0" w:line="240" w:lineRule="auto"/>
        <w:jc w:val="both"/>
        <w:rPr>
          <w:ins w:id="3567" w:author="Wilson Centaurus" w:date="2024-05-26T16:43:00Z"/>
          <w:rFonts w:ascii="Times New Roman" w:eastAsia="Times New Roman" w:hAnsi="Times New Roman" w:cs="Times New Roman"/>
          <w:kern w:val="0"/>
          <w:sz w:val="24"/>
          <w:szCs w:val="24"/>
          <w:lang w:eastAsia="en-AE"/>
          <w14:ligatures w14:val="none"/>
          <w:rPrChange w:id="3568" w:author="Wilson" w:date="2024-06-01T15:13:00Z">
            <w:rPr>
              <w:ins w:id="3569" w:author="Wilson Centaurus" w:date="2024-05-26T16:43:00Z"/>
              <w:rFonts w:ascii="Times New Roman" w:hAnsi="Times New Roman" w:cs="Times New Roman"/>
              <w:sz w:val="36"/>
              <w:szCs w:val="36"/>
              <w:lang w:val="en-ZW"/>
            </w:rPr>
          </w:rPrChange>
        </w:rPr>
        <w:pPrChange w:id="3570" w:author="Wilson" w:date="2024-06-01T15:13:00Z">
          <w:pPr>
            <w:jc w:val="both"/>
          </w:pPr>
        </w:pPrChange>
      </w:pPr>
    </w:p>
    <w:p w14:paraId="0878517C" w14:textId="73B76798" w:rsidR="00EF20E6" w:rsidRDefault="004C0488">
      <w:pPr>
        <w:pStyle w:val="Heading3"/>
        <w:rPr>
          <w:ins w:id="3571" w:author="Wilson" w:date="2024-06-01T15:34:00Z"/>
          <w:rFonts w:ascii="Times New Roman" w:hAnsi="Times New Roman" w:cs="Times New Roman"/>
          <w:color w:val="auto"/>
          <w:sz w:val="32"/>
          <w:szCs w:val="32"/>
          <w:lang w:val="en-ZW"/>
        </w:rPr>
      </w:pPr>
      <w:ins w:id="3572" w:author="Wilson Centaurus" w:date="2024-05-27T00:53:00Z">
        <w:r>
          <w:rPr>
            <w:rFonts w:ascii="Times New Roman" w:hAnsi="Times New Roman" w:cs="Times New Roman"/>
            <w:color w:val="auto"/>
            <w:sz w:val="32"/>
            <w:szCs w:val="32"/>
            <w:lang w:val="en-ZW"/>
          </w:rPr>
          <w:t>Fig</w:t>
        </w:r>
      </w:ins>
      <w:ins w:id="3573" w:author="Wilson Centaurus" w:date="2024-05-26T16:43:00Z">
        <w:r w:rsidR="00EF20E6" w:rsidRPr="004C0488">
          <w:rPr>
            <w:rFonts w:ascii="Times New Roman" w:hAnsi="Times New Roman" w:cs="Times New Roman"/>
            <w:color w:val="auto"/>
            <w:sz w:val="32"/>
            <w:szCs w:val="32"/>
            <w:lang w:val="en-ZW"/>
            <w:rPrChange w:id="3574" w:author="Wilson Centaurus" w:date="2024-05-27T00:51:00Z">
              <w:rPr>
                <w:rFonts w:ascii="Times New Roman" w:eastAsiaTheme="minorHAnsi" w:hAnsi="Times New Roman" w:cs="Times New Roman"/>
                <w:b/>
                <w:bCs/>
                <w:color w:val="auto"/>
                <w:sz w:val="36"/>
                <w:szCs w:val="36"/>
                <w:lang w:val="en-ZW"/>
              </w:rPr>
            </w:rPrChange>
          </w:rPr>
          <w:t xml:space="preserve"> </w:t>
        </w:r>
      </w:ins>
      <w:ins w:id="3575" w:author="Wilson" w:date="2024-06-01T15:33:00Z">
        <w:r w:rsidR="009F2C2B">
          <w:rPr>
            <w:rFonts w:ascii="Times New Roman" w:hAnsi="Times New Roman" w:cs="Times New Roman"/>
            <w:color w:val="auto"/>
            <w:sz w:val="32"/>
            <w:szCs w:val="32"/>
            <w:lang w:val="en-ZW"/>
          </w:rPr>
          <w:t>2</w:t>
        </w:r>
      </w:ins>
      <w:ins w:id="3576" w:author="Wilson Centaurus" w:date="2024-05-26T16:43:00Z">
        <w:del w:id="3577" w:author="Wilson" w:date="2024-06-01T15:33:00Z">
          <w:r w:rsidR="00EF20E6" w:rsidRPr="004C0488" w:rsidDel="009F2C2B">
            <w:rPr>
              <w:rFonts w:ascii="Times New Roman" w:hAnsi="Times New Roman" w:cs="Times New Roman"/>
              <w:color w:val="auto"/>
              <w:sz w:val="32"/>
              <w:szCs w:val="32"/>
              <w:lang w:val="en-ZW"/>
              <w:rPrChange w:id="3578" w:author="Wilson Centaurus" w:date="2024-05-27T00:51:00Z">
                <w:rPr>
                  <w:rFonts w:ascii="Times New Roman" w:eastAsiaTheme="minorHAnsi" w:hAnsi="Times New Roman" w:cs="Times New Roman"/>
                  <w:b/>
                  <w:bCs/>
                  <w:color w:val="auto"/>
                  <w:sz w:val="36"/>
                  <w:szCs w:val="36"/>
                  <w:lang w:val="en-ZW"/>
                </w:rPr>
              </w:rPrChange>
            </w:rPr>
            <w:delText>5</w:delText>
          </w:r>
        </w:del>
        <w:r w:rsidR="00EF20E6" w:rsidRPr="004C0488">
          <w:rPr>
            <w:rFonts w:ascii="Times New Roman" w:hAnsi="Times New Roman" w:cs="Times New Roman"/>
            <w:color w:val="auto"/>
            <w:sz w:val="32"/>
            <w:szCs w:val="32"/>
            <w:lang w:val="en-ZW"/>
            <w:rPrChange w:id="3579" w:author="Wilson Centaurus" w:date="2024-05-27T00:51:00Z">
              <w:rPr>
                <w:rFonts w:ascii="Times New Roman" w:eastAsiaTheme="minorHAnsi" w:hAnsi="Times New Roman" w:cs="Times New Roman"/>
                <w:b/>
                <w:bCs/>
                <w:color w:val="auto"/>
                <w:sz w:val="36"/>
                <w:szCs w:val="36"/>
                <w:lang w:val="en-ZW"/>
              </w:rPr>
            </w:rPrChange>
          </w:rPr>
          <w:t>.</w:t>
        </w:r>
      </w:ins>
      <w:ins w:id="3580" w:author="Wilson" w:date="2024-06-01T15:33:00Z">
        <w:r w:rsidR="009F2C2B">
          <w:rPr>
            <w:rFonts w:ascii="Times New Roman" w:hAnsi="Times New Roman" w:cs="Times New Roman"/>
            <w:color w:val="auto"/>
            <w:sz w:val="32"/>
            <w:szCs w:val="32"/>
            <w:lang w:val="en-ZW"/>
          </w:rPr>
          <w:t>0</w:t>
        </w:r>
      </w:ins>
      <w:ins w:id="3581" w:author="Wilson Centaurus" w:date="2024-05-26T16:43:00Z">
        <w:del w:id="3582" w:author="Wilson" w:date="2024-06-01T15:33:00Z">
          <w:r w:rsidR="00EF20E6" w:rsidRPr="004C0488" w:rsidDel="009F2C2B">
            <w:rPr>
              <w:rFonts w:ascii="Times New Roman" w:hAnsi="Times New Roman" w:cs="Times New Roman"/>
              <w:color w:val="auto"/>
              <w:sz w:val="32"/>
              <w:szCs w:val="32"/>
              <w:lang w:val="en-ZW"/>
              <w:rPrChange w:id="3583" w:author="Wilson Centaurus" w:date="2024-05-27T00:51:00Z">
                <w:rPr>
                  <w:rFonts w:ascii="Times New Roman" w:eastAsiaTheme="minorHAnsi" w:hAnsi="Times New Roman" w:cs="Times New Roman"/>
                  <w:b/>
                  <w:bCs/>
                  <w:color w:val="auto"/>
                  <w:sz w:val="36"/>
                  <w:szCs w:val="36"/>
                  <w:lang w:val="en-ZW"/>
                </w:rPr>
              </w:rPrChange>
            </w:rPr>
            <w:delText>8</w:delText>
          </w:r>
        </w:del>
        <w:r w:rsidR="00EF20E6" w:rsidRPr="004C0488">
          <w:rPr>
            <w:rFonts w:ascii="Times New Roman" w:hAnsi="Times New Roman" w:cs="Times New Roman"/>
            <w:color w:val="auto"/>
            <w:sz w:val="32"/>
            <w:szCs w:val="32"/>
            <w:lang w:val="en-ZW"/>
            <w:rPrChange w:id="3584" w:author="Wilson Centaurus" w:date="2024-05-27T00:51:00Z">
              <w:rPr>
                <w:rFonts w:ascii="Times New Roman" w:eastAsiaTheme="minorHAnsi" w:hAnsi="Times New Roman" w:cs="Times New Roman"/>
                <w:b/>
                <w:bCs/>
                <w:color w:val="auto"/>
                <w:sz w:val="36"/>
                <w:szCs w:val="36"/>
                <w:lang w:val="en-ZW"/>
              </w:rPr>
            </w:rPrChange>
          </w:rPr>
          <w:t>: Module Test Results</w:t>
        </w:r>
      </w:ins>
    </w:p>
    <w:p w14:paraId="62328516" w14:textId="77777777" w:rsidR="009F2C2B" w:rsidRPr="00DD221B" w:rsidDel="009F2C2B" w:rsidRDefault="009F2C2B" w:rsidP="009F2C2B">
      <w:pPr>
        <w:jc w:val="both"/>
        <w:rPr>
          <w:del w:id="3585" w:author="Wilson" w:date="2024-06-01T15:34:00Z"/>
          <w:moveTo w:id="3586" w:author="Wilson" w:date="2024-06-01T15:34:00Z"/>
          <w:rFonts w:ascii="Times New Roman" w:hAnsi="Times New Roman" w:cs="Times New Roman"/>
          <w:sz w:val="24"/>
          <w:szCs w:val="24"/>
          <w:lang w:val="en-ZW"/>
        </w:rPr>
      </w:pPr>
      <w:moveToRangeStart w:id="3587" w:author="Wilson" w:date="2024-06-01T15:34:00Z" w:name="move168148466"/>
      <w:moveTo w:id="3588" w:author="Wilson" w:date="2024-06-01T15:34:00Z">
        <w:r w:rsidRPr="00DD221B">
          <w:rPr>
            <w:rFonts w:ascii="Times New Roman" w:hAnsi="Times New Roman" w:cs="Times New Roman"/>
            <w:sz w:val="24"/>
            <w:szCs w:val="24"/>
            <w:highlight w:val="yellow"/>
            <w:lang w:val="en-ZW"/>
          </w:rPr>
          <w:t>Notifications module screenshots</w:t>
        </w:r>
      </w:moveTo>
    </w:p>
    <w:moveToRangeEnd w:id="3587"/>
    <w:p w14:paraId="5E0E35CB" w14:textId="77777777" w:rsidR="009F2C2B" w:rsidRPr="009F2C2B" w:rsidRDefault="009F2C2B">
      <w:pPr>
        <w:jc w:val="both"/>
        <w:rPr>
          <w:ins w:id="3589" w:author="Wilson Centaurus" w:date="2024-05-26T16:43:00Z"/>
          <w:lang w:val="en-ZW"/>
          <w:rPrChange w:id="3590" w:author="Wilson" w:date="2024-06-01T15:34:00Z">
            <w:rPr>
              <w:ins w:id="3591" w:author="Wilson Centaurus" w:date="2024-05-26T16:43:00Z"/>
              <w:rFonts w:ascii="Times New Roman" w:hAnsi="Times New Roman" w:cs="Times New Roman"/>
              <w:b/>
              <w:bCs/>
              <w:sz w:val="36"/>
              <w:szCs w:val="36"/>
              <w:lang w:val="en-ZW"/>
            </w:rPr>
          </w:rPrChange>
        </w:rPr>
      </w:pPr>
    </w:p>
    <w:p w14:paraId="0ADABF44" w14:textId="77777777" w:rsidR="00EF20E6" w:rsidRPr="004C0488" w:rsidRDefault="00EF20E6" w:rsidP="00EF20E6">
      <w:pPr>
        <w:jc w:val="both"/>
        <w:rPr>
          <w:ins w:id="3592" w:author="Wilson Centaurus" w:date="2024-05-27T00:13:00Z"/>
          <w:rFonts w:ascii="Times New Roman" w:hAnsi="Times New Roman" w:cs="Times New Roman"/>
          <w:i/>
          <w:iCs/>
          <w:sz w:val="28"/>
          <w:szCs w:val="28"/>
          <w:lang w:val="en-ZW"/>
          <w:rPrChange w:id="3593" w:author="Wilson Centaurus" w:date="2024-05-27T00:53:00Z">
            <w:rPr>
              <w:ins w:id="3594" w:author="Wilson Centaurus" w:date="2024-05-27T00:13:00Z"/>
              <w:rFonts w:ascii="Times New Roman" w:hAnsi="Times New Roman" w:cs="Times New Roman"/>
              <w:i/>
              <w:iCs/>
              <w:sz w:val="36"/>
              <w:szCs w:val="36"/>
              <w:lang w:val="en-ZW"/>
            </w:rPr>
          </w:rPrChange>
        </w:rPr>
      </w:pPr>
      <w:ins w:id="3595" w:author="Wilson Centaurus" w:date="2024-05-26T16:43:00Z">
        <w:r w:rsidRPr="004C0488">
          <w:rPr>
            <w:rFonts w:ascii="Times New Roman" w:hAnsi="Times New Roman" w:cs="Times New Roman"/>
            <w:i/>
            <w:iCs/>
            <w:sz w:val="28"/>
            <w:szCs w:val="28"/>
            <w:lang w:val="en-ZW"/>
            <w:rPrChange w:id="3596" w:author="Wilson Centaurus" w:date="2024-05-27T00:53:00Z">
              <w:rPr>
                <w:rFonts w:ascii="Times New Roman" w:hAnsi="Times New Roman" w:cs="Times New Roman"/>
                <w:i/>
                <w:iCs/>
                <w:sz w:val="36"/>
                <w:szCs w:val="36"/>
                <w:lang w:val="en-ZW"/>
              </w:rPr>
            </w:rPrChange>
          </w:rPr>
          <w:t>Description: Results of module tests conducted on the error detection and notification system.</w:t>
        </w:r>
      </w:ins>
    </w:p>
    <w:p w14:paraId="4021DBEE" w14:textId="3C57146D" w:rsidR="008478CE" w:rsidRPr="008478CE" w:rsidDel="009F2C2B" w:rsidRDefault="008478CE" w:rsidP="00EF20E6">
      <w:pPr>
        <w:jc w:val="both"/>
        <w:rPr>
          <w:ins w:id="3597" w:author="Wilson Centaurus" w:date="2024-05-26T16:43:00Z"/>
          <w:moveFrom w:id="3598" w:author="Wilson" w:date="2024-06-01T15:34:00Z"/>
          <w:rFonts w:ascii="Times New Roman" w:hAnsi="Times New Roman" w:cs="Times New Roman"/>
          <w:sz w:val="24"/>
          <w:szCs w:val="24"/>
          <w:lang w:val="en-ZW"/>
          <w:rPrChange w:id="3599" w:author="Wilson Centaurus" w:date="2024-05-27T00:14:00Z">
            <w:rPr>
              <w:ins w:id="3600" w:author="Wilson Centaurus" w:date="2024-05-26T16:43:00Z"/>
              <w:moveFrom w:id="3601" w:author="Wilson" w:date="2024-06-01T15:34:00Z"/>
              <w:rFonts w:ascii="Times New Roman" w:hAnsi="Times New Roman" w:cs="Times New Roman"/>
              <w:sz w:val="36"/>
              <w:szCs w:val="36"/>
              <w:lang w:val="en-ZW"/>
            </w:rPr>
          </w:rPrChange>
        </w:rPr>
      </w:pPr>
      <w:moveFromRangeStart w:id="3602" w:author="Wilson" w:date="2024-06-01T15:34:00Z" w:name="move168148466"/>
      <w:moveFrom w:id="3603" w:author="Wilson" w:date="2024-06-01T15:34:00Z">
        <w:ins w:id="3604" w:author="Wilson Centaurus" w:date="2024-05-27T00:13:00Z">
          <w:r w:rsidRPr="008478CE" w:rsidDel="009F2C2B">
            <w:rPr>
              <w:rFonts w:ascii="Times New Roman" w:hAnsi="Times New Roman" w:cs="Times New Roman"/>
              <w:sz w:val="24"/>
              <w:szCs w:val="24"/>
              <w:highlight w:val="yellow"/>
              <w:lang w:val="en-ZW"/>
              <w:rPrChange w:id="3605" w:author="Wilson Centaurus" w:date="2024-05-27T00:14:00Z">
                <w:rPr>
                  <w:rFonts w:ascii="Times New Roman" w:hAnsi="Times New Roman" w:cs="Times New Roman"/>
                  <w:i/>
                  <w:iCs/>
                  <w:sz w:val="36"/>
                  <w:szCs w:val="36"/>
                  <w:lang w:val="en-ZW"/>
                </w:rPr>
              </w:rPrChange>
            </w:rPr>
            <w:t>N</w:t>
          </w:r>
        </w:ins>
        <w:ins w:id="3606" w:author="Wilson Centaurus" w:date="2024-05-27T00:14:00Z">
          <w:r w:rsidRPr="008478CE" w:rsidDel="009F2C2B">
            <w:rPr>
              <w:rFonts w:ascii="Times New Roman" w:hAnsi="Times New Roman" w:cs="Times New Roman"/>
              <w:sz w:val="24"/>
              <w:szCs w:val="24"/>
              <w:highlight w:val="yellow"/>
              <w:lang w:val="en-ZW"/>
              <w:rPrChange w:id="3607" w:author="Wilson Centaurus" w:date="2024-05-27T00:14:00Z">
                <w:rPr>
                  <w:rFonts w:ascii="Times New Roman" w:hAnsi="Times New Roman" w:cs="Times New Roman"/>
                  <w:i/>
                  <w:iCs/>
                  <w:sz w:val="36"/>
                  <w:szCs w:val="36"/>
                  <w:lang w:val="en-ZW"/>
                </w:rPr>
              </w:rPrChange>
            </w:rPr>
            <w:t>o</w:t>
          </w:r>
        </w:ins>
        <w:ins w:id="3608" w:author="Wilson Centaurus" w:date="2024-05-27T00:13:00Z">
          <w:r w:rsidRPr="008478CE" w:rsidDel="009F2C2B">
            <w:rPr>
              <w:rFonts w:ascii="Times New Roman" w:hAnsi="Times New Roman" w:cs="Times New Roman"/>
              <w:sz w:val="24"/>
              <w:szCs w:val="24"/>
              <w:highlight w:val="yellow"/>
              <w:lang w:val="en-ZW"/>
              <w:rPrChange w:id="3609" w:author="Wilson Centaurus" w:date="2024-05-27T00:14:00Z">
                <w:rPr>
                  <w:rFonts w:ascii="Times New Roman" w:hAnsi="Times New Roman" w:cs="Times New Roman"/>
                  <w:i/>
                  <w:iCs/>
                  <w:sz w:val="36"/>
                  <w:szCs w:val="36"/>
                  <w:lang w:val="en-ZW"/>
                </w:rPr>
              </w:rPrChange>
            </w:rPr>
            <w:t>t</w:t>
          </w:r>
        </w:ins>
        <w:ins w:id="3610" w:author="Wilson Centaurus" w:date="2024-05-27T00:14:00Z">
          <w:r w:rsidRPr="008478CE" w:rsidDel="009F2C2B">
            <w:rPr>
              <w:rFonts w:ascii="Times New Roman" w:hAnsi="Times New Roman" w:cs="Times New Roman"/>
              <w:sz w:val="24"/>
              <w:szCs w:val="24"/>
              <w:highlight w:val="yellow"/>
              <w:lang w:val="en-ZW"/>
              <w:rPrChange w:id="3611" w:author="Wilson Centaurus" w:date="2024-05-27T00:14:00Z">
                <w:rPr>
                  <w:rFonts w:ascii="Times New Roman" w:hAnsi="Times New Roman" w:cs="Times New Roman"/>
                  <w:i/>
                  <w:iCs/>
                  <w:sz w:val="36"/>
                  <w:szCs w:val="36"/>
                  <w:lang w:val="en-ZW"/>
                </w:rPr>
              </w:rPrChange>
            </w:rPr>
            <w:t>i</w:t>
          </w:r>
        </w:ins>
        <w:ins w:id="3612" w:author="Wilson Centaurus" w:date="2024-05-27T00:13:00Z">
          <w:r w:rsidRPr="008478CE" w:rsidDel="009F2C2B">
            <w:rPr>
              <w:rFonts w:ascii="Times New Roman" w:hAnsi="Times New Roman" w:cs="Times New Roman"/>
              <w:sz w:val="24"/>
              <w:szCs w:val="24"/>
              <w:highlight w:val="yellow"/>
              <w:lang w:val="en-ZW"/>
              <w:rPrChange w:id="3613" w:author="Wilson Centaurus" w:date="2024-05-27T00:14:00Z">
                <w:rPr>
                  <w:rFonts w:ascii="Times New Roman" w:hAnsi="Times New Roman" w:cs="Times New Roman"/>
                  <w:i/>
                  <w:iCs/>
                  <w:sz w:val="36"/>
                  <w:szCs w:val="36"/>
                  <w:lang w:val="en-ZW"/>
                </w:rPr>
              </w:rPrChange>
            </w:rPr>
            <w:t>fications module screenshots</w:t>
          </w:r>
        </w:ins>
      </w:moveFrom>
    </w:p>
    <w:moveFromRangeEnd w:id="3602"/>
    <w:p w14:paraId="322663F9" w14:textId="55A1376D" w:rsidR="00EF20E6" w:rsidRPr="000C4224" w:rsidRDefault="00F465CB">
      <w:pPr>
        <w:pStyle w:val="Heading3"/>
        <w:rPr>
          <w:ins w:id="3614" w:author="Wilson Centaurus" w:date="2024-05-26T16:43:00Z"/>
          <w:rFonts w:ascii="Times New Roman" w:hAnsi="Times New Roman" w:cs="Times New Roman"/>
          <w:sz w:val="32"/>
          <w:szCs w:val="32"/>
          <w:lang w:val="en-ZW"/>
          <w:rPrChange w:id="3615" w:author="Wilson" w:date="2024-06-01T15:25:00Z">
            <w:rPr>
              <w:ins w:id="3616" w:author="Wilson Centaurus" w:date="2024-05-26T16:43:00Z"/>
              <w:rFonts w:ascii="Times New Roman" w:hAnsi="Times New Roman" w:cs="Times New Roman"/>
              <w:b/>
              <w:bCs/>
              <w:sz w:val="36"/>
              <w:szCs w:val="36"/>
              <w:lang w:val="en-ZW"/>
            </w:rPr>
          </w:rPrChange>
        </w:rPr>
        <w:pPrChange w:id="3617" w:author="Wilson" w:date="2024-06-01T15:25:00Z">
          <w:pPr>
            <w:jc w:val="both"/>
          </w:pPr>
        </w:pPrChange>
      </w:pPr>
      <w:ins w:id="3618" w:author="Wilson Centaurus" w:date="2024-05-26T16:43:00Z">
        <w:r w:rsidRPr="000C4224">
          <w:rPr>
            <w:rFonts w:ascii="Times New Roman" w:hAnsi="Times New Roman" w:cs="Times New Roman"/>
            <w:color w:val="auto"/>
            <w:sz w:val="32"/>
            <w:szCs w:val="32"/>
            <w:lang w:val="en-ZW"/>
            <w:rPrChange w:id="3619" w:author="Wilson" w:date="2024-06-01T15:25:00Z">
              <w:rPr>
                <w:rFonts w:ascii="Times New Roman" w:hAnsi="Times New Roman" w:cs="Times New Roman"/>
                <w:sz w:val="32"/>
                <w:szCs w:val="32"/>
                <w:lang w:val="en-ZW"/>
              </w:rPr>
            </w:rPrChange>
          </w:rPr>
          <w:t>5.3.4 VALIDATION</w:t>
        </w:r>
      </w:ins>
    </w:p>
    <w:p w14:paraId="05D61649" w14:textId="20CD4E5D" w:rsidR="00EF20E6" w:rsidRPr="009F2C2B" w:rsidRDefault="00EF20E6">
      <w:pPr>
        <w:spacing w:after="0" w:line="240" w:lineRule="auto"/>
        <w:jc w:val="both"/>
        <w:rPr>
          <w:ins w:id="3620" w:author="Wilson Centaurus" w:date="2024-05-26T16:43:00Z"/>
          <w:rFonts w:ascii="Times New Roman" w:eastAsia="Times New Roman" w:hAnsi="Times New Roman" w:cs="Times New Roman"/>
          <w:kern w:val="0"/>
          <w:sz w:val="24"/>
          <w:szCs w:val="24"/>
          <w:lang w:eastAsia="en-AE"/>
          <w14:ligatures w14:val="none"/>
          <w:rPrChange w:id="3621" w:author="Wilson" w:date="2024-06-01T15:34:00Z">
            <w:rPr>
              <w:ins w:id="3622" w:author="Wilson Centaurus" w:date="2024-05-26T16:43:00Z"/>
              <w:rFonts w:ascii="Times New Roman" w:hAnsi="Times New Roman" w:cs="Times New Roman"/>
              <w:sz w:val="36"/>
              <w:szCs w:val="36"/>
              <w:lang w:val="en-ZW"/>
            </w:rPr>
          </w:rPrChange>
        </w:rPr>
        <w:pPrChange w:id="3623" w:author="Wilson" w:date="2024-06-01T15:34:00Z">
          <w:pPr>
            <w:jc w:val="both"/>
          </w:pPr>
        </w:pPrChange>
      </w:pPr>
      <w:ins w:id="3624" w:author="Wilson Centaurus" w:date="2024-05-26T16:43:00Z">
        <w:r w:rsidRPr="009F2C2B">
          <w:rPr>
            <w:rFonts w:ascii="Times New Roman" w:eastAsia="Times New Roman" w:hAnsi="Times New Roman" w:cs="Times New Roman"/>
            <w:kern w:val="0"/>
            <w:sz w:val="24"/>
            <w:szCs w:val="24"/>
            <w:lang w:eastAsia="en-AE"/>
            <w14:ligatures w14:val="none"/>
            <w:rPrChange w:id="3625" w:author="Wilson" w:date="2024-06-01T15:34:00Z">
              <w:rPr>
                <w:rFonts w:ascii="Times New Roman" w:hAnsi="Times New Roman" w:cs="Times New Roman"/>
                <w:sz w:val="36"/>
                <w:szCs w:val="36"/>
                <w:lang w:val="en-ZW"/>
              </w:rPr>
            </w:rPrChange>
          </w:rPr>
          <w:t>Validation ensured the system met high-level requirements and was the correct product. This included dynamic testing activities such as unit testing, white box testing, integration testing, and black box testing.</w:t>
        </w:r>
      </w:ins>
      <w:ins w:id="3626" w:author="Wilson Centaurus" w:date="2024-05-27T00:50:00Z">
        <w:r w:rsidR="005504EE" w:rsidRPr="009F2C2B">
          <w:rPr>
            <w:rFonts w:ascii="Times New Roman" w:eastAsia="Times New Roman" w:hAnsi="Times New Roman" w:cs="Times New Roman"/>
            <w:kern w:val="0"/>
            <w:sz w:val="24"/>
            <w:szCs w:val="24"/>
            <w:lang w:eastAsia="en-AE"/>
            <w14:ligatures w14:val="none"/>
            <w:rPrChange w:id="3627" w:author="Wilson" w:date="2024-06-01T15:34:00Z">
              <w:rPr>
                <w:rFonts w:ascii="Times New Roman" w:hAnsi="Times New Roman" w:cs="Times New Roman"/>
                <w:sz w:val="36"/>
                <w:szCs w:val="36"/>
                <w:lang w:val="en-ZW"/>
              </w:rPr>
            </w:rPrChange>
          </w:rPr>
          <w:t xml:space="preserve"> Our system implementation prioritizes security measures, including </w:t>
        </w:r>
        <w:r w:rsidR="005504EE" w:rsidRPr="009F2C2B">
          <w:rPr>
            <w:rFonts w:ascii="Times New Roman" w:eastAsia="Times New Roman" w:hAnsi="Times New Roman" w:cs="Times New Roman"/>
            <w:kern w:val="0"/>
            <w:sz w:val="24"/>
            <w:szCs w:val="24"/>
            <w:lang w:eastAsia="en-AE"/>
            <w14:ligatures w14:val="none"/>
            <w:rPrChange w:id="3628" w:author="Wilson" w:date="2024-06-01T15:34:00Z">
              <w:rPr>
                <w:rFonts w:ascii="Times New Roman" w:hAnsi="Times New Roman" w:cs="Times New Roman"/>
                <w:sz w:val="36"/>
                <w:szCs w:val="36"/>
                <w:lang w:val="en-ZW"/>
              </w:rPr>
            </w:rPrChange>
          </w:rPr>
          <w:lastRenderedPageBreak/>
          <w:t>password encryption, validation of email addresses and passwords, and user authentication. Screenshots demonstrate these security implementations in action.</w:t>
        </w:r>
      </w:ins>
    </w:p>
    <w:p w14:paraId="0121A54C" w14:textId="61AA6923" w:rsidR="00EF20E6" w:rsidRDefault="004C0488">
      <w:pPr>
        <w:pStyle w:val="Heading3"/>
        <w:rPr>
          <w:ins w:id="3629" w:author="Wilson" w:date="2024-06-01T15:22:00Z"/>
          <w:rFonts w:ascii="Times New Roman" w:hAnsi="Times New Roman" w:cs="Times New Roman"/>
          <w:color w:val="auto"/>
          <w:sz w:val="32"/>
          <w:szCs w:val="32"/>
          <w:lang w:val="en-ZW"/>
        </w:rPr>
      </w:pPr>
      <w:ins w:id="3630" w:author="Wilson Centaurus" w:date="2024-05-27T00:51:00Z">
        <w:r>
          <w:rPr>
            <w:rFonts w:ascii="Times New Roman" w:hAnsi="Times New Roman" w:cs="Times New Roman"/>
            <w:color w:val="auto"/>
            <w:sz w:val="32"/>
            <w:szCs w:val="32"/>
            <w:lang w:val="en-ZW"/>
          </w:rPr>
          <w:t>Fig</w:t>
        </w:r>
      </w:ins>
      <w:ins w:id="3631" w:author="Wilson Centaurus" w:date="2024-05-26T16:43:00Z">
        <w:r w:rsidR="00EF20E6" w:rsidRPr="004C0488">
          <w:rPr>
            <w:rFonts w:ascii="Times New Roman" w:hAnsi="Times New Roman" w:cs="Times New Roman"/>
            <w:color w:val="auto"/>
            <w:sz w:val="32"/>
            <w:szCs w:val="32"/>
            <w:lang w:val="en-ZW"/>
            <w:rPrChange w:id="3632" w:author="Wilson Centaurus" w:date="2024-05-27T00:51:00Z">
              <w:rPr>
                <w:rFonts w:ascii="Times New Roman" w:eastAsiaTheme="minorHAnsi" w:hAnsi="Times New Roman" w:cs="Times New Roman"/>
                <w:b/>
                <w:bCs/>
                <w:color w:val="auto"/>
                <w:sz w:val="36"/>
                <w:szCs w:val="36"/>
                <w:lang w:val="en-ZW"/>
              </w:rPr>
            </w:rPrChange>
          </w:rPr>
          <w:t xml:space="preserve"> </w:t>
        </w:r>
      </w:ins>
      <w:ins w:id="3633" w:author="Wilson" w:date="2024-06-01T15:34:00Z">
        <w:r w:rsidR="009F2C2B">
          <w:rPr>
            <w:rFonts w:ascii="Times New Roman" w:hAnsi="Times New Roman" w:cs="Times New Roman"/>
            <w:color w:val="auto"/>
            <w:sz w:val="32"/>
            <w:szCs w:val="32"/>
            <w:lang w:val="en-ZW"/>
          </w:rPr>
          <w:t>2</w:t>
        </w:r>
      </w:ins>
      <w:ins w:id="3634" w:author="Wilson Centaurus" w:date="2024-05-26T16:43:00Z">
        <w:del w:id="3635" w:author="Wilson" w:date="2024-06-01T15:34:00Z">
          <w:r w:rsidR="00EF20E6" w:rsidRPr="004C0488" w:rsidDel="009F2C2B">
            <w:rPr>
              <w:rFonts w:ascii="Times New Roman" w:hAnsi="Times New Roman" w:cs="Times New Roman"/>
              <w:color w:val="auto"/>
              <w:sz w:val="32"/>
              <w:szCs w:val="32"/>
              <w:lang w:val="en-ZW"/>
              <w:rPrChange w:id="3636" w:author="Wilson Centaurus" w:date="2024-05-27T00:51:00Z">
                <w:rPr>
                  <w:rFonts w:ascii="Times New Roman" w:eastAsiaTheme="minorHAnsi" w:hAnsi="Times New Roman" w:cs="Times New Roman"/>
                  <w:b/>
                  <w:bCs/>
                  <w:color w:val="auto"/>
                  <w:sz w:val="36"/>
                  <w:szCs w:val="36"/>
                  <w:lang w:val="en-ZW"/>
                </w:rPr>
              </w:rPrChange>
            </w:rPr>
            <w:delText>5</w:delText>
          </w:r>
        </w:del>
        <w:r w:rsidR="00EF20E6" w:rsidRPr="004C0488">
          <w:rPr>
            <w:rFonts w:ascii="Times New Roman" w:hAnsi="Times New Roman" w:cs="Times New Roman"/>
            <w:color w:val="auto"/>
            <w:sz w:val="32"/>
            <w:szCs w:val="32"/>
            <w:lang w:val="en-ZW"/>
            <w:rPrChange w:id="3637" w:author="Wilson Centaurus" w:date="2024-05-27T00:51:00Z">
              <w:rPr>
                <w:rFonts w:ascii="Times New Roman" w:eastAsiaTheme="minorHAnsi" w:hAnsi="Times New Roman" w:cs="Times New Roman"/>
                <w:b/>
                <w:bCs/>
                <w:color w:val="auto"/>
                <w:sz w:val="36"/>
                <w:szCs w:val="36"/>
                <w:lang w:val="en-ZW"/>
              </w:rPr>
            </w:rPrChange>
          </w:rPr>
          <w:t>.1</w:t>
        </w:r>
        <w:del w:id="3638" w:author="Wilson" w:date="2024-06-01T15:34:00Z">
          <w:r w:rsidR="00EF20E6" w:rsidRPr="004C0488" w:rsidDel="009F2C2B">
            <w:rPr>
              <w:rFonts w:ascii="Times New Roman" w:hAnsi="Times New Roman" w:cs="Times New Roman"/>
              <w:color w:val="auto"/>
              <w:sz w:val="32"/>
              <w:szCs w:val="32"/>
              <w:lang w:val="en-ZW"/>
              <w:rPrChange w:id="3639" w:author="Wilson Centaurus" w:date="2024-05-27T00:51:00Z">
                <w:rPr>
                  <w:rFonts w:ascii="Times New Roman" w:eastAsiaTheme="minorHAnsi" w:hAnsi="Times New Roman" w:cs="Times New Roman"/>
                  <w:b/>
                  <w:bCs/>
                  <w:color w:val="auto"/>
                  <w:sz w:val="36"/>
                  <w:szCs w:val="36"/>
                  <w:lang w:val="en-ZW"/>
                </w:rPr>
              </w:rPrChange>
            </w:rPr>
            <w:delText>0</w:delText>
          </w:r>
        </w:del>
        <w:r w:rsidR="00EF20E6" w:rsidRPr="004C0488">
          <w:rPr>
            <w:rFonts w:ascii="Times New Roman" w:hAnsi="Times New Roman" w:cs="Times New Roman"/>
            <w:color w:val="auto"/>
            <w:sz w:val="32"/>
            <w:szCs w:val="32"/>
            <w:lang w:val="en-ZW"/>
            <w:rPrChange w:id="3640" w:author="Wilson Centaurus" w:date="2024-05-27T00:51:00Z">
              <w:rPr>
                <w:rFonts w:ascii="Times New Roman" w:eastAsiaTheme="minorHAnsi" w:hAnsi="Times New Roman" w:cs="Times New Roman"/>
                <w:b/>
                <w:bCs/>
                <w:color w:val="auto"/>
                <w:sz w:val="36"/>
                <w:szCs w:val="36"/>
                <w:lang w:val="en-ZW"/>
              </w:rPr>
            </w:rPrChange>
          </w:rPr>
          <w:t>: Validation Test Results</w:t>
        </w:r>
      </w:ins>
    </w:p>
    <w:p w14:paraId="3C80F803" w14:textId="70705BB8" w:rsidR="00EC1986" w:rsidRPr="00EC1986" w:rsidRDefault="00EC1986">
      <w:pPr>
        <w:rPr>
          <w:ins w:id="3641" w:author="Wilson Centaurus" w:date="2024-05-26T16:43:00Z"/>
          <w:sz w:val="28"/>
          <w:szCs w:val="28"/>
          <w:lang w:val="en-ZW"/>
          <w:rPrChange w:id="3642" w:author="Wilson" w:date="2024-06-01T15:22:00Z">
            <w:rPr>
              <w:ins w:id="3643" w:author="Wilson Centaurus" w:date="2024-05-26T16:43:00Z"/>
              <w:rFonts w:ascii="Times New Roman" w:hAnsi="Times New Roman" w:cs="Times New Roman"/>
              <w:b/>
              <w:bCs/>
              <w:sz w:val="36"/>
              <w:szCs w:val="36"/>
              <w:lang w:val="en-ZW"/>
            </w:rPr>
          </w:rPrChange>
        </w:rPr>
        <w:pPrChange w:id="3644" w:author="Wilson" w:date="2024-06-01T15:22:00Z">
          <w:pPr>
            <w:jc w:val="both"/>
          </w:pPr>
        </w:pPrChange>
      </w:pPr>
      <w:ins w:id="3645" w:author="Wilson" w:date="2024-06-01T15:22:00Z">
        <w:r w:rsidRPr="00EC1986">
          <w:rPr>
            <w:sz w:val="28"/>
            <w:szCs w:val="28"/>
            <w:highlight w:val="yellow"/>
            <w:lang w:val="en-ZW"/>
            <w:rPrChange w:id="3646" w:author="Wilson" w:date="2024-06-01T15:22:00Z">
              <w:rPr>
                <w:lang w:val="en-ZW"/>
              </w:rPr>
            </w:rPrChange>
          </w:rPr>
          <w:t>Login validation</w:t>
        </w:r>
      </w:ins>
    </w:p>
    <w:p w14:paraId="02CEFF9F" w14:textId="3FD301A7" w:rsidR="00EF20E6" w:rsidRDefault="00EF20E6" w:rsidP="00EF20E6">
      <w:pPr>
        <w:jc w:val="both"/>
        <w:rPr>
          <w:ins w:id="3647" w:author="Wilson" w:date="2024-06-01T15:27:00Z"/>
          <w:rFonts w:ascii="Times New Roman" w:hAnsi="Times New Roman" w:cs="Times New Roman"/>
          <w:i/>
          <w:iCs/>
          <w:sz w:val="28"/>
          <w:szCs w:val="28"/>
          <w:lang w:val="en-ZW"/>
        </w:rPr>
      </w:pPr>
      <w:ins w:id="3648" w:author="Wilson Centaurus" w:date="2024-05-26T16:43:00Z">
        <w:r w:rsidRPr="004C0488">
          <w:rPr>
            <w:rFonts w:ascii="Times New Roman" w:hAnsi="Times New Roman" w:cs="Times New Roman"/>
            <w:i/>
            <w:iCs/>
            <w:sz w:val="28"/>
            <w:szCs w:val="28"/>
            <w:lang w:val="en-ZW"/>
            <w:rPrChange w:id="3649" w:author="Wilson Centaurus" w:date="2024-05-27T00:53:00Z">
              <w:rPr>
                <w:rFonts w:ascii="Times New Roman" w:hAnsi="Times New Roman" w:cs="Times New Roman"/>
                <w:i/>
                <w:iCs/>
                <w:sz w:val="36"/>
                <w:szCs w:val="36"/>
                <w:lang w:val="en-ZW"/>
              </w:rPr>
            </w:rPrChange>
          </w:rPr>
          <w:t>Description: Results of validation tests ensuring the system meets all specified requirements.</w:t>
        </w:r>
      </w:ins>
    </w:p>
    <w:p w14:paraId="380A72BD" w14:textId="5A47D539" w:rsidR="000C4224" w:rsidRPr="00DD221B" w:rsidRDefault="00F465CB" w:rsidP="000C4224">
      <w:pPr>
        <w:pStyle w:val="Heading3"/>
        <w:rPr>
          <w:ins w:id="3650" w:author="Wilson" w:date="2024-06-01T15:27:00Z"/>
          <w:rFonts w:ascii="Times New Roman" w:hAnsi="Times New Roman" w:cs="Times New Roman"/>
          <w:color w:val="auto"/>
          <w:sz w:val="32"/>
          <w:szCs w:val="32"/>
          <w:lang w:val="en-ZW"/>
        </w:rPr>
      </w:pPr>
      <w:ins w:id="3651" w:author="Wilson" w:date="2024-06-01T15:27:00Z">
        <w:r w:rsidRPr="00DD221B">
          <w:rPr>
            <w:rFonts w:ascii="Times New Roman" w:hAnsi="Times New Roman" w:cs="Times New Roman"/>
            <w:color w:val="auto"/>
            <w:sz w:val="32"/>
            <w:szCs w:val="32"/>
            <w:lang w:val="en-ZW"/>
          </w:rPr>
          <w:t>5.1 SYSTEM SECURITY</w:t>
        </w:r>
      </w:ins>
    </w:p>
    <w:p w14:paraId="03E09455" w14:textId="77777777" w:rsidR="000C4224" w:rsidRPr="009F2C2B" w:rsidRDefault="000C4224">
      <w:pPr>
        <w:spacing w:after="0" w:line="240" w:lineRule="auto"/>
        <w:jc w:val="both"/>
        <w:rPr>
          <w:ins w:id="3652" w:author="Wilson" w:date="2024-06-01T15:27:00Z"/>
          <w:rFonts w:ascii="Times New Roman" w:eastAsia="Times New Roman" w:hAnsi="Times New Roman" w:cs="Times New Roman"/>
          <w:kern w:val="0"/>
          <w:sz w:val="24"/>
          <w:szCs w:val="24"/>
          <w:lang w:eastAsia="en-AE"/>
          <w14:ligatures w14:val="none"/>
          <w:rPrChange w:id="3653" w:author="Wilson" w:date="2024-06-01T15:35:00Z">
            <w:rPr>
              <w:ins w:id="3654" w:author="Wilson" w:date="2024-06-01T15:27:00Z"/>
              <w:rFonts w:ascii="Times New Roman" w:hAnsi="Times New Roman" w:cs="Times New Roman"/>
              <w:sz w:val="36"/>
              <w:szCs w:val="36"/>
              <w:lang w:val="en-ZW"/>
            </w:rPr>
          </w:rPrChange>
        </w:rPr>
        <w:pPrChange w:id="3655" w:author="Wilson" w:date="2024-06-01T15:35:00Z">
          <w:pPr>
            <w:jc w:val="both"/>
          </w:pPr>
        </w:pPrChange>
      </w:pPr>
      <w:ins w:id="3656" w:author="Wilson" w:date="2024-06-01T15:27:00Z">
        <w:r w:rsidRPr="009F2C2B">
          <w:rPr>
            <w:rFonts w:ascii="Times New Roman" w:eastAsia="Times New Roman" w:hAnsi="Times New Roman" w:cs="Times New Roman"/>
            <w:kern w:val="0"/>
            <w:sz w:val="24"/>
            <w:szCs w:val="24"/>
            <w:lang w:eastAsia="en-AE"/>
            <w14:ligatures w14:val="none"/>
            <w:rPrChange w:id="3657" w:author="Wilson" w:date="2024-06-01T15:35:00Z">
              <w:rPr>
                <w:rFonts w:ascii="Times New Roman" w:hAnsi="Times New Roman" w:cs="Times New Roman"/>
                <w:sz w:val="36"/>
                <w:szCs w:val="36"/>
                <w:lang w:val="en-ZW"/>
              </w:rPr>
            </w:rPrChange>
          </w:rPr>
          <w:t>Our system implementation prioritizes security measures, including password encryption, validation of email addresses and passwords, and user authentication. Screenshots demonstrate these security implementations in action.</w:t>
        </w:r>
      </w:ins>
    </w:p>
    <w:p w14:paraId="1CF32CCD" w14:textId="59A721EC" w:rsidR="000C4224" w:rsidRPr="004C0488" w:rsidRDefault="000C4224" w:rsidP="000C4224">
      <w:pPr>
        <w:jc w:val="both"/>
        <w:rPr>
          <w:ins w:id="3658" w:author="Wilson Centaurus" w:date="2024-05-26T16:43:00Z"/>
          <w:rFonts w:ascii="Times New Roman" w:hAnsi="Times New Roman" w:cs="Times New Roman"/>
          <w:i/>
          <w:iCs/>
          <w:sz w:val="28"/>
          <w:szCs w:val="28"/>
          <w:lang w:val="en-ZW"/>
          <w:rPrChange w:id="3659" w:author="Wilson Centaurus" w:date="2024-05-27T00:53:00Z">
            <w:rPr>
              <w:ins w:id="3660" w:author="Wilson Centaurus" w:date="2024-05-26T16:43:00Z"/>
              <w:rFonts w:ascii="Times New Roman" w:hAnsi="Times New Roman" w:cs="Times New Roman"/>
              <w:sz w:val="36"/>
              <w:szCs w:val="36"/>
              <w:lang w:val="en-ZW"/>
            </w:rPr>
          </w:rPrChange>
        </w:rPr>
      </w:pPr>
      <w:ins w:id="3661" w:author="Wilson" w:date="2024-06-01T15:27:00Z">
        <w:r w:rsidRPr="00DD221B">
          <w:rPr>
            <w:rFonts w:ascii="Times New Roman" w:hAnsi="Times New Roman" w:cs="Times New Roman"/>
            <w:sz w:val="32"/>
            <w:szCs w:val="32"/>
            <w:highlight w:val="yellow"/>
            <w:lang w:val="en-ZW"/>
          </w:rPr>
          <w:t>firebase database security details screenshot</w:t>
        </w:r>
      </w:ins>
    </w:p>
    <w:p w14:paraId="5A313447" w14:textId="7FD4A94E" w:rsidR="00EF20E6" w:rsidRPr="000C4224" w:rsidRDefault="00313B96">
      <w:pPr>
        <w:pStyle w:val="Heading3"/>
        <w:rPr>
          <w:ins w:id="3662" w:author="Wilson Centaurus" w:date="2024-05-26T16:43:00Z"/>
          <w:rFonts w:ascii="Times New Roman" w:hAnsi="Times New Roman" w:cs="Times New Roman"/>
          <w:sz w:val="32"/>
          <w:szCs w:val="32"/>
          <w:lang w:val="en-ZW"/>
          <w:rPrChange w:id="3663" w:author="Wilson" w:date="2024-06-01T15:26:00Z">
            <w:rPr>
              <w:ins w:id="3664" w:author="Wilson Centaurus" w:date="2024-05-26T16:43:00Z"/>
              <w:rFonts w:ascii="Times New Roman" w:hAnsi="Times New Roman" w:cs="Times New Roman"/>
              <w:b/>
              <w:bCs/>
              <w:sz w:val="36"/>
              <w:szCs w:val="36"/>
              <w:lang w:val="en-ZW"/>
            </w:rPr>
          </w:rPrChange>
        </w:rPr>
        <w:pPrChange w:id="3665" w:author="Wilson" w:date="2024-06-01T15:26:00Z">
          <w:pPr>
            <w:jc w:val="both"/>
          </w:pPr>
        </w:pPrChange>
      </w:pPr>
      <w:ins w:id="3666" w:author="Wilson Centaurus" w:date="2024-05-26T16:43:00Z">
        <w:r w:rsidRPr="000C4224">
          <w:rPr>
            <w:rFonts w:ascii="Times New Roman" w:hAnsi="Times New Roman" w:cs="Times New Roman"/>
            <w:color w:val="auto"/>
            <w:sz w:val="32"/>
            <w:szCs w:val="32"/>
            <w:lang w:val="en-ZW"/>
            <w:rPrChange w:id="3667" w:author="Wilson" w:date="2024-06-01T15:26:00Z">
              <w:rPr>
                <w:rFonts w:ascii="Times New Roman" w:hAnsi="Times New Roman" w:cs="Times New Roman"/>
                <w:sz w:val="32"/>
                <w:szCs w:val="32"/>
                <w:lang w:val="en-ZW"/>
              </w:rPr>
            </w:rPrChange>
          </w:rPr>
          <w:t>5.3.5 VERIFICATION</w:t>
        </w:r>
      </w:ins>
    </w:p>
    <w:p w14:paraId="2CAF7201" w14:textId="77777777" w:rsidR="00EF20E6" w:rsidRPr="009F2C2B" w:rsidRDefault="00EF20E6">
      <w:pPr>
        <w:spacing w:after="0" w:line="240" w:lineRule="auto"/>
        <w:jc w:val="both"/>
        <w:rPr>
          <w:ins w:id="3668" w:author="Wilson Centaurus" w:date="2024-05-27T00:54:00Z"/>
          <w:rFonts w:ascii="Times New Roman" w:eastAsia="Times New Roman" w:hAnsi="Times New Roman" w:cs="Times New Roman"/>
          <w:kern w:val="0"/>
          <w:sz w:val="24"/>
          <w:szCs w:val="24"/>
          <w:lang w:eastAsia="en-AE"/>
          <w14:ligatures w14:val="none"/>
          <w:rPrChange w:id="3669" w:author="Wilson" w:date="2024-06-01T15:35:00Z">
            <w:rPr>
              <w:ins w:id="3670" w:author="Wilson Centaurus" w:date="2024-05-27T00:54:00Z"/>
              <w:rFonts w:ascii="Times New Roman" w:hAnsi="Times New Roman" w:cs="Times New Roman"/>
              <w:sz w:val="36"/>
              <w:szCs w:val="36"/>
              <w:lang w:val="en-ZW"/>
            </w:rPr>
          </w:rPrChange>
        </w:rPr>
        <w:pPrChange w:id="3671" w:author="Wilson" w:date="2024-06-01T15:35:00Z">
          <w:pPr>
            <w:jc w:val="both"/>
          </w:pPr>
        </w:pPrChange>
      </w:pPr>
      <w:ins w:id="3672" w:author="Wilson Centaurus" w:date="2024-05-26T16:43:00Z">
        <w:r w:rsidRPr="009F2C2B">
          <w:rPr>
            <w:rFonts w:ascii="Times New Roman" w:eastAsia="Times New Roman" w:hAnsi="Times New Roman" w:cs="Times New Roman"/>
            <w:kern w:val="0"/>
            <w:sz w:val="24"/>
            <w:szCs w:val="24"/>
            <w:lang w:eastAsia="en-AE"/>
            <w14:ligatures w14:val="none"/>
            <w:rPrChange w:id="3673" w:author="Wilson" w:date="2024-06-01T15:35:00Z">
              <w:rPr>
                <w:rFonts w:ascii="Times New Roman" w:hAnsi="Times New Roman" w:cs="Times New Roman"/>
                <w:sz w:val="36"/>
                <w:szCs w:val="36"/>
                <w:lang w:val="en-ZW"/>
              </w:rPr>
            </w:rPrChange>
          </w:rPr>
          <w:t>Verification confirmed that the system accomplished its objectives without errors. This involved static testing methods such as inspections, reviews, walkthroughs, and desk-checking.</w:t>
        </w:r>
      </w:ins>
    </w:p>
    <w:p w14:paraId="26E70F0E" w14:textId="77777777" w:rsidR="004C0488" w:rsidRDefault="004C0488" w:rsidP="00EF20E6">
      <w:pPr>
        <w:jc w:val="both"/>
        <w:rPr>
          <w:ins w:id="3674" w:author="Wilson Centaurus" w:date="2024-05-27T00:54:00Z"/>
          <w:rFonts w:ascii="Times New Roman" w:hAnsi="Times New Roman" w:cs="Times New Roman"/>
          <w:sz w:val="36"/>
          <w:szCs w:val="36"/>
          <w:lang w:val="en-ZW"/>
        </w:rPr>
      </w:pPr>
    </w:p>
    <w:p w14:paraId="48487763" w14:textId="77777777" w:rsidR="004C0488" w:rsidRPr="000C4224" w:rsidRDefault="004C0488">
      <w:pPr>
        <w:pStyle w:val="Heading3"/>
        <w:rPr>
          <w:ins w:id="3675" w:author="Wilson Centaurus" w:date="2024-05-27T00:54:00Z"/>
          <w:rFonts w:ascii="Times New Roman" w:hAnsi="Times New Roman" w:cs="Times New Roman"/>
          <w:color w:val="auto"/>
          <w:sz w:val="32"/>
          <w:szCs w:val="32"/>
          <w:lang w:val="en-ZW"/>
          <w:rPrChange w:id="3676" w:author="Wilson" w:date="2024-06-01T15:26:00Z">
            <w:rPr>
              <w:ins w:id="3677" w:author="Wilson Centaurus" w:date="2024-05-27T00:54:00Z"/>
              <w:rFonts w:ascii="Times New Roman" w:hAnsi="Times New Roman" w:cs="Times New Roman"/>
              <w:b/>
              <w:bCs/>
              <w:color w:val="auto"/>
              <w:sz w:val="32"/>
              <w:szCs w:val="32"/>
            </w:rPr>
          </w:rPrChange>
        </w:rPr>
        <w:pPrChange w:id="3678" w:author="Wilson" w:date="2024-06-01T15:26:00Z">
          <w:pPr>
            <w:pStyle w:val="Heading2"/>
          </w:pPr>
        </w:pPrChange>
      </w:pPr>
      <w:ins w:id="3679" w:author="Wilson Centaurus" w:date="2024-05-27T00:54:00Z">
        <w:r w:rsidRPr="000C4224">
          <w:rPr>
            <w:rFonts w:ascii="Times New Roman" w:hAnsi="Times New Roman" w:cs="Times New Roman"/>
            <w:color w:val="auto"/>
            <w:sz w:val="32"/>
            <w:szCs w:val="32"/>
            <w:lang w:val="en-ZW"/>
            <w:rPrChange w:id="3680" w:author="Wilson" w:date="2024-06-01T15:26:00Z">
              <w:rPr>
                <w:rFonts w:ascii="Times New Roman" w:hAnsi="Times New Roman" w:cs="Times New Roman"/>
                <w:b/>
                <w:bCs/>
                <w:color w:val="auto"/>
                <w:sz w:val="32"/>
                <w:szCs w:val="32"/>
              </w:rPr>
            </w:rPrChange>
          </w:rPr>
          <w:t>5.3.3 ACCEPTANCE TESTING</w:t>
        </w:r>
      </w:ins>
    </w:p>
    <w:p w14:paraId="1F18DED1" w14:textId="77777777" w:rsidR="004C0488" w:rsidRPr="009F2C2B" w:rsidRDefault="004C0488">
      <w:pPr>
        <w:spacing w:after="0" w:line="240" w:lineRule="auto"/>
        <w:jc w:val="both"/>
        <w:rPr>
          <w:ins w:id="3681" w:author="Wilson Centaurus" w:date="2024-05-27T00:54:00Z"/>
          <w:rFonts w:ascii="Times New Roman" w:eastAsia="Times New Roman" w:hAnsi="Times New Roman" w:cs="Times New Roman"/>
          <w:kern w:val="0"/>
          <w:sz w:val="24"/>
          <w:szCs w:val="24"/>
          <w:lang w:eastAsia="en-AE"/>
          <w14:ligatures w14:val="none"/>
          <w:rPrChange w:id="3682" w:author="Wilson" w:date="2024-06-01T15:36:00Z">
            <w:rPr>
              <w:ins w:id="3683" w:author="Wilson Centaurus" w:date="2024-05-27T00:54:00Z"/>
              <w:rFonts w:ascii="Times New Roman" w:hAnsi="Times New Roman" w:cs="Times New Roman"/>
              <w:sz w:val="36"/>
              <w:szCs w:val="36"/>
              <w:lang w:val="en-ZW"/>
            </w:rPr>
          </w:rPrChange>
        </w:rPr>
        <w:pPrChange w:id="3684" w:author="Wilson" w:date="2024-06-01T15:36:00Z">
          <w:pPr>
            <w:jc w:val="both"/>
          </w:pPr>
        </w:pPrChange>
      </w:pPr>
      <w:ins w:id="3685" w:author="Wilson Centaurus" w:date="2024-05-27T00:54:00Z">
        <w:r w:rsidRPr="009F2C2B">
          <w:rPr>
            <w:rFonts w:ascii="Times New Roman" w:eastAsia="Times New Roman" w:hAnsi="Times New Roman" w:cs="Times New Roman"/>
            <w:kern w:val="0"/>
            <w:sz w:val="24"/>
            <w:szCs w:val="24"/>
            <w:lang w:eastAsia="en-AE"/>
            <w14:ligatures w14:val="none"/>
            <w:rPrChange w:id="3686" w:author="Wilson" w:date="2024-06-01T15:36:00Z">
              <w:rPr>
                <w:rFonts w:ascii="Times New Roman" w:hAnsi="Times New Roman" w:cs="Times New Roman"/>
                <w:sz w:val="36"/>
                <w:szCs w:val="36"/>
                <w:lang w:val="en-ZW"/>
              </w:rPr>
            </w:rPrChange>
          </w:rPr>
          <w:t>The system was evaluated to ensure it met business requirements and was ready for deployment. This included testing the overall integration of software and hardware components.</w:t>
        </w:r>
      </w:ins>
    </w:p>
    <w:p w14:paraId="5F9B5BF7" w14:textId="77777777" w:rsidR="004C0488" w:rsidRPr="00EF20E6" w:rsidRDefault="004C0488" w:rsidP="00EF20E6">
      <w:pPr>
        <w:jc w:val="both"/>
        <w:rPr>
          <w:ins w:id="3687" w:author="Wilson Centaurus" w:date="2024-05-26T16:43:00Z"/>
          <w:rFonts w:ascii="Times New Roman" w:hAnsi="Times New Roman" w:cs="Times New Roman"/>
          <w:sz w:val="36"/>
          <w:szCs w:val="36"/>
          <w:lang w:val="en-ZW"/>
        </w:rPr>
      </w:pPr>
    </w:p>
    <w:p w14:paraId="53BB6094" w14:textId="634EC4FD" w:rsidR="00EF20E6" w:rsidRDefault="00F465CB" w:rsidP="000C4224">
      <w:pPr>
        <w:pStyle w:val="Heading2"/>
        <w:rPr>
          <w:ins w:id="3688" w:author="Wilson" w:date="2024-06-01T16:01:00Z"/>
          <w:rFonts w:ascii="Times New Roman" w:hAnsi="Times New Roman" w:cs="Times New Roman"/>
          <w:b/>
          <w:bCs/>
          <w:color w:val="auto"/>
          <w:sz w:val="32"/>
          <w:szCs w:val="32"/>
        </w:rPr>
      </w:pPr>
      <w:ins w:id="3689" w:author="Wilson Centaurus" w:date="2024-05-26T16:43:00Z">
        <w:r w:rsidRPr="000C4224">
          <w:rPr>
            <w:rFonts w:ascii="Times New Roman" w:hAnsi="Times New Roman" w:cs="Times New Roman"/>
            <w:b/>
            <w:bCs/>
            <w:color w:val="auto"/>
            <w:sz w:val="32"/>
            <w:szCs w:val="32"/>
          </w:rPr>
          <w:t>5.4 SYSTEM IN ACTION</w:t>
        </w:r>
      </w:ins>
    </w:p>
    <w:p w14:paraId="5FE80AC8" w14:textId="77777777" w:rsidR="007D69F3" w:rsidRPr="007D69F3" w:rsidRDefault="007D69F3">
      <w:pPr>
        <w:rPr>
          <w:ins w:id="3690" w:author="Wilson Centaurus" w:date="2024-05-26T16:43:00Z"/>
          <w:rPrChange w:id="3691" w:author="Wilson" w:date="2024-06-01T16:01:00Z">
            <w:rPr>
              <w:ins w:id="3692" w:author="Wilson Centaurus" w:date="2024-05-26T16:43:00Z"/>
              <w:rFonts w:ascii="Times New Roman" w:hAnsi="Times New Roman" w:cs="Times New Roman"/>
              <w:b/>
              <w:bCs/>
              <w:sz w:val="36"/>
              <w:szCs w:val="36"/>
              <w:lang w:val="en-ZW"/>
            </w:rPr>
          </w:rPrChange>
        </w:rPr>
        <w:pPrChange w:id="3693" w:author="Wilson" w:date="2024-06-01T16:01:00Z">
          <w:pPr>
            <w:jc w:val="both"/>
          </w:pPr>
        </w:pPrChange>
      </w:pPr>
    </w:p>
    <w:p w14:paraId="5674FDEF" w14:textId="77777777" w:rsidR="00EF20E6" w:rsidRPr="009F2C2B" w:rsidRDefault="00EF20E6">
      <w:pPr>
        <w:spacing w:after="0" w:line="240" w:lineRule="auto"/>
        <w:jc w:val="both"/>
        <w:rPr>
          <w:ins w:id="3694" w:author="Wilson Centaurus" w:date="2024-05-26T16:43:00Z"/>
          <w:rFonts w:ascii="Times New Roman" w:eastAsia="Times New Roman" w:hAnsi="Times New Roman" w:cs="Times New Roman"/>
          <w:kern w:val="0"/>
          <w:sz w:val="24"/>
          <w:szCs w:val="24"/>
          <w:lang w:eastAsia="en-AE"/>
          <w14:ligatures w14:val="none"/>
          <w:rPrChange w:id="3695" w:author="Wilson" w:date="2024-06-01T15:36:00Z">
            <w:rPr>
              <w:ins w:id="3696" w:author="Wilson Centaurus" w:date="2024-05-26T16:43:00Z"/>
              <w:rFonts w:ascii="Times New Roman" w:hAnsi="Times New Roman" w:cs="Times New Roman"/>
              <w:sz w:val="36"/>
              <w:szCs w:val="36"/>
              <w:lang w:val="en-ZW"/>
            </w:rPr>
          </w:rPrChange>
        </w:rPr>
        <w:pPrChange w:id="3697" w:author="Wilson" w:date="2024-06-01T15:36:00Z">
          <w:pPr>
            <w:jc w:val="both"/>
          </w:pPr>
        </w:pPrChange>
      </w:pPr>
      <w:ins w:id="3698" w:author="Wilson Centaurus" w:date="2024-05-26T16:43:00Z">
        <w:r w:rsidRPr="009F2C2B">
          <w:rPr>
            <w:rFonts w:ascii="Times New Roman" w:eastAsia="Times New Roman" w:hAnsi="Times New Roman" w:cs="Times New Roman"/>
            <w:kern w:val="0"/>
            <w:sz w:val="24"/>
            <w:szCs w:val="24"/>
            <w:lang w:eastAsia="en-AE"/>
            <w14:ligatures w14:val="none"/>
            <w:rPrChange w:id="3699" w:author="Wilson" w:date="2024-06-01T15:36:00Z">
              <w:rPr>
                <w:rFonts w:ascii="Times New Roman" w:hAnsi="Times New Roman" w:cs="Times New Roman"/>
                <w:sz w:val="36"/>
                <w:szCs w:val="36"/>
                <w:lang w:val="en-ZW"/>
              </w:rPr>
            </w:rPrChange>
          </w:rPr>
          <w:t>Finally, the integrated system was tested in a real-world scenario at Zimunda Estate. The following images and figures illustrate the system in operation.</w:t>
        </w:r>
      </w:ins>
    </w:p>
    <w:p w14:paraId="613E9071" w14:textId="46D8DD4B" w:rsidR="00EF20E6" w:rsidRPr="000C4224" w:rsidRDefault="00EF20E6">
      <w:pPr>
        <w:pStyle w:val="Heading3"/>
        <w:rPr>
          <w:ins w:id="3700" w:author="Wilson" w:date="2024-06-01T15:17:00Z"/>
          <w:rFonts w:ascii="Times New Roman" w:hAnsi="Times New Roman" w:cs="Times New Roman"/>
          <w:sz w:val="32"/>
          <w:szCs w:val="32"/>
          <w:lang w:val="en-ZW"/>
          <w:rPrChange w:id="3701" w:author="Wilson" w:date="2024-06-01T15:27:00Z">
            <w:rPr>
              <w:ins w:id="3702" w:author="Wilson" w:date="2024-06-01T15:17:00Z"/>
              <w:rFonts w:ascii="Times New Roman" w:hAnsi="Times New Roman" w:cs="Times New Roman"/>
              <w:b/>
              <w:bCs/>
              <w:sz w:val="36"/>
              <w:szCs w:val="36"/>
              <w:lang w:val="en-ZW"/>
            </w:rPr>
          </w:rPrChange>
        </w:rPr>
        <w:pPrChange w:id="3703" w:author="Wilson" w:date="2024-06-01T15:27:00Z">
          <w:pPr>
            <w:jc w:val="both"/>
          </w:pPr>
        </w:pPrChange>
      </w:pPr>
      <w:ins w:id="3704" w:author="Wilson Centaurus" w:date="2024-05-26T16:43:00Z">
        <w:r w:rsidRPr="000C4224">
          <w:rPr>
            <w:rFonts w:ascii="Times New Roman" w:hAnsi="Times New Roman" w:cs="Times New Roman"/>
            <w:color w:val="auto"/>
            <w:sz w:val="32"/>
            <w:szCs w:val="32"/>
            <w:lang w:val="en-ZW"/>
            <w:rPrChange w:id="3705" w:author="Wilson" w:date="2024-06-01T15:27:00Z">
              <w:rPr>
                <w:rFonts w:ascii="Times New Roman" w:hAnsi="Times New Roman" w:cs="Times New Roman"/>
                <w:b/>
                <w:bCs/>
                <w:sz w:val="36"/>
                <w:szCs w:val="36"/>
                <w:lang w:val="en-ZW"/>
              </w:rPr>
            </w:rPrChange>
          </w:rPr>
          <w:t>Figure 5.4: System Monitoring Pond Environment</w:t>
        </w:r>
      </w:ins>
    </w:p>
    <w:p w14:paraId="08AE5825" w14:textId="69ADFF22" w:rsidR="00D929B6" w:rsidRPr="00D929B6" w:rsidRDefault="00D929B6" w:rsidP="00EF20E6">
      <w:pPr>
        <w:jc w:val="both"/>
        <w:rPr>
          <w:ins w:id="3706" w:author="Wilson Centaurus" w:date="2024-05-26T16:43:00Z"/>
          <w:rFonts w:ascii="Times New Roman" w:hAnsi="Times New Roman" w:cs="Times New Roman"/>
          <w:sz w:val="32"/>
          <w:szCs w:val="32"/>
          <w:lang w:val="en-ZW"/>
          <w:rPrChange w:id="3707" w:author="Wilson" w:date="2024-06-01T15:17:00Z">
            <w:rPr>
              <w:ins w:id="3708" w:author="Wilson Centaurus" w:date="2024-05-26T16:43:00Z"/>
              <w:rFonts w:ascii="Times New Roman" w:hAnsi="Times New Roman" w:cs="Times New Roman"/>
              <w:b/>
              <w:bCs/>
              <w:sz w:val="36"/>
              <w:szCs w:val="36"/>
              <w:lang w:val="en-ZW"/>
            </w:rPr>
          </w:rPrChange>
        </w:rPr>
      </w:pPr>
      <w:ins w:id="3709" w:author="Wilson" w:date="2024-06-01T15:17:00Z">
        <w:r w:rsidRPr="00D929B6">
          <w:rPr>
            <w:rFonts w:ascii="Times New Roman" w:hAnsi="Times New Roman" w:cs="Times New Roman"/>
            <w:sz w:val="32"/>
            <w:szCs w:val="32"/>
            <w:highlight w:val="yellow"/>
            <w:lang w:val="en-ZW"/>
            <w:rPrChange w:id="3710" w:author="Wilson" w:date="2024-06-01T15:17:00Z">
              <w:rPr>
                <w:rFonts w:ascii="Times New Roman" w:hAnsi="Times New Roman" w:cs="Times New Roman"/>
                <w:b/>
                <w:bCs/>
                <w:sz w:val="36"/>
                <w:szCs w:val="36"/>
                <w:lang w:val="en-ZW"/>
              </w:rPr>
            </w:rPrChange>
          </w:rPr>
          <w:t>The whole system running</w:t>
        </w:r>
      </w:ins>
    </w:p>
    <w:p w14:paraId="383817FE" w14:textId="77777777" w:rsidR="00EF20E6" w:rsidRPr="009F2C2B" w:rsidRDefault="00EF20E6" w:rsidP="00EF20E6">
      <w:pPr>
        <w:jc w:val="both"/>
        <w:rPr>
          <w:ins w:id="3711" w:author="Wilson Centaurus" w:date="2024-05-26T16:43:00Z"/>
          <w:rFonts w:ascii="Times New Roman" w:hAnsi="Times New Roman" w:cs="Times New Roman"/>
          <w:i/>
          <w:iCs/>
          <w:sz w:val="28"/>
          <w:szCs w:val="28"/>
          <w:lang w:val="en-ZW"/>
          <w:rPrChange w:id="3712" w:author="Wilson" w:date="2024-06-01T15:36:00Z">
            <w:rPr>
              <w:ins w:id="3713" w:author="Wilson Centaurus" w:date="2024-05-26T16:43:00Z"/>
              <w:rFonts w:ascii="Times New Roman" w:hAnsi="Times New Roman" w:cs="Times New Roman"/>
              <w:sz w:val="36"/>
              <w:szCs w:val="36"/>
              <w:lang w:val="en-ZW"/>
            </w:rPr>
          </w:rPrChange>
        </w:rPr>
      </w:pPr>
      <w:ins w:id="3714" w:author="Wilson Centaurus" w:date="2024-05-26T16:43:00Z">
        <w:r w:rsidRPr="009F2C2B">
          <w:rPr>
            <w:rFonts w:ascii="Times New Roman" w:hAnsi="Times New Roman" w:cs="Times New Roman"/>
            <w:i/>
            <w:iCs/>
            <w:sz w:val="28"/>
            <w:szCs w:val="28"/>
            <w:lang w:val="en-ZW"/>
            <w:rPrChange w:id="3715" w:author="Wilson" w:date="2024-06-01T15:36:00Z">
              <w:rPr>
                <w:rFonts w:ascii="Times New Roman" w:hAnsi="Times New Roman" w:cs="Times New Roman"/>
                <w:i/>
                <w:iCs/>
                <w:sz w:val="36"/>
                <w:szCs w:val="36"/>
                <w:lang w:val="en-ZW"/>
              </w:rPr>
            </w:rPrChange>
          </w:rPr>
          <w:t>Description: The system actively monitoring and adjusting the pond environment at Zimunda Estate.</w:t>
        </w:r>
      </w:ins>
    </w:p>
    <w:p w14:paraId="5AFD360D" w14:textId="48DFE594" w:rsidR="00EF20E6" w:rsidRPr="000C4224" w:rsidRDefault="00EF20E6">
      <w:pPr>
        <w:pStyle w:val="Heading3"/>
        <w:rPr>
          <w:ins w:id="3716" w:author="Wilson" w:date="2024-06-01T15:16:00Z"/>
          <w:rFonts w:ascii="Times New Roman" w:hAnsi="Times New Roman" w:cs="Times New Roman"/>
          <w:sz w:val="32"/>
          <w:szCs w:val="32"/>
          <w:lang w:val="en-ZW"/>
          <w:rPrChange w:id="3717" w:author="Wilson" w:date="2024-06-01T15:27:00Z">
            <w:rPr>
              <w:ins w:id="3718" w:author="Wilson" w:date="2024-06-01T15:16:00Z"/>
              <w:rFonts w:ascii="Times New Roman" w:hAnsi="Times New Roman" w:cs="Times New Roman"/>
              <w:b/>
              <w:bCs/>
              <w:sz w:val="36"/>
              <w:szCs w:val="36"/>
              <w:lang w:val="en-ZW"/>
            </w:rPr>
          </w:rPrChange>
        </w:rPr>
        <w:pPrChange w:id="3719" w:author="Wilson" w:date="2024-06-01T15:27:00Z">
          <w:pPr>
            <w:jc w:val="both"/>
          </w:pPr>
        </w:pPrChange>
      </w:pPr>
      <w:ins w:id="3720" w:author="Wilson Centaurus" w:date="2024-05-26T16:43:00Z">
        <w:r w:rsidRPr="000C4224">
          <w:rPr>
            <w:rFonts w:ascii="Times New Roman" w:hAnsi="Times New Roman" w:cs="Times New Roman"/>
            <w:color w:val="auto"/>
            <w:sz w:val="32"/>
            <w:szCs w:val="32"/>
            <w:lang w:val="en-ZW"/>
            <w:rPrChange w:id="3721" w:author="Wilson" w:date="2024-06-01T15:27:00Z">
              <w:rPr>
                <w:rFonts w:ascii="Times New Roman" w:hAnsi="Times New Roman" w:cs="Times New Roman"/>
                <w:b/>
                <w:bCs/>
                <w:sz w:val="36"/>
                <w:szCs w:val="36"/>
                <w:lang w:val="en-ZW"/>
              </w:rPr>
            </w:rPrChange>
          </w:rPr>
          <w:t>Figure 5.5: Real-Time Data Display</w:t>
        </w:r>
      </w:ins>
    </w:p>
    <w:p w14:paraId="507743FE" w14:textId="17AC44D2" w:rsidR="00D929B6" w:rsidRPr="00D929B6" w:rsidRDefault="00D929B6" w:rsidP="00EF20E6">
      <w:pPr>
        <w:jc w:val="both"/>
        <w:rPr>
          <w:ins w:id="3722" w:author="Wilson Centaurus" w:date="2024-05-26T16:43:00Z"/>
          <w:rFonts w:ascii="Times New Roman" w:hAnsi="Times New Roman" w:cs="Times New Roman"/>
          <w:sz w:val="32"/>
          <w:szCs w:val="32"/>
          <w:lang w:val="en-ZW"/>
          <w:rPrChange w:id="3723" w:author="Wilson" w:date="2024-06-01T15:17:00Z">
            <w:rPr>
              <w:ins w:id="3724" w:author="Wilson Centaurus" w:date="2024-05-26T16:43:00Z"/>
              <w:rFonts w:ascii="Times New Roman" w:hAnsi="Times New Roman" w:cs="Times New Roman"/>
              <w:b/>
              <w:bCs/>
              <w:sz w:val="36"/>
              <w:szCs w:val="36"/>
              <w:lang w:val="en-ZW"/>
            </w:rPr>
          </w:rPrChange>
        </w:rPr>
      </w:pPr>
      <w:ins w:id="3725" w:author="Wilson" w:date="2024-06-01T15:16:00Z">
        <w:r w:rsidRPr="00D929B6">
          <w:rPr>
            <w:rFonts w:ascii="Times New Roman" w:hAnsi="Times New Roman" w:cs="Times New Roman"/>
            <w:sz w:val="32"/>
            <w:szCs w:val="32"/>
            <w:highlight w:val="yellow"/>
            <w:lang w:val="en-ZW"/>
            <w:rPrChange w:id="3726" w:author="Wilson" w:date="2024-06-01T15:17:00Z">
              <w:rPr>
                <w:rFonts w:ascii="Times New Roman" w:hAnsi="Times New Roman" w:cs="Times New Roman"/>
                <w:b/>
                <w:bCs/>
                <w:sz w:val="36"/>
                <w:szCs w:val="36"/>
                <w:lang w:val="en-ZW"/>
              </w:rPr>
            </w:rPrChange>
          </w:rPr>
          <w:t>Realtime weather modal</w:t>
        </w:r>
      </w:ins>
    </w:p>
    <w:p w14:paraId="3F0F7534" w14:textId="77777777" w:rsidR="00EF20E6" w:rsidRPr="009F2C2B" w:rsidRDefault="00EF20E6" w:rsidP="00EF20E6">
      <w:pPr>
        <w:jc w:val="both"/>
        <w:rPr>
          <w:ins w:id="3727" w:author="Wilson Centaurus" w:date="2024-05-26T16:43:00Z"/>
          <w:rFonts w:ascii="Times New Roman" w:hAnsi="Times New Roman" w:cs="Times New Roman"/>
          <w:i/>
          <w:iCs/>
          <w:sz w:val="28"/>
          <w:szCs w:val="28"/>
          <w:lang w:val="en-ZW"/>
          <w:rPrChange w:id="3728" w:author="Wilson" w:date="2024-06-01T15:36:00Z">
            <w:rPr>
              <w:ins w:id="3729" w:author="Wilson Centaurus" w:date="2024-05-26T16:43:00Z"/>
              <w:rFonts w:ascii="Times New Roman" w:hAnsi="Times New Roman" w:cs="Times New Roman"/>
              <w:sz w:val="36"/>
              <w:szCs w:val="36"/>
              <w:lang w:val="en-ZW"/>
            </w:rPr>
          </w:rPrChange>
        </w:rPr>
      </w:pPr>
      <w:ins w:id="3730" w:author="Wilson Centaurus" w:date="2024-05-26T16:43:00Z">
        <w:r w:rsidRPr="009F2C2B">
          <w:rPr>
            <w:rFonts w:ascii="Times New Roman" w:hAnsi="Times New Roman" w:cs="Times New Roman"/>
            <w:i/>
            <w:iCs/>
            <w:sz w:val="28"/>
            <w:szCs w:val="28"/>
            <w:lang w:val="en-ZW"/>
            <w:rPrChange w:id="3731" w:author="Wilson" w:date="2024-06-01T15:36:00Z">
              <w:rPr>
                <w:rFonts w:ascii="Times New Roman" w:hAnsi="Times New Roman" w:cs="Times New Roman"/>
                <w:i/>
                <w:iCs/>
                <w:sz w:val="36"/>
                <w:szCs w:val="36"/>
                <w:lang w:val="en-ZW"/>
              </w:rPr>
            </w:rPrChange>
          </w:rPr>
          <w:t>Description: Real-time display of sensor data on the system dashboard.</w:t>
        </w:r>
      </w:ins>
    </w:p>
    <w:p w14:paraId="4F10159F" w14:textId="5EBA6F36" w:rsidR="00EF20E6" w:rsidRDefault="00EF20E6" w:rsidP="00BD7DC4">
      <w:pPr>
        <w:jc w:val="both"/>
        <w:rPr>
          <w:ins w:id="3732" w:author="Wilson" w:date="2024-06-01T15:36:00Z"/>
          <w:rFonts w:ascii="Times New Roman" w:hAnsi="Times New Roman" w:cs="Times New Roman"/>
          <w:b/>
          <w:bCs/>
          <w:sz w:val="36"/>
          <w:szCs w:val="36"/>
          <w:lang w:val="en-ZW"/>
        </w:rPr>
      </w:pPr>
      <w:moveFromRangeStart w:id="3733" w:author="Wilson" w:date="2024-06-01T15:14:00Z" w:name="move168147308"/>
      <w:moveFrom w:id="3734" w:author="Wilson" w:date="2024-06-01T15:14:00Z">
        <w:ins w:id="3735" w:author="Wilson Centaurus" w:date="2024-05-26T16:43:00Z">
          <w:r w:rsidRPr="00EF20E6" w:rsidDel="00D929B6">
            <w:rPr>
              <w:rFonts w:ascii="Times New Roman" w:hAnsi="Times New Roman" w:cs="Times New Roman"/>
              <w:b/>
              <w:bCs/>
              <w:sz w:val="36"/>
              <w:szCs w:val="36"/>
              <w:lang w:val="en-ZW"/>
            </w:rPr>
            <w:t>5.5 Summary</w:t>
          </w:r>
        </w:ins>
      </w:moveFrom>
    </w:p>
    <w:p w14:paraId="31494FFF" w14:textId="648EBA42" w:rsidR="009F2C2B" w:rsidRDefault="009F2C2B" w:rsidP="00BD7DC4">
      <w:pPr>
        <w:jc w:val="both"/>
        <w:rPr>
          <w:ins w:id="3736" w:author="Wilson" w:date="2024-06-01T15:36:00Z"/>
          <w:rFonts w:ascii="Times New Roman" w:hAnsi="Times New Roman" w:cs="Times New Roman"/>
          <w:b/>
          <w:bCs/>
          <w:sz w:val="36"/>
          <w:szCs w:val="36"/>
          <w:lang w:val="en-ZW"/>
        </w:rPr>
      </w:pPr>
    </w:p>
    <w:p w14:paraId="528C60E6" w14:textId="77777777" w:rsidR="009F2C2B" w:rsidRPr="00EF20E6" w:rsidDel="00D929B6" w:rsidRDefault="009F2C2B" w:rsidP="00EF20E6">
      <w:pPr>
        <w:jc w:val="both"/>
        <w:rPr>
          <w:ins w:id="3737" w:author="Wilson Centaurus" w:date="2024-05-26T16:43:00Z"/>
          <w:moveFrom w:id="3738" w:author="Wilson" w:date="2024-06-01T15:14:00Z"/>
          <w:rFonts w:ascii="Times New Roman" w:hAnsi="Times New Roman" w:cs="Times New Roman"/>
          <w:b/>
          <w:bCs/>
          <w:sz w:val="36"/>
          <w:szCs w:val="36"/>
          <w:lang w:val="en-ZW"/>
        </w:rPr>
      </w:pPr>
    </w:p>
    <w:p w14:paraId="371A4469" w14:textId="3804B37A" w:rsidR="00EF20E6" w:rsidRPr="00EF20E6" w:rsidDel="00D929B6" w:rsidRDefault="00EF20E6" w:rsidP="00EF20E6">
      <w:pPr>
        <w:jc w:val="both"/>
        <w:rPr>
          <w:ins w:id="3739" w:author="Wilson Centaurus" w:date="2024-05-26T16:43:00Z"/>
          <w:moveFrom w:id="3740" w:author="Wilson" w:date="2024-06-01T15:14:00Z"/>
          <w:rFonts w:ascii="Times New Roman" w:hAnsi="Times New Roman" w:cs="Times New Roman"/>
          <w:sz w:val="36"/>
          <w:szCs w:val="36"/>
          <w:lang w:val="en-ZW"/>
        </w:rPr>
      </w:pPr>
      <w:moveFrom w:id="3741" w:author="Wilson" w:date="2024-06-01T15:14:00Z">
        <w:ins w:id="3742" w:author="Wilson Centaurus" w:date="2024-05-26T16:43:00Z">
          <w:r w:rsidRPr="00EF20E6" w:rsidDel="00D929B6">
            <w:rPr>
              <w:rFonts w:ascii="Times New Roman" w:hAnsi="Times New Roman" w:cs="Times New Roman"/>
              <w:sz w:val="36"/>
              <w:szCs w:val="36"/>
              <w:lang w:val="en-ZW"/>
            </w:rPr>
            <w:t>This chapter detailed the implementation and testing of the Aquaponics-Integrated Smart Farming System at Zimunda Estate. The system integrates various software and hardware components to monitor and control the aquaponics environment. Extensive testing ensured the system meets all functional and non-functional requirements, providing a reliable solution for smart farming at Zimunda Estate.</w:t>
          </w:r>
        </w:ins>
      </w:moveFrom>
    </w:p>
    <w:moveFromRangeEnd w:id="3733"/>
    <w:p w14:paraId="5011D9F1" w14:textId="27662F61" w:rsidR="00574717" w:rsidDel="00D929B6" w:rsidRDefault="00574717" w:rsidP="00BD7DC4">
      <w:pPr>
        <w:jc w:val="both"/>
        <w:rPr>
          <w:ins w:id="3743" w:author="Wilson Centaurus" w:date="2024-05-26T16:33:00Z"/>
          <w:del w:id="3744" w:author="Wilson" w:date="2024-06-01T15:14:00Z"/>
          <w:rFonts w:ascii="Times New Roman" w:hAnsi="Times New Roman" w:cs="Times New Roman"/>
          <w:sz w:val="36"/>
          <w:szCs w:val="36"/>
          <w:lang w:val="en-US"/>
        </w:rPr>
      </w:pPr>
    </w:p>
    <w:p w14:paraId="4F165FD9" w14:textId="77777777" w:rsidR="00A72633" w:rsidDel="000C4224" w:rsidRDefault="00A72633" w:rsidP="00BD7DC4">
      <w:pPr>
        <w:jc w:val="both"/>
        <w:rPr>
          <w:ins w:id="3745" w:author="Wilson Centaurus" w:date="2024-05-26T16:30:00Z"/>
          <w:del w:id="3746" w:author="Wilson" w:date="2024-06-01T15:27:00Z"/>
          <w:rFonts w:ascii="Times New Roman" w:hAnsi="Times New Roman" w:cs="Times New Roman"/>
          <w:sz w:val="36"/>
          <w:szCs w:val="36"/>
          <w:lang w:val="en-US"/>
        </w:rPr>
      </w:pPr>
    </w:p>
    <w:p w14:paraId="41EA3B3F" w14:textId="726D1176" w:rsidR="00A72633" w:rsidRPr="000C4224" w:rsidDel="000C4224" w:rsidRDefault="00A72633">
      <w:pPr>
        <w:pStyle w:val="Heading3"/>
        <w:rPr>
          <w:ins w:id="3747" w:author="Wilson Centaurus" w:date="2024-05-26T16:33:00Z"/>
          <w:del w:id="3748" w:author="Wilson" w:date="2024-06-01T15:27:00Z"/>
          <w:rFonts w:ascii="Times New Roman" w:hAnsi="Times New Roman" w:cs="Times New Roman"/>
          <w:sz w:val="32"/>
          <w:szCs w:val="32"/>
          <w:lang w:val="en-ZW"/>
          <w:rPrChange w:id="3749" w:author="Wilson" w:date="2024-06-01T15:27:00Z">
            <w:rPr>
              <w:ins w:id="3750" w:author="Wilson Centaurus" w:date="2024-05-26T16:33:00Z"/>
              <w:del w:id="3751" w:author="Wilson" w:date="2024-06-01T15:27:00Z"/>
              <w:rFonts w:ascii="Times New Roman" w:hAnsi="Times New Roman" w:cs="Times New Roman"/>
              <w:b/>
              <w:bCs/>
              <w:sz w:val="36"/>
              <w:szCs w:val="36"/>
              <w:lang w:val="en-ZW"/>
            </w:rPr>
          </w:rPrChange>
        </w:rPr>
        <w:pPrChange w:id="3752" w:author="Wilson" w:date="2024-06-01T15:27:00Z">
          <w:pPr>
            <w:jc w:val="both"/>
          </w:pPr>
        </w:pPrChange>
      </w:pPr>
      <w:ins w:id="3753" w:author="Wilson Centaurus" w:date="2024-05-26T16:33:00Z">
        <w:del w:id="3754" w:author="Wilson" w:date="2024-06-01T15:27:00Z">
          <w:r w:rsidRPr="000C4224" w:rsidDel="000C4224">
            <w:rPr>
              <w:rFonts w:ascii="Times New Roman" w:hAnsi="Times New Roman" w:cs="Times New Roman"/>
              <w:sz w:val="32"/>
              <w:szCs w:val="32"/>
              <w:lang w:val="en-ZW"/>
              <w:rPrChange w:id="3755" w:author="Wilson" w:date="2024-06-01T15:27:00Z">
                <w:rPr>
                  <w:rFonts w:ascii="Times New Roman" w:hAnsi="Times New Roman" w:cs="Times New Roman"/>
                  <w:b/>
                  <w:bCs/>
                  <w:sz w:val="36"/>
                  <w:szCs w:val="36"/>
                  <w:lang w:val="en-ZW"/>
                </w:rPr>
              </w:rPrChange>
            </w:rPr>
            <w:delText>5.1 System Security</w:delText>
          </w:r>
        </w:del>
      </w:ins>
    </w:p>
    <w:p w14:paraId="51EFA56B" w14:textId="5C85AF70" w:rsidR="00A72633" w:rsidRPr="00A72633" w:rsidDel="000C4224" w:rsidRDefault="00A72633" w:rsidP="00A72633">
      <w:pPr>
        <w:jc w:val="both"/>
        <w:rPr>
          <w:ins w:id="3756" w:author="Wilson Centaurus" w:date="2024-05-26T16:33:00Z"/>
          <w:del w:id="3757" w:author="Wilson" w:date="2024-06-01T15:27:00Z"/>
          <w:rFonts w:ascii="Times New Roman" w:hAnsi="Times New Roman" w:cs="Times New Roman"/>
          <w:sz w:val="36"/>
          <w:szCs w:val="36"/>
          <w:lang w:val="en-ZW"/>
        </w:rPr>
      </w:pPr>
      <w:ins w:id="3758" w:author="Wilson Centaurus" w:date="2024-05-26T16:33:00Z">
        <w:del w:id="3759" w:author="Wilson" w:date="2024-06-01T15:27:00Z">
          <w:r w:rsidRPr="00A72633" w:rsidDel="000C4224">
            <w:rPr>
              <w:rFonts w:ascii="Times New Roman" w:hAnsi="Times New Roman" w:cs="Times New Roman"/>
              <w:sz w:val="36"/>
              <w:szCs w:val="36"/>
              <w:lang w:val="en-ZW"/>
            </w:rPr>
            <w:delText>Our system implementation prioritizes security measures, including password encryption, validation of email addresses and passwords, and user authentication. Screenshots demonstrate these security implementations in action.</w:delText>
          </w:r>
        </w:del>
      </w:ins>
    </w:p>
    <w:p w14:paraId="71A9E949" w14:textId="41495516" w:rsidR="00A72633" w:rsidRPr="000C4224" w:rsidDel="00EC1986" w:rsidRDefault="00A72633" w:rsidP="00A72633">
      <w:pPr>
        <w:jc w:val="both"/>
        <w:rPr>
          <w:ins w:id="3760" w:author="Wilson Centaurus" w:date="2024-05-26T16:33:00Z"/>
          <w:del w:id="3761" w:author="Wilson" w:date="2024-06-01T15:18:00Z"/>
          <w:rFonts w:ascii="Times New Roman" w:hAnsi="Times New Roman" w:cs="Times New Roman"/>
          <w:sz w:val="32"/>
          <w:szCs w:val="32"/>
          <w:highlight w:val="yellow"/>
          <w:lang w:val="en-ZW"/>
          <w:rPrChange w:id="3762" w:author="Wilson" w:date="2024-06-01T15:25:00Z">
            <w:rPr>
              <w:ins w:id="3763" w:author="Wilson Centaurus" w:date="2024-05-26T16:33:00Z"/>
              <w:del w:id="3764" w:author="Wilson" w:date="2024-06-01T15:18:00Z"/>
              <w:rFonts w:ascii="Times New Roman" w:hAnsi="Times New Roman" w:cs="Times New Roman"/>
              <w:b/>
              <w:bCs/>
              <w:sz w:val="36"/>
              <w:szCs w:val="36"/>
              <w:lang w:val="en-ZW"/>
            </w:rPr>
          </w:rPrChange>
        </w:rPr>
      </w:pPr>
      <w:ins w:id="3765" w:author="Wilson Centaurus" w:date="2024-05-26T16:33:00Z">
        <w:del w:id="3766" w:author="Wilson" w:date="2024-06-01T15:18:00Z">
          <w:r w:rsidRPr="000C4224" w:rsidDel="00EC1986">
            <w:rPr>
              <w:rFonts w:ascii="Times New Roman" w:hAnsi="Times New Roman" w:cs="Times New Roman"/>
              <w:sz w:val="32"/>
              <w:szCs w:val="32"/>
              <w:highlight w:val="yellow"/>
              <w:lang w:val="en-ZW"/>
              <w:rPrChange w:id="3767" w:author="Wilson" w:date="2024-06-01T15:25:00Z">
                <w:rPr>
                  <w:rFonts w:ascii="Times New Roman" w:hAnsi="Times New Roman" w:cs="Times New Roman"/>
                  <w:b/>
                  <w:bCs/>
                  <w:sz w:val="36"/>
                  <w:szCs w:val="36"/>
                  <w:lang w:val="en-ZW"/>
                </w:rPr>
              </w:rPrChange>
            </w:rPr>
            <w:delText>5.2 Testing</w:delText>
          </w:r>
        </w:del>
      </w:ins>
    </w:p>
    <w:p w14:paraId="1E67998C" w14:textId="27DF9F6A" w:rsidR="00A72633" w:rsidRPr="000C4224" w:rsidDel="00EC1986" w:rsidRDefault="00A72633" w:rsidP="00A72633">
      <w:pPr>
        <w:jc w:val="both"/>
        <w:rPr>
          <w:ins w:id="3768" w:author="Wilson Centaurus" w:date="2024-05-26T16:33:00Z"/>
          <w:del w:id="3769" w:author="Wilson" w:date="2024-06-01T15:18:00Z"/>
          <w:rFonts w:ascii="Times New Roman" w:hAnsi="Times New Roman" w:cs="Times New Roman"/>
          <w:sz w:val="32"/>
          <w:szCs w:val="32"/>
          <w:highlight w:val="yellow"/>
          <w:lang w:val="en-ZW"/>
          <w:rPrChange w:id="3770" w:author="Wilson" w:date="2024-06-01T15:25:00Z">
            <w:rPr>
              <w:ins w:id="3771" w:author="Wilson Centaurus" w:date="2024-05-26T16:33:00Z"/>
              <w:del w:id="3772" w:author="Wilson" w:date="2024-06-01T15:18:00Z"/>
              <w:rFonts w:ascii="Times New Roman" w:hAnsi="Times New Roman" w:cs="Times New Roman"/>
              <w:sz w:val="36"/>
              <w:szCs w:val="36"/>
              <w:lang w:val="en-ZW"/>
            </w:rPr>
          </w:rPrChange>
        </w:rPr>
      </w:pPr>
      <w:ins w:id="3773" w:author="Wilson Centaurus" w:date="2024-05-26T16:33:00Z">
        <w:del w:id="3774" w:author="Wilson" w:date="2024-06-01T15:18:00Z">
          <w:r w:rsidRPr="000C4224" w:rsidDel="00EC1986">
            <w:rPr>
              <w:rFonts w:ascii="Times New Roman" w:hAnsi="Times New Roman" w:cs="Times New Roman"/>
              <w:sz w:val="32"/>
              <w:szCs w:val="32"/>
              <w:highlight w:val="yellow"/>
              <w:lang w:val="en-ZW"/>
              <w:rPrChange w:id="3775" w:author="Wilson" w:date="2024-06-01T15:25:00Z">
                <w:rPr>
                  <w:rFonts w:ascii="Times New Roman" w:hAnsi="Times New Roman" w:cs="Times New Roman"/>
                  <w:sz w:val="36"/>
                  <w:szCs w:val="36"/>
                  <w:lang w:val="en-ZW"/>
                </w:rPr>
              </w:rPrChange>
            </w:rPr>
            <w:delText>Testing procedures ensure the software meets quality standards and user requirements. Various testing techniques are employed, including:</w:delText>
          </w:r>
        </w:del>
      </w:ins>
    </w:p>
    <w:p w14:paraId="077A4570" w14:textId="07255FA5" w:rsidR="00A72633" w:rsidRPr="000C4224" w:rsidDel="000C4224" w:rsidRDefault="00A72633" w:rsidP="00A72633">
      <w:pPr>
        <w:jc w:val="both"/>
        <w:rPr>
          <w:ins w:id="3776" w:author="Wilson Centaurus" w:date="2024-05-26T16:33:00Z"/>
          <w:del w:id="3777" w:author="Wilson" w:date="2024-06-01T15:24:00Z"/>
          <w:rFonts w:ascii="Times New Roman" w:hAnsi="Times New Roman" w:cs="Times New Roman"/>
          <w:sz w:val="32"/>
          <w:szCs w:val="32"/>
          <w:highlight w:val="yellow"/>
          <w:lang w:val="en-ZW"/>
          <w:rPrChange w:id="3778" w:author="Wilson" w:date="2024-06-01T15:25:00Z">
            <w:rPr>
              <w:ins w:id="3779" w:author="Wilson Centaurus" w:date="2024-05-26T16:33:00Z"/>
              <w:del w:id="3780" w:author="Wilson" w:date="2024-06-01T15:24:00Z"/>
              <w:rFonts w:ascii="Times New Roman" w:hAnsi="Times New Roman" w:cs="Times New Roman"/>
              <w:b/>
              <w:bCs/>
              <w:sz w:val="36"/>
              <w:szCs w:val="36"/>
              <w:lang w:val="en-ZW"/>
            </w:rPr>
          </w:rPrChange>
        </w:rPr>
      </w:pPr>
      <w:ins w:id="3781" w:author="Wilson Centaurus" w:date="2024-05-26T16:33:00Z">
        <w:del w:id="3782" w:author="Wilson" w:date="2024-06-01T15:24:00Z">
          <w:r w:rsidRPr="000C4224" w:rsidDel="000C4224">
            <w:rPr>
              <w:rFonts w:ascii="Times New Roman" w:hAnsi="Times New Roman" w:cs="Times New Roman"/>
              <w:sz w:val="32"/>
              <w:szCs w:val="32"/>
              <w:highlight w:val="yellow"/>
              <w:lang w:val="en-ZW"/>
              <w:rPrChange w:id="3783" w:author="Wilson" w:date="2024-06-01T15:25:00Z">
                <w:rPr>
                  <w:rFonts w:ascii="Times New Roman" w:hAnsi="Times New Roman" w:cs="Times New Roman"/>
                  <w:b/>
                  <w:bCs/>
                  <w:sz w:val="36"/>
                  <w:szCs w:val="36"/>
                  <w:lang w:val="en-ZW"/>
                </w:rPr>
              </w:rPrChange>
            </w:rPr>
            <w:delText>5.2.1 Unit Testing</w:delText>
          </w:r>
        </w:del>
      </w:ins>
    </w:p>
    <w:p w14:paraId="78C6884A" w14:textId="08BC7832" w:rsidR="00A72633" w:rsidRPr="000C4224" w:rsidDel="000C4224" w:rsidRDefault="00A72633" w:rsidP="00A72633">
      <w:pPr>
        <w:jc w:val="both"/>
        <w:rPr>
          <w:ins w:id="3784" w:author="Wilson Centaurus" w:date="2024-05-26T16:33:00Z"/>
          <w:del w:id="3785" w:author="Wilson" w:date="2024-06-01T15:24:00Z"/>
          <w:rFonts w:ascii="Times New Roman" w:hAnsi="Times New Roman" w:cs="Times New Roman"/>
          <w:sz w:val="32"/>
          <w:szCs w:val="32"/>
          <w:highlight w:val="yellow"/>
          <w:lang w:val="en-ZW"/>
          <w:rPrChange w:id="3786" w:author="Wilson" w:date="2024-06-01T15:25:00Z">
            <w:rPr>
              <w:ins w:id="3787" w:author="Wilson Centaurus" w:date="2024-05-26T16:33:00Z"/>
              <w:del w:id="3788" w:author="Wilson" w:date="2024-06-01T15:24:00Z"/>
              <w:rFonts w:ascii="Times New Roman" w:hAnsi="Times New Roman" w:cs="Times New Roman"/>
              <w:sz w:val="36"/>
              <w:szCs w:val="36"/>
              <w:lang w:val="en-ZW"/>
            </w:rPr>
          </w:rPrChange>
        </w:rPr>
      </w:pPr>
      <w:ins w:id="3789" w:author="Wilson Centaurus" w:date="2024-05-26T16:33:00Z">
        <w:del w:id="3790" w:author="Wilson" w:date="2024-06-01T15:24:00Z">
          <w:r w:rsidRPr="000C4224" w:rsidDel="000C4224">
            <w:rPr>
              <w:rFonts w:ascii="Times New Roman" w:hAnsi="Times New Roman" w:cs="Times New Roman"/>
              <w:sz w:val="32"/>
              <w:szCs w:val="32"/>
              <w:highlight w:val="yellow"/>
              <w:lang w:val="en-ZW"/>
              <w:rPrChange w:id="3791" w:author="Wilson" w:date="2024-06-01T15:25:00Z">
                <w:rPr>
                  <w:rFonts w:ascii="Times New Roman" w:hAnsi="Times New Roman" w:cs="Times New Roman"/>
                  <w:sz w:val="36"/>
                  <w:szCs w:val="36"/>
                  <w:lang w:val="en-ZW"/>
                </w:rPr>
              </w:rPrChange>
            </w:rPr>
            <w:delText>Component-level testing ensures individual software units function correctly. Screenshots demonstrate admin capabilities, such as adding users.</w:delText>
          </w:r>
        </w:del>
      </w:ins>
    </w:p>
    <w:p w14:paraId="73677E55" w14:textId="7B58D2F8" w:rsidR="00A72633" w:rsidRPr="000C4224" w:rsidDel="000C4224" w:rsidRDefault="00A72633" w:rsidP="00A72633">
      <w:pPr>
        <w:jc w:val="both"/>
        <w:rPr>
          <w:ins w:id="3792" w:author="Wilson Centaurus" w:date="2024-05-26T16:33:00Z"/>
          <w:del w:id="3793" w:author="Wilson" w:date="2024-06-01T15:24:00Z"/>
          <w:rFonts w:ascii="Times New Roman" w:hAnsi="Times New Roman" w:cs="Times New Roman"/>
          <w:sz w:val="32"/>
          <w:szCs w:val="32"/>
          <w:highlight w:val="yellow"/>
          <w:lang w:val="en-ZW"/>
          <w:rPrChange w:id="3794" w:author="Wilson" w:date="2024-06-01T15:25:00Z">
            <w:rPr>
              <w:ins w:id="3795" w:author="Wilson Centaurus" w:date="2024-05-26T16:33:00Z"/>
              <w:del w:id="3796" w:author="Wilson" w:date="2024-06-01T15:24:00Z"/>
              <w:rFonts w:ascii="Times New Roman" w:hAnsi="Times New Roman" w:cs="Times New Roman"/>
              <w:b/>
              <w:bCs/>
              <w:sz w:val="36"/>
              <w:szCs w:val="36"/>
              <w:lang w:val="en-ZW"/>
            </w:rPr>
          </w:rPrChange>
        </w:rPr>
      </w:pPr>
      <w:ins w:id="3797" w:author="Wilson Centaurus" w:date="2024-05-26T16:33:00Z">
        <w:del w:id="3798" w:author="Wilson" w:date="2024-06-01T15:24:00Z">
          <w:r w:rsidRPr="000C4224" w:rsidDel="000C4224">
            <w:rPr>
              <w:rFonts w:ascii="Times New Roman" w:hAnsi="Times New Roman" w:cs="Times New Roman"/>
              <w:sz w:val="32"/>
              <w:szCs w:val="32"/>
              <w:highlight w:val="yellow"/>
              <w:lang w:val="en-ZW"/>
              <w:rPrChange w:id="3799" w:author="Wilson" w:date="2024-06-01T15:25:00Z">
                <w:rPr>
                  <w:rFonts w:ascii="Times New Roman" w:hAnsi="Times New Roman" w:cs="Times New Roman"/>
                  <w:b/>
                  <w:bCs/>
                  <w:sz w:val="36"/>
                  <w:szCs w:val="36"/>
                  <w:lang w:val="en-ZW"/>
                </w:rPr>
              </w:rPrChange>
            </w:rPr>
            <w:delText>5.2.2 Modular Testing</w:delText>
          </w:r>
        </w:del>
      </w:ins>
    </w:p>
    <w:p w14:paraId="64668208" w14:textId="79FF37E0" w:rsidR="00A72633" w:rsidRPr="000C4224" w:rsidDel="000C4224" w:rsidRDefault="00A72633" w:rsidP="00A72633">
      <w:pPr>
        <w:jc w:val="both"/>
        <w:rPr>
          <w:ins w:id="3800" w:author="Wilson Centaurus" w:date="2024-05-26T16:33:00Z"/>
          <w:del w:id="3801" w:author="Wilson" w:date="2024-06-01T15:24:00Z"/>
          <w:rFonts w:ascii="Times New Roman" w:hAnsi="Times New Roman" w:cs="Times New Roman"/>
          <w:sz w:val="32"/>
          <w:szCs w:val="32"/>
          <w:highlight w:val="yellow"/>
          <w:lang w:val="en-ZW"/>
          <w:rPrChange w:id="3802" w:author="Wilson" w:date="2024-06-01T15:25:00Z">
            <w:rPr>
              <w:ins w:id="3803" w:author="Wilson Centaurus" w:date="2024-05-26T16:33:00Z"/>
              <w:del w:id="3804" w:author="Wilson" w:date="2024-06-01T15:24:00Z"/>
              <w:rFonts w:ascii="Times New Roman" w:hAnsi="Times New Roman" w:cs="Times New Roman"/>
              <w:sz w:val="36"/>
              <w:szCs w:val="36"/>
              <w:lang w:val="en-ZW"/>
            </w:rPr>
          </w:rPrChange>
        </w:rPr>
      </w:pPr>
      <w:ins w:id="3805" w:author="Wilson Centaurus" w:date="2024-05-26T16:33:00Z">
        <w:del w:id="3806" w:author="Wilson" w:date="2024-06-01T15:24:00Z">
          <w:r w:rsidRPr="000C4224" w:rsidDel="000C4224">
            <w:rPr>
              <w:rFonts w:ascii="Times New Roman" w:hAnsi="Times New Roman" w:cs="Times New Roman"/>
              <w:sz w:val="32"/>
              <w:szCs w:val="32"/>
              <w:highlight w:val="yellow"/>
              <w:lang w:val="en-ZW"/>
              <w:rPrChange w:id="3807" w:author="Wilson" w:date="2024-06-01T15:25:00Z">
                <w:rPr>
                  <w:rFonts w:ascii="Times New Roman" w:hAnsi="Times New Roman" w:cs="Times New Roman"/>
                  <w:sz w:val="36"/>
                  <w:szCs w:val="36"/>
                  <w:lang w:val="en-ZW"/>
                </w:rPr>
              </w:rPrChange>
            </w:rPr>
            <w:delText>Module testing evaluates specific program components, focusing on classes, methods, or subroutines. Screenshots illustrate user functionalities like viewing and downloading files.</w:delText>
          </w:r>
        </w:del>
      </w:ins>
    </w:p>
    <w:p w14:paraId="4B975030" w14:textId="21B66558" w:rsidR="00A72633" w:rsidRPr="000C4224" w:rsidDel="000C4224" w:rsidRDefault="00A72633" w:rsidP="00A72633">
      <w:pPr>
        <w:jc w:val="both"/>
        <w:rPr>
          <w:ins w:id="3808" w:author="Wilson Centaurus" w:date="2024-05-26T16:33:00Z"/>
          <w:del w:id="3809" w:author="Wilson" w:date="2024-06-01T15:24:00Z"/>
          <w:rFonts w:ascii="Times New Roman" w:hAnsi="Times New Roman" w:cs="Times New Roman"/>
          <w:sz w:val="32"/>
          <w:szCs w:val="32"/>
          <w:highlight w:val="yellow"/>
          <w:lang w:val="en-ZW"/>
          <w:rPrChange w:id="3810" w:author="Wilson" w:date="2024-06-01T15:25:00Z">
            <w:rPr>
              <w:ins w:id="3811" w:author="Wilson Centaurus" w:date="2024-05-26T16:33:00Z"/>
              <w:del w:id="3812" w:author="Wilson" w:date="2024-06-01T15:24:00Z"/>
              <w:rFonts w:ascii="Times New Roman" w:hAnsi="Times New Roman" w:cs="Times New Roman"/>
              <w:b/>
              <w:bCs/>
              <w:sz w:val="36"/>
              <w:szCs w:val="36"/>
              <w:lang w:val="en-ZW"/>
            </w:rPr>
          </w:rPrChange>
        </w:rPr>
      </w:pPr>
      <w:ins w:id="3813" w:author="Wilson Centaurus" w:date="2024-05-26T16:33:00Z">
        <w:del w:id="3814" w:author="Wilson" w:date="2024-06-01T15:24:00Z">
          <w:r w:rsidRPr="000C4224" w:rsidDel="000C4224">
            <w:rPr>
              <w:rFonts w:ascii="Times New Roman" w:hAnsi="Times New Roman" w:cs="Times New Roman"/>
              <w:sz w:val="32"/>
              <w:szCs w:val="32"/>
              <w:highlight w:val="yellow"/>
              <w:lang w:val="en-ZW"/>
              <w:rPrChange w:id="3815" w:author="Wilson" w:date="2024-06-01T15:25:00Z">
                <w:rPr>
                  <w:rFonts w:ascii="Times New Roman" w:hAnsi="Times New Roman" w:cs="Times New Roman"/>
                  <w:b/>
                  <w:bCs/>
                  <w:sz w:val="36"/>
                  <w:szCs w:val="36"/>
                  <w:lang w:val="en-ZW"/>
                </w:rPr>
              </w:rPrChange>
            </w:rPr>
            <w:delText>5.2.3 Acceptance Testing</w:delText>
          </w:r>
        </w:del>
      </w:ins>
    </w:p>
    <w:p w14:paraId="06EC0EC4" w14:textId="48E934F9" w:rsidR="00A72633" w:rsidRPr="000C4224" w:rsidDel="000C4224" w:rsidRDefault="00A72633" w:rsidP="00A72633">
      <w:pPr>
        <w:jc w:val="both"/>
        <w:rPr>
          <w:ins w:id="3816" w:author="Wilson Centaurus" w:date="2024-05-26T16:33:00Z"/>
          <w:del w:id="3817" w:author="Wilson" w:date="2024-06-01T15:24:00Z"/>
          <w:rFonts w:ascii="Times New Roman" w:hAnsi="Times New Roman" w:cs="Times New Roman"/>
          <w:sz w:val="32"/>
          <w:szCs w:val="32"/>
          <w:highlight w:val="yellow"/>
          <w:lang w:val="en-ZW"/>
          <w:rPrChange w:id="3818" w:author="Wilson" w:date="2024-06-01T15:25:00Z">
            <w:rPr>
              <w:ins w:id="3819" w:author="Wilson Centaurus" w:date="2024-05-26T16:33:00Z"/>
              <w:del w:id="3820" w:author="Wilson" w:date="2024-06-01T15:24:00Z"/>
              <w:rFonts w:ascii="Times New Roman" w:hAnsi="Times New Roman" w:cs="Times New Roman"/>
              <w:sz w:val="36"/>
              <w:szCs w:val="36"/>
              <w:lang w:val="en-ZW"/>
            </w:rPr>
          </w:rPrChange>
        </w:rPr>
      </w:pPr>
      <w:ins w:id="3821" w:author="Wilson Centaurus" w:date="2024-05-26T16:33:00Z">
        <w:del w:id="3822" w:author="Wilson" w:date="2024-06-01T15:24:00Z">
          <w:r w:rsidRPr="000C4224" w:rsidDel="000C4224">
            <w:rPr>
              <w:rFonts w:ascii="Times New Roman" w:hAnsi="Times New Roman" w:cs="Times New Roman"/>
              <w:sz w:val="32"/>
              <w:szCs w:val="32"/>
              <w:highlight w:val="yellow"/>
              <w:lang w:val="en-ZW"/>
              <w:rPrChange w:id="3823" w:author="Wilson" w:date="2024-06-01T15:25:00Z">
                <w:rPr>
                  <w:rFonts w:ascii="Times New Roman" w:hAnsi="Times New Roman" w:cs="Times New Roman"/>
                  <w:sz w:val="36"/>
                  <w:szCs w:val="36"/>
                  <w:lang w:val="en-ZW"/>
                </w:rPr>
              </w:rPrChange>
            </w:rPr>
            <w:delText>Evaluation of system acceptability based on business requirements and user needs. Formal testing ensures compliance with acceptance criteria.</w:delText>
          </w:r>
        </w:del>
      </w:ins>
    </w:p>
    <w:p w14:paraId="28FF3A10" w14:textId="2BF7A3C2" w:rsidR="00A72633" w:rsidRPr="000C4224" w:rsidDel="000C4224" w:rsidRDefault="00A72633" w:rsidP="00A72633">
      <w:pPr>
        <w:jc w:val="both"/>
        <w:rPr>
          <w:ins w:id="3824" w:author="Wilson Centaurus" w:date="2024-05-26T16:33:00Z"/>
          <w:del w:id="3825" w:author="Wilson" w:date="2024-06-01T15:24:00Z"/>
          <w:rFonts w:ascii="Times New Roman" w:hAnsi="Times New Roman" w:cs="Times New Roman"/>
          <w:sz w:val="32"/>
          <w:szCs w:val="32"/>
          <w:highlight w:val="yellow"/>
          <w:lang w:val="en-ZW"/>
          <w:rPrChange w:id="3826" w:author="Wilson" w:date="2024-06-01T15:25:00Z">
            <w:rPr>
              <w:ins w:id="3827" w:author="Wilson Centaurus" w:date="2024-05-26T16:33:00Z"/>
              <w:del w:id="3828" w:author="Wilson" w:date="2024-06-01T15:24:00Z"/>
              <w:rFonts w:ascii="Times New Roman" w:hAnsi="Times New Roman" w:cs="Times New Roman"/>
              <w:b/>
              <w:bCs/>
              <w:sz w:val="36"/>
              <w:szCs w:val="36"/>
              <w:lang w:val="en-ZW"/>
            </w:rPr>
          </w:rPrChange>
        </w:rPr>
      </w:pPr>
      <w:ins w:id="3829" w:author="Wilson Centaurus" w:date="2024-05-26T16:33:00Z">
        <w:del w:id="3830" w:author="Wilson" w:date="2024-06-01T15:24:00Z">
          <w:r w:rsidRPr="000C4224" w:rsidDel="000C4224">
            <w:rPr>
              <w:rFonts w:ascii="Times New Roman" w:hAnsi="Times New Roman" w:cs="Times New Roman"/>
              <w:sz w:val="32"/>
              <w:szCs w:val="32"/>
              <w:highlight w:val="yellow"/>
              <w:lang w:val="en-ZW"/>
              <w:rPrChange w:id="3831" w:author="Wilson" w:date="2024-06-01T15:25:00Z">
                <w:rPr>
                  <w:rFonts w:ascii="Times New Roman" w:hAnsi="Times New Roman" w:cs="Times New Roman"/>
                  <w:b/>
                  <w:bCs/>
                  <w:sz w:val="36"/>
                  <w:szCs w:val="36"/>
                  <w:lang w:val="en-ZW"/>
                </w:rPr>
              </w:rPrChange>
            </w:rPr>
            <w:delText>5.2.4 Validation</w:delText>
          </w:r>
        </w:del>
      </w:ins>
    </w:p>
    <w:p w14:paraId="62634EE1" w14:textId="26FF5929" w:rsidR="00A72633" w:rsidRPr="000C4224" w:rsidDel="000C4224" w:rsidRDefault="00A72633" w:rsidP="00A72633">
      <w:pPr>
        <w:jc w:val="both"/>
        <w:rPr>
          <w:ins w:id="3832" w:author="Wilson Centaurus" w:date="2024-05-26T16:33:00Z"/>
          <w:del w:id="3833" w:author="Wilson" w:date="2024-06-01T15:24:00Z"/>
          <w:rFonts w:ascii="Times New Roman" w:hAnsi="Times New Roman" w:cs="Times New Roman"/>
          <w:sz w:val="32"/>
          <w:szCs w:val="32"/>
          <w:highlight w:val="yellow"/>
          <w:lang w:val="en-ZW"/>
          <w:rPrChange w:id="3834" w:author="Wilson" w:date="2024-06-01T15:25:00Z">
            <w:rPr>
              <w:ins w:id="3835" w:author="Wilson Centaurus" w:date="2024-05-26T16:33:00Z"/>
              <w:del w:id="3836" w:author="Wilson" w:date="2024-06-01T15:24:00Z"/>
              <w:rFonts w:ascii="Times New Roman" w:hAnsi="Times New Roman" w:cs="Times New Roman"/>
              <w:sz w:val="36"/>
              <w:szCs w:val="36"/>
              <w:lang w:val="en-ZW"/>
            </w:rPr>
          </w:rPrChange>
        </w:rPr>
      </w:pPr>
      <w:ins w:id="3837" w:author="Wilson Centaurus" w:date="2024-05-26T16:33:00Z">
        <w:del w:id="3838" w:author="Wilson" w:date="2024-06-01T15:24:00Z">
          <w:r w:rsidRPr="000C4224" w:rsidDel="000C4224">
            <w:rPr>
              <w:rFonts w:ascii="Times New Roman" w:hAnsi="Times New Roman" w:cs="Times New Roman"/>
              <w:sz w:val="32"/>
              <w:szCs w:val="32"/>
              <w:highlight w:val="yellow"/>
              <w:lang w:val="en-ZW"/>
              <w:rPrChange w:id="3839" w:author="Wilson" w:date="2024-06-01T15:25:00Z">
                <w:rPr>
                  <w:rFonts w:ascii="Times New Roman" w:hAnsi="Times New Roman" w:cs="Times New Roman"/>
                  <w:sz w:val="36"/>
                  <w:szCs w:val="36"/>
                  <w:lang w:val="en-ZW"/>
                </w:rPr>
              </w:rPrChange>
            </w:rPr>
            <w:delText>Determining whether the software meets high-level requirements and serves its intended purpose. Validation ensures the software product is genuine and appropriate.</w:delText>
          </w:r>
        </w:del>
      </w:ins>
    </w:p>
    <w:p w14:paraId="16D5EA21" w14:textId="4C068FB4" w:rsidR="00A72633" w:rsidRPr="000C4224" w:rsidDel="000C4224" w:rsidRDefault="00A72633" w:rsidP="00A72633">
      <w:pPr>
        <w:jc w:val="both"/>
        <w:rPr>
          <w:ins w:id="3840" w:author="Wilson Centaurus" w:date="2024-05-26T16:33:00Z"/>
          <w:del w:id="3841" w:author="Wilson" w:date="2024-06-01T15:24:00Z"/>
          <w:rFonts w:ascii="Times New Roman" w:hAnsi="Times New Roman" w:cs="Times New Roman"/>
          <w:sz w:val="32"/>
          <w:szCs w:val="32"/>
          <w:highlight w:val="yellow"/>
          <w:lang w:val="en-ZW"/>
          <w:rPrChange w:id="3842" w:author="Wilson" w:date="2024-06-01T15:25:00Z">
            <w:rPr>
              <w:ins w:id="3843" w:author="Wilson Centaurus" w:date="2024-05-26T16:33:00Z"/>
              <w:del w:id="3844" w:author="Wilson" w:date="2024-06-01T15:24:00Z"/>
              <w:rFonts w:ascii="Times New Roman" w:hAnsi="Times New Roman" w:cs="Times New Roman"/>
              <w:b/>
              <w:bCs/>
              <w:sz w:val="36"/>
              <w:szCs w:val="36"/>
              <w:lang w:val="en-ZW"/>
            </w:rPr>
          </w:rPrChange>
        </w:rPr>
      </w:pPr>
      <w:ins w:id="3845" w:author="Wilson Centaurus" w:date="2024-05-26T16:33:00Z">
        <w:del w:id="3846" w:author="Wilson" w:date="2024-06-01T15:24:00Z">
          <w:r w:rsidRPr="000C4224" w:rsidDel="000C4224">
            <w:rPr>
              <w:rFonts w:ascii="Times New Roman" w:hAnsi="Times New Roman" w:cs="Times New Roman"/>
              <w:sz w:val="32"/>
              <w:szCs w:val="32"/>
              <w:highlight w:val="yellow"/>
              <w:lang w:val="en-ZW"/>
              <w:rPrChange w:id="3847" w:author="Wilson" w:date="2024-06-01T15:25:00Z">
                <w:rPr>
                  <w:rFonts w:ascii="Times New Roman" w:hAnsi="Times New Roman" w:cs="Times New Roman"/>
                  <w:b/>
                  <w:bCs/>
                  <w:sz w:val="36"/>
                  <w:szCs w:val="36"/>
                  <w:lang w:val="en-ZW"/>
                </w:rPr>
              </w:rPrChange>
            </w:rPr>
            <w:delText>5.2.5 Verification</w:delText>
          </w:r>
        </w:del>
      </w:ins>
    </w:p>
    <w:p w14:paraId="2783A60B" w14:textId="2C6F7B8F" w:rsidR="00A72633" w:rsidRPr="000C4224" w:rsidDel="000C4224" w:rsidRDefault="00A72633" w:rsidP="00A72633">
      <w:pPr>
        <w:jc w:val="both"/>
        <w:rPr>
          <w:ins w:id="3848" w:author="Wilson Centaurus" w:date="2024-05-26T16:33:00Z"/>
          <w:del w:id="3849" w:author="Wilson" w:date="2024-06-01T15:24:00Z"/>
          <w:rFonts w:ascii="Times New Roman" w:hAnsi="Times New Roman" w:cs="Times New Roman"/>
          <w:sz w:val="28"/>
          <w:szCs w:val="28"/>
          <w:lang w:val="en-ZW"/>
          <w:rPrChange w:id="3850" w:author="Wilson" w:date="2024-06-01T15:25:00Z">
            <w:rPr>
              <w:ins w:id="3851" w:author="Wilson Centaurus" w:date="2024-05-26T16:33:00Z"/>
              <w:del w:id="3852" w:author="Wilson" w:date="2024-06-01T15:24:00Z"/>
              <w:rFonts w:ascii="Times New Roman" w:hAnsi="Times New Roman" w:cs="Times New Roman"/>
              <w:sz w:val="36"/>
              <w:szCs w:val="36"/>
              <w:lang w:val="en-ZW"/>
            </w:rPr>
          </w:rPrChange>
        </w:rPr>
      </w:pPr>
      <w:ins w:id="3853" w:author="Wilson Centaurus" w:date="2024-05-26T16:33:00Z">
        <w:del w:id="3854" w:author="Wilson" w:date="2024-06-01T15:24:00Z">
          <w:r w:rsidRPr="000C4224" w:rsidDel="000C4224">
            <w:rPr>
              <w:rFonts w:ascii="Times New Roman" w:hAnsi="Times New Roman" w:cs="Times New Roman"/>
              <w:sz w:val="32"/>
              <w:szCs w:val="32"/>
              <w:highlight w:val="yellow"/>
              <w:lang w:val="en-ZW"/>
              <w:rPrChange w:id="3855" w:author="Wilson" w:date="2024-06-01T15:25:00Z">
                <w:rPr>
                  <w:rFonts w:ascii="Times New Roman" w:hAnsi="Times New Roman" w:cs="Times New Roman"/>
                  <w:sz w:val="36"/>
                  <w:szCs w:val="36"/>
                  <w:lang w:val="en-ZW"/>
                </w:rPr>
              </w:rPrChange>
            </w:rPr>
            <w:delText>Process of ensuring the software product achieves its objectives error-free. Activities include inspections, reviews, and desk-checking to verify correctness.</w:delText>
          </w:r>
        </w:del>
      </w:ins>
    </w:p>
    <w:p w14:paraId="05E36730" w14:textId="77777777" w:rsidR="00574717" w:rsidRPr="000C4224" w:rsidRDefault="00574717" w:rsidP="00BD7DC4">
      <w:pPr>
        <w:jc w:val="both"/>
        <w:rPr>
          <w:ins w:id="3856" w:author="Wilson Centaurus" w:date="2024-05-26T16:30:00Z"/>
          <w:rFonts w:ascii="Times New Roman" w:hAnsi="Times New Roman" w:cs="Times New Roman"/>
          <w:sz w:val="32"/>
          <w:szCs w:val="32"/>
          <w:lang w:val="en-US"/>
          <w:rPrChange w:id="3857" w:author="Wilson" w:date="2024-06-01T15:25:00Z">
            <w:rPr>
              <w:ins w:id="3858" w:author="Wilson Centaurus" w:date="2024-05-26T16:30:00Z"/>
              <w:rFonts w:ascii="Times New Roman" w:hAnsi="Times New Roman" w:cs="Times New Roman"/>
              <w:sz w:val="36"/>
              <w:szCs w:val="36"/>
              <w:lang w:val="en-US"/>
            </w:rPr>
          </w:rPrChange>
        </w:rPr>
      </w:pPr>
    </w:p>
    <w:p w14:paraId="163470D6" w14:textId="6835025C" w:rsidR="00D929B6" w:rsidRDefault="00F465CB" w:rsidP="000C4224">
      <w:pPr>
        <w:pStyle w:val="Heading2"/>
        <w:rPr>
          <w:ins w:id="3859" w:author="Wilson" w:date="2024-06-01T15:36:00Z"/>
          <w:rFonts w:ascii="Times New Roman" w:hAnsi="Times New Roman" w:cs="Times New Roman"/>
          <w:b/>
          <w:bCs/>
          <w:color w:val="auto"/>
          <w:sz w:val="32"/>
          <w:szCs w:val="32"/>
        </w:rPr>
      </w:pPr>
      <w:moveToRangeStart w:id="3860" w:author="Wilson" w:date="2024-06-01T15:14:00Z" w:name="move168147308"/>
      <w:moveTo w:id="3861" w:author="Wilson" w:date="2024-06-01T15:14:00Z">
        <w:r w:rsidRPr="000C4224">
          <w:rPr>
            <w:rFonts w:ascii="Times New Roman" w:hAnsi="Times New Roman" w:cs="Times New Roman"/>
            <w:b/>
            <w:bCs/>
            <w:color w:val="auto"/>
            <w:sz w:val="32"/>
            <w:szCs w:val="32"/>
          </w:rPr>
          <w:lastRenderedPageBreak/>
          <w:t>5.5 SUMMARY</w:t>
        </w:r>
      </w:moveTo>
    </w:p>
    <w:p w14:paraId="54A87C6E" w14:textId="77777777" w:rsidR="009F2C2B" w:rsidRPr="009F2C2B" w:rsidRDefault="009F2C2B">
      <w:pPr>
        <w:rPr>
          <w:moveTo w:id="3862" w:author="Wilson" w:date="2024-06-01T15:14:00Z"/>
          <w:rPrChange w:id="3863" w:author="Wilson" w:date="2024-06-01T15:36:00Z">
            <w:rPr>
              <w:moveTo w:id="3864" w:author="Wilson" w:date="2024-06-01T15:14:00Z"/>
              <w:rFonts w:ascii="Times New Roman" w:hAnsi="Times New Roman" w:cs="Times New Roman"/>
              <w:b/>
              <w:bCs/>
              <w:sz w:val="36"/>
              <w:szCs w:val="36"/>
              <w:lang w:val="en-ZW"/>
            </w:rPr>
          </w:rPrChange>
        </w:rPr>
        <w:pPrChange w:id="3865" w:author="Wilson" w:date="2024-06-01T15:36:00Z">
          <w:pPr>
            <w:jc w:val="both"/>
          </w:pPr>
        </w:pPrChange>
      </w:pPr>
    </w:p>
    <w:p w14:paraId="74D977FD" w14:textId="77777777" w:rsidR="00D929B6" w:rsidRPr="009F2C2B" w:rsidRDefault="00D929B6">
      <w:pPr>
        <w:spacing w:after="0" w:line="240" w:lineRule="auto"/>
        <w:jc w:val="both"/>
        <w:rPr>
          <w:moveTo w:id="3866" w:author="Wilson" w:date="2024-06-01T15:14:00Z"/>
          <w:rFonts w:ascii="Times New Roman" w:eastAsia="Times New Roman" w:hAnsi="Times New Roman" w:cs="Times New Roman"/>
          <w:kern w:val="0"/>
          <w:sz w:val="24"/>
          <w:szCs w:val="24"/>
          <w:lang w:eastAsia="en-AE"/>
          <w14:ligatures w14:val="none"/>
          <w:rPrChange w:id="3867" w:author="Wilson" w:date="2024-06-01T15:36:00Z">
            <w:rPr>
              <w:moveTo w:id="3868" w:author="Wilson" w:date="2024-06-01T15:14:00Z"/>
              <w:rFonts w:ascii="Times New Roman" w:hAnsi="Times New Roman" w:cs="Times New Roman"/>
              <w:sz w:val="36"/>
              <w:szCs w:val="36"/>
              <w:lang w:val="en-ZW"/>
            </w:rPr>
          </w:rPrChange>
        </w:rPr>
        <w:pPrChange w:id="3869" w:author="Wilson" w:date="2024-06-01T15:36:00Z">
          <w:pPr>
            <w:jc w:val="both"/>
          </w:pPr>
        </w:pPrChange>
      </w:pPr>
      <w:moveTo w:id="3870" w:author="Wilson" w:date="2024-06-01T15:14:00Z">
        <w:r w:rsidRPr="009F2C2B">
          <w:rPr>
            <w:rFonts w:ascii="Times New Roman" w:eastAsia="Times New Roman" w:hAnsi="Times New Roman" w:cs="Times New Roman"/>
            <w:kern w:val="0"/>
            <w:sz w:val="24"/>
            <w:szCs w:val="24"/>
            <w:lang w:eastAsia="en-AE"/>
            <w14:ligatures w14:val="none"/>
            <w:rPrChange w:id="3871" w:author="Wilson" w:date="2024-06-01T15:36:00Z">
              <w:rPr>
                <w:rFonts w:ascii="Times New Roman" w:hAnsi="Times New Roman" w:cs="Times New Roman"/>
                <w:sz w:val="36"/>
                <w:szCs w:val="36"/>
                <w:lang w:val="en-ZW"/>
              </w:rPr>
            </w:rPrChange>
          </w:rPr>
          <w:t>This chapter detailed the implementation and testing of the Aquaponics-Integrated Smart Farming System at Zimunda Estate. The system integrates various software and hardware components to monitor and control the aquaponics environment. Extensive testing ensured the system meets all functional and non-functional requirements, providing a reliable solution for smart farming at Zimunda Estate.</w:t>
        </w:r>
      </w:moveTo>
    </w:p>
    <w:moveToRangeEnd w:id="3860"/>
    <w:p w14:paraId="11969A08" w14:textId="77777777" w:rsidR="00574717" w:rsidRDefault="00574717" w:rsidP="00BD7DC4">
      <w:pPr>
        <w:jc w:val="both"/>
        <w:rPr>
          <w:ins w:id="3872" w:author="Wilson Centaurus" w:date="2024-05-26T16:30:00Z"/>
          <w:rFonts w:ascii="Times New Roman" w:hAnsi="Times New Roman" w:cs="Times New Roman"/>
          <w:sz w:val="36"/>
          <w:szCs w:val="36"/>
          <w:lang w:val="en-US"/>
        </w:rPr>
      </w:pPr>
    </w:p>
    <w:p w14:paraId="2B17E11D" w14:textId="77777777" w:rsidR="00574717" w:rsidRDefault="00574717" w:rsidP="00BD7DC4">
      <w:pPr>
        <w:jc w:val="both"/>
        <w:rPr>
          <w:ins w:id="3873" w:author="Wilson Centaurus" w:date="2024-05-26T16:30:00Z"/>
          <w:rFonts w:ascii="Times New Roman" w:hAnsi="Times New Roman" w:cs="Times New Roman"/>
          <w:sz w:val="36"/>
          <w:szCs w:val="36"/>
          <w:lang w:val="en-US"/>
        </w:rPr>
      </w:pPr>
    </w:p>
    <w:p w14:paraId="356089DF" w14:textId="77777777" w:rsidR="00574717" w:rsidRDefault="00574717" w:rsidP="00BD7DC4">
      <w:pPr>
        <w:jc w:val="both"/>
        <w:rPr>
          <w:ins w:id="3874" w:author="Wilson Centaurus" w:date="2024-05-26T16:30:00Z"/>
          <w:rFonts w:ascii="Times New Roman" w:hAnsi="Times New Roman" w:cs="Times New Roman"/>
          <w:sz w:val="36"/>
          <w:szCs w:val="36"/>
          <w:lang w:val="en-US"/>
        </w:rPr>
      </w:pPr>
    </w:p>
    <w:p w14:paraId="75214C1E" w14:textId="77777777" w:rsidR="00574717" w:rsidRDefault="00574717" w:rsidP="00BD7DC4">
      <w:pPr>
        <w:jc w:val="both"/>
        <w:rPr>
          <w:ins w:id="3875" w:author="Wilson Centaurus" w:date="2024-05-26T16:30:00Z"/>
          <w:rFonts w:ascii="Times New Roman" w:hAnsi="Times New Roman" w:cs="Times New Roman"/>
          <w:sz w:val="36"/>
          <w:szCs w:val="36"/>
          <w:lang w:val="en-US"/>
        </w:rPr>
      </w:pPr>
    </w:p>
    <w:p w14:paraId="7D2F1127" w14:textId="77777777" w:rsidR="00574717" w:rsidRDefault="00574717" w:rsidP="00BD7DC4">
      <w:pPr>
        <w:jc w:val="both"/>
        <w:rPr>
          <w:ins w:id="3876" w:author="Wilson Centaurus" w:date="2024-05-26T16:30:00Z"/>
          <w:rFonts w:ascii="Times New Roman" w:hAnsi="Times New Roman" w:cs="Times New Roman"/>
          <w:sz w:val="36"/>
          <w:szCs w:val="36"/>
          <w:lang w:val="en-US"/>
        </w:rPr>
      </w:pPr>
    </w:p>
    <w:p w14:paraId="11345523" w14:textId="77777777" w:rsidR="00574717" w:rsidRDefault="00574717" w:rsidP="00BD7DC4">
      <w:pPr>
        <w:jc w:val="both"/>
        <w:rPr>
          <w:ins w:id="3877" w:author="Wilson Centaurus" w:date="2024-05-26T16:30:00Z"/>
          <w:rFonts w:ascii="Times New Roman" w:hAnsi="Times New Roman" w:cs="Times New Roman"/>
          <w:sz w:val="36"/>
          <w:szCs w:val="36"/>
          <w:lang w:val="en-US"/>
        </w:rPr>
      </w:pPr>
    </w:p>
    <w:p w14:paraId="79817266" w14:textId="77777777" w:rsidR="00574717" w:rsidRDefault="00574717" w:rsidP="00BD7DC4">
      <w:pPr>
        <w:jc w:val="both"/>
        <w:rPr>
          <w:ins w:id="3878" w:author="Wilson Centaurus" w:date="2024-05-26T16:30:00Z"/>
          <w:rFonts w:ascii="Times New Roman" w:hAnsi="Times New Roman" w:cs="Times New Roman"/>
          <w:sz w:val="36"/>
          <w:szCs w:val="36"/>
          <w:lang w:val="en-US"/>
        </w:rPr>
      </w:pPr>
    </w:p>
    <w:p w14:paraId="0B581693" w14:textId="77777777" w:rsidR="00574717" w:rsidRDefault="00574717" w:rsidP="00BD7DC4">
      <w:pPr>
        <w:jc w:val="both"/>
        <w:rPr>
          <w:ins w:id="3879" w:author="Wilson Centaurus" w:date="2024-05-26T16:30:00Z"/>
          <w:rFonts w:ascii="Times New Roman" w:hAnsi="Times New Roman" w:cs="Times New Roman"/>
          <w:sz w:val="36"/>
          <w:szCs w:val="36"/>
          <w:lang w:val="en-US"/>
        </w:rPr>
      </w:pPr>
    </w:p>
    <w:p w14:paraId="05B5B440" w14:textId="77777777" w:rsidR="00574717" w:rsidRDefault="00574717" w:rsidP="00BD7DC4">
      <w:pPr>
        <w:jc w:val="both"/>
        <w:rPr>
          <w:ins w:id="3880" w:author="Wilson Centaurus" w:date="2024-05-26T16:30:00Z"/>
          <w:rFonts w:ascii="Times New Roman" w:hAnsi="Times New Roman" w:cs="Times New Roman"/>
          <w:sz w:val="36"/>
          <w:szCs w:val="36"/>
          <w:lang w:val="en-US"/>
        </w:rPr>
      </w:pPr>
    </w:p>
    <w:p w14:paraId="470576EB" w14:textId="77777777" w:rsidR="00574717" w:rsidRDefault="00574717" w:rsidP="00BD7DC4">
      <w:pPr>
        <w:jc w:val="both"/>
        <w:rPr>
          <w:ins w:id="3881" w:author="Wilson Centaurus" w:date="2024-05-26T16:30:00Z"/>
          <w:rFonts w:ascii="Times New Roman" w:hAnsi="Times New Roman" w:cs="Times New Roman"/>
          <w:sz w:val="36"/>
          <w:szCs w:val="36"/>
          <w:lang w:val="en-US"/>
        </w:rPr>
      </w:pPr>
    </w:p>
    <w:p w14:paraId="6104F6B0" w14:textId="77777777" w:rsidR="00574717" w:rsidRDefault="00574717" w:rsidP="00BD7DC4">
      <w:pPr>
        <w:jc w:val="both"/>
        <w:rPr>
          <w:ins w:id="3882" w:author="Wilson Centaurus" w:date="2024-05-26T16:30:00Z"/>
          <w:rFonts w:ascii="Times New Roman" w:hAnsi="Times New Roman" w:cs="Times New Roman"/>
          <w:sz w:val="36"/>
          <w:szCs w:val="36"/>
          <w:lang w:val="en-US"/>
        </w:rPr>
      </w:pPr>
    </w:p>
    <w:p w14:paraId="1FFF79F5" w14:textId="77777777" w:rsidR="00574717" w:rsidRDefault="00574717" w:rsidP="00BD7DC4">
      <w:pPr>
        <w:jc w:val="both"/>
        <w:rPr>
          <w:ins w:id="3883" w:author="Wilson Centaurus" w:date="2024-05-26T16:30:00Z"/>
          <w:rFonts w:ascii="Times New Roman" w:hAnsi="Times New Roman" w:cs="Times New Roman"/>
          <w:sz w:val="36"/>
          <w:szCs w:val="36"/>
          <w:lang w:val="en-US"/>
        </w:rPr>
      </w:pPr>
    </w:p>
    <w:p w14:paraId="64B72477" w14:textId="5F8BE7E9" w:rsidR="00574717" w:rsidRDefault="00574717" w:rsidP="00BD7DC4">
      <w:pPr>
        <w:jc w:val="both"/>
        <w:rPr>
          <w:ins w:id="3884" w:author="Wilson" w:date="2024-06-01T15:40:00Z"/>
          <w:rFonts w:ascii="Times New Roman" w:hAnsi="Times New Roman" w:cs="Times New Roman"/>
          <w:sz w:val="36"/>
          <w:szCs w:val="36"/>
          <w:lang w:val="en-US"/>
        </w:rPr>
      </w:pPr>
    </w:p>
    <w:p w14:paraId="154CAC0A" w14:textId="3970BFAB" w:rsidR="003C0854" w:rsidRDefault="003C0854" w:rsidP="00BD7DC4">
      <w:pPr>
        <w:jc w:val="both"/>
        <w:rPr>
          <w:ins w:id="3885" w:author="Wilson" w:date="2024-06-01T15:40:00Z"/>
          <w:rFonts w:ascii="Times New Roman" w:hAnsi="Times New Roman" w:cs="Times New Roman"/>
          <w:sz w:val="36"/>
          <w:szCs w:val="36"/>
          <w:lang w:val="en-US"/>
        </w:rPr>
      </w:pPr>
    </w:p>
    <w:p w14:paraId="3575DA43" w14:textId="05431FB3" w:rsidR="003C0854" w:rsidRDefault="003C0854" w:rsidP="00BD7DC4">
      <w:pPr>
        <w:jc w:val="both"/>
        <w:rPr>
          <w:ins w:id="3886" w:author="Wilson" w:date="2024-06-01T15:40:00Z"/>
          <w:rFonts w:ascii="Times New Roman" w:hAnsi="Times New Roman" w:cs="Times New Roman"/>
          <w:sz w:val="36"/>
          <w:szCs w:val="36"/>
          <w:lang w:val="en-US"/>
        </w:rPr>
      </w:pPr>
    </w:p>
    <w:p w14:paraId="7B23C3F5" w14:textId="2621751B" w:rsidR="003C0854" w:rsidRDefault="003C0854" w:rsidP="00BD7DC4">
      <w:pPr>
        <w:jc w:val="both"/>
        <w:rPr>
          <w:ins w:id="3887" w:author="Wilson" w:date="2024-06-01T15:40:00Z"/>
          <w:rFonts w:ascii="Times New Roman" w:hAnsi="Times New Roman" w:cs="Times New Roman"/>
          <w:sz w:val="36"/>
          <w:szCs w:val="36"/>
          <w:lang w:val="en-US"/>
        </w:rPr>
      </w:pPr>
    </w:p>
    <w:p w14:paraId="6C96643F" w14:textId="6090C41D" w:rsidR="003C0854" w:rsidRDefault="003C0854" w:rsidP="00BD7DC4">
      <w:pPr>
        <w:jc w:val="both"/>
        <w:rPr>
          <w:ins w:id="3888" w:author="Wilson" w:date="2024-06-01T15:40:00Z"/>
          <w:rFonts w:ascii="Times New Roman" w:hAnsi="Times New Roman" w:cs="Times New Roman"/>
          <w:sz w:val="36"/>
          <w:szCs w:val="36"/>
          <w:lang w:val="en-US"/>
        </w:rPr>
      </w:pPr>
    </w:p>
    <w:p w14:paraId="2CC076DC" w14:textId="6E9CA618" w:rsidR="003C0854" w:rsidRDefault="003C0854" w:rsidP="00BD7DC4">
      <w:pPr>
        <w:jc w:val="both"/>
        <w:rPr>
          <w:ins w:id="3889" w:author="Wilson" w:date="2024-06-01T15:40:00Z"/>
          <w:rFonts w:ascii="Times New Roman" w:hAnsi="Times New Roman" w:cs="Times New Roman"/>
          <w:sz w:val="36"/>
          <w:szCs w:val="36"/>
          <w:lang w:val="en-US"/>
        </w:rPr>
      </w:pPr>
    </w:p>
    <w:p w14:paraId="0A9CCE33" w14:textId="77777777" w:rsidR="003C0854" w:rsidRDefault="003C0854" w:rsidP="00BD7DC4">
      <w:pPr>
        <w:jc w:val="both"/>
        <w:rPr>
          <w:ins w:id="3890" w:author="Wilson Centaurus" w:date="2024-05-26T16:30:00Z"/>
          <w:rFonts w:ascii="Times New Roman" w:hAnsi="Times New Roman" w:cs="Times New Roman"/>
          <w:sz w:val="36"/>
          <w:szCs w:val="36"/>
          <w:lang w:val="en-US"/>
        </w:rPr>
      </w:pPr>
    </w:p>
    <w:p w14:paraId="05D36E8F" w14:textId="0147DC23" w:rsidR="00BD675A" w:rsidRDefault="00BD675A" w:rsidP="00C6091A">
      <w:pPr>
        <w:pStyle w:val="Heading1"/>
        <w:rPr>
          <w:ins w:id="3891" w:author="Wilson Centaurus" w:date="2024-05-27T00:09:00Z"/>
          <w:rFonts w:ascii="Times New Roman" w:hAnsi="Times New Roman" w:cs="Times New Roman"/>
          <w:color w:val="auto"/>
          <w:sz w:val="36"/>
          <w:szCs w:val="36"/>
          <w:lang w:val="en-US"/>
        </w:rPr>
      </w:pPr>
      <w:ins w:id="3892" w:author="Wilson Centaurus" w:date="2024-05-26T16:41:00Z">
        <w:r w:rsidRPr="00C6091A">
          <w:rPr>
            <w:rFonts w:ascii="Times New Roman" w:hAnsi="Times New Roman" w:cs="Times New Roman"/>
            <w:b/>
            <w:bCs/>
            <w:color w:val="auto"/>
            <w:sz w:val="36"/>
            <w:szCs w:val="36"/>
            <w:lang w:val="en-US"/>
            <w:rPrChange w:id="3893" w:author="Wilson Centaurus" w:date="2024-05-27T00:09:00Z">
              <w:rPr>
                <w:rFonts w:ascii="Times New Roman" w:hAnsi="Times New Roman" w:cs="Times New Roman"/>
                <w:b/>
                <w:bCs/>
                <w:sz w:val="36"/>
                <w:szCs w:val="36"/>
                <w:lang w:val="en-ZW"/>
              </w:rPr>
            </w:rPrChange>
          </w:rPr>
          <w:lastRenderedPageBreak/>
          <w:t xml:space="preserve">CHAPTER </w:t>
        </w:r>
      </w:ins>
      <w:ins w:id="3894" w:author="Wilson Centaurus" w:date="2024-05-27T00:09:00Z">
        <w:r w:rsidR="00C6091A">
          <w:rPr>
            <w:rFonts w:ascii="Times New Roman" w:hAnsi="Times New Roman" w:cs="Times New Roman"/>
            <w:b/>
            <w:bCs/>
            <w:color w:val="auto"/>
            <w:sz w:val="36"/>
            <w:szCs w:val="36"/>
            <w:lang w:val="en-US"/>
          </w:rPr>
          <w:t>6</w:t>
        </w:r>
      </w:ins>
      <w:ins w:id="3895" w:author="Wilson Centaurus" w:date="2024-05-26T16:41:00Z">
        <w:r w:rsidRPr="00C6091A">
          <w:rPr>
            <w:rFonts w:ascii="Times New Roman" w:hAnsi="Times New Roman" w:cs="Times New Roman"/>
            <w:b/>
            <w:bCs/>
            <w:color w:val="auto"/>
            <w:sz w:val="36"/>
            <w:szCs w:val="36"/>
            <w:lang w:val="en-US"/>
            <w:rPrChange w:id="3896" w:author="Wilson Centaurus" w:date="2024-05-27T00:09:00Z">
              <w:rPr>
                <w:rFonts w:ascii="Times New Roman" w:hAnsi="Times New Roman" w:cs="Times New Roman"/>
                <w:b/>
                <w:bCs/>
                <w:sz w:val="36"/>
                <w:szCs w:val="36"/>
                <w:lang w:val="en-ZW"/>
              </w:rPr>
            </w:rPrChange>
          </w:rPr>
          <w:t xml:space="preserve">: </w:t>
        </w:r>
        <w:r w:rsidRPr="00C6091A">
          <w:rPr>
            <w:rFonts w:ascii="Times New Roman" w:hAnsi="Times New Roman" w:cs="Times New Roman"/>
            <w:color w:val="auto"/>
            <w:sz w:val="36"/>
            <w:szCs w:val="36"/>
            <w:lang w:val="en-US"/>
            <w:rPrChange w:id="3897" w:author="Wilson Centaurus" w:date="2024-05-27T00:09:00Z">
              <w:rPr>
                <w:rFonts w:ascii="Times New Roman" w:hAnsi="Times New Roman" w:cs="Times New Roman"/>
                <w:b/>
                <w:bCs/>
                <w:sz w:val="36"/>
                <w:szCs w:val="36"/>
                <w:lang w:val="en-ZW"/>
              </w:rPr>
            </w:rPrChange>
          </w:rPr>
          <w:t>SUMMARY AND CONCLUSION</w:t>
        </w:r>
      </w:ins>
    </w:p>
    <w:p w14:paraId="0692FF01" w14:textId="77777777" w:rsidR="00C6091A" w:rsidRPr="00C6091A" w:rsidRDefault="00C6091A">
      <w:pPr>
        <w:rPr>
          <w:ins w:id="3898" w:author="Wilson Centaurus" w:date="2024-05-26T16:41:00Z"/>
          <w:lang w:val="en-US"/>
          <w:rPrChange w:id="3899" w:author="Wilson Centaurus" w:date="2024-05-27T00:09:00Z">
            <w:rPr>
              <w:ins w:id="3900" w:author="Wilson Centaurus" w:date="2024-05-26T16:41:00Z"/>
              <w:rFonts w:ascii="Times New Roman" w:hAnsi="Times New Roman" w:cs="Times New Roman"/>
              <w:b/>
              <w:bCs/>
              <w:sz w:val="36"/>
              <w:szCs w:val="36"/>
              <w:lang w:val="en-ZW"/>
            </w:rPr>
          </w:rPrChange>
        </w:rPr>
        <w:pPrChange w:id="3901" w:author="Wilson Centaurus" w:date="2024-05-27T00:09:00Z">
          <w:pPr>
            <w:jc w:val="both"/>
          </w:pPr>
        </w:pPrChange>
      </w:pPr>
    </w:p>
    <w:p w14:paraId="1B451D46" w14:textId="56C4E6B5" w:rsidR="00BD675A" w:rsidRDefault="00455DD3" w:rsidP="003C0854">
      <w:pPr>
        <w:pStyle w:val="Heading2"/>
        <w:rPr>
          <w:ins w:id="3902" w:author="Wilson" w:date="2024-06-01T15:39:00Z"/>
          <w:rFonts w:ascii="Times New Roman" w:hAnsi="Times New Roman" w:cs="Times New Roman"/>
          <w:b/>
          <w:bCs/>
          <w:color w:val="auto"/>
          <w:sz w:val="32"/>
          <w:szCs w:val="32"/>
        </w:rPr>
      </w:pPr>
      <w:ins w:id="3903" w:author="Wilson" w:date="2024-06-01T15:54:00Z">
        <w:r>
          <w:rPr>
            <w:rFonts w:ascii="Times New Roman" w:hAnsi="Times New Roman" w:cs="Times New Roman"/>
            <w:b/>
            <w:bCs/>
            <w:color w:val="auto"/>
            <w:sz w:val="32"/>
            <w:szCs w:val="32"/>
          </w:rPr>
          <w:t>6</w:t>
        </w:r>
      </w:ins>
      <w:ins w:id="3904" w:author="Wilson Centaurus" w:date="2024-05-26T16:41:00Z">
        <w:del w:id="3905" w:author="Wilson" w:date="2024-06-01T15:54: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.1 INTRODUCTION</w:t>
        </w:r>
      </w:ins>
    </w:p>
    <w:p w14:paraId="1B7452C4" w14:textId="77777777" w:rsidR="003C0854" w:rsidRPr="003C0854" w:rsidRDefault="003C0854">
      <w:pPr>
        <w:rPr>
          <w:ins w:id="3906" w:author="Wilson Centaurus" w:date="2024-05-26T16:41:00Z"/>
          <w:rPrChange w:id="3907" w:author="Wilson" w:date="2024-06-01T15:39:00Z">
            <w:rPr>
              <w:ins w:id="3908" w:author="Wilson Centaurus" w:date="2024-05-26T16:41:00Z"/>
              <w:rFonts w:ascii="Times New Roman" w:hAnsi="Times New Roman" w:cs="Times New Roman"/>
              <w:b/>
              <w:bCs/>
              <w:sz w:val="36"/>
              <w:szCs w:val="36"/>
              <w:lang w:val="en-ZW"/>
            </w:rPr>
          </w:rPrChange>
        </w:rPr>
        <w:pPrChange w:id="3909" w:author="Wilson" w:date="2024-06-01T15:39:00Z">
          <w:pPr>
            <w:jc w:val="both"/>
          </w:pPr>
        </w:pPrChange>
      </w:pPr>
    </w:p>
    <w:p w14:paraId="4580B82F" w14:textId="3C9F2829" w:rsidR="00BD675A" w:rsidRDefault="00BD675A" w:rsidP="009F2C2B">
      <w:pPr>
        <w:spacing w:after="0" w:line="240" w:lineRule="auto"/>
        <w:jc w:val="both"/>
        <w:rPr>
          <w:ins w:id="3910" w:author="Wilson" w:date="2024-06-01T15:41:00Z"/>
          <w:rFonts w:ascii="Times New Roman" w:eastAsia="Times New Roman" w:hAnsi="Times New Roman" w:cs="Times New Roman"/>
          <w:kern w:val="0"/>
          <w:sz w:val="24"/>
          <w:szCs w:val="24"/>
          <w:lang w:eastAsia="en-AE"/>
          <w14:ligatures w14:val="none"/>
        </w:rPr>
      </w:pPr>
      <w:ins w:id="3911" w:author="Wilson Centaurus" w:date="2024-05-26T16:41:00Z">
        <w:r w:rsidRPr="009F2C2B">
          <w:rPr>
            <w:rFonts w:ascii="Times New Roman" w:eastAsia="Times New Roman" w:hAnsi="Times New Roman" w:cs="Times New Roman"/>
            <w:kern w:val="0"/>
            <w:sz w:val="24"/>
            <w:szCs w:val="24"/>
            <w:lang w:eastAsia="en-AE"/>
            <w14:ligatures w14:val="none"/>
            <w:rPrChange w:id="3912" w:author="Wilson" w:date="2024-06-01T15:37:00Z">
              <w:rPr>
                <w:rFonts w:ascii="Times New Roman" w:hAnsi="Times New Roman" w:cs="Times New Roman"/>
                <w:sz w:val="36"/>
                <w:szCs w:val="36"/>
                <w:lang w:val="en-ZW"/>
              </w:rPr>
            </w:rPrChange>
          </w:rPr>
          <w:t>The aim of this project was to develop an Aquaponics-Integrated Smart Farming System for Zimunda Estate, addressing the limitations of the current manual fish farming practices. This system leverages modern technology to enhance efficiency, sustainability, and productivity. Throughout the project, various phases including planning, analysis, design, implementation, and testing were meticulously executed. This chapter summarizes the key points from each phase and discusses the significance, challenges, and future recommendations of the project.</w:t>
        </w:r>
      </w:ins>
    </w:p>
    <w:p w14:paraId="40D4781F" w14:textId="32112530" w:rsidR="003C0854" w:rsidRDefault="003C0854" w:rsidP="009F2C2B">
      <w:pPr>
        <w:spacing w:after="0" w:line="240" w:lineRule="auto"/>
        <w:jc w:val="both"/>
        <w:rPr>
          <w:ins w:id="3913" w:author="Wilson" w:date="2024-06-01T15:41:00Z"/>
          <w:rFonts w:ascii="Times New Roman" w:eastAsia="Times New Roman" w:hAnsi="Times New Roman" w:cs="Times New Roman"/>
          <w:kern w:val="0"/>
          <w:sz w:val="24"/>
          <w:szCs w:val="24"/>
          <w:lang w:eastAsia="en-AE"/>
          <w14:ligatures w14:val="none"/>
        </w:rPr>
      </w:pPr>
    </w:p>
    <w:p w14:paraId="56CC79CE" w14:textId="7D69A5BB" w:rsidR="003C0854" w:rsidRDefault="003C0854" w:rsidP="009F2C2B">
      <w:pPr>
        <w:spacing w:after="0" w:line="240" w:lineRule="auto"/>
        <w:jc w:val="both"/>
        <w:rPr>
          <w:ins w:id="3914" w:author="Wilson" w:date="2024-06-01T15:41:00Z"/>
          <w:rFonts w:ascii="Times New Roman" w:eastAsia="Times New Roman" w:hAnsi="Times New Roman" w:cs="Times New Roman"/>
          <w:kern w:val="0"/>
          <w:sz w:val="24"/>
          <w:szCs w:val="24"/>
          <w:lang w:eastAsia="en-AE"/>
          <w14:ligatures w14:val="none"/>
        </w:rPr>
      </w:pPr>
    </w:p>
    <w:p w14:paraId="5907E53A" w14:textId="1EF1CA4C" w:rsidR="003C0854" w:rsidRDefault="003C0854" w:rsidP="009F2C2B">
      <w:pPr>
        <w:spacing w:after="0" w:line="240" w:lineRule="auto"/>
        <w:jc w:val="both"/>
        <w:rPr>
          <w:ins w:id="3915" w:author="Wilson" w:date="2024-06-01T15:41:00Z"/>
          <w:rFonts w:ascii="Times New Roman" w:eastAsia="Times New Roman" w:hAnsi="Times New Roman" w:cs="Times New Roman"/>
          <w:kern w:val="0"/>
          <w:sz w:val="24"/>
          <w:szCs w:val="24"/>
          <w:lang w:eastAsia="en-AE"/>
          <w14:ligatures w14:val="none"/>
        </w:rPr>
      </w:pPr>
    </w:p>
    <w:p w14:paraId="11FB1616" w14:textId="77777777" w:rsidR="003C0854" w:rsidRPr="009F2C2B" w:rsidRDefault="003C0854">
      <w:pPr>
        <w:spacing w:after="0" w:line="240" w:lineRule="auto"/>
        <w:jc w:val="both"/>
        <w:rPr>
          <w:ins w:id="3916" w:author="Wilson Centaurus" w:date="2024-05-26T16:41:00Z"/>
          <w:rFonts w:ascii="Times New Roman" w:eastAsia="Times New Roman" w:hAnsi="Times New Roman" w:cs="Times New Roman"/>
          <w:kern w:val="0"/>
          <w:sz w:val="24"/>
          <w:szCs w:val="24"/>
          <w:lang w:eastAsia="en-AE"/>
          <w14:ligatures w14:val="none"/>
          <w:rPrChange w:id="3917" w:author="Wilson" w:date="2024-06-01T15:37:00Z">
            <w:rPr>
              <w:ins w:id="3918" w:author="Wilson Centaurus" w:date="2024-05-26T16:41:00Z"/>
              <w:rFonts w:ascii="Times New Roman" w:hAnsi="Times New Roman" w:cs="Times New Roman"/>
              <w:sz w:val="36"/>
              <w:szCs w:val="36"/>
              <w:lang w:val="en-ZW"/>
            </w:rPr>
          </w:rPrChange>
        </w:rPr>
        <w:pPrChange w:id="3919" w:author="Wilson" w:date="2024-06-01T15:37:00Z">
          <w:pPr>
            <w:jc w:val="both"/>
          </w:pPr>
        </w:pPrChange>
      </w:pPr>
    </w:p>
    <w:p w14:paraId="7626ADED" w14:textId="5AD3983A" w:rsidR="00BD675A" w:rsidRDefault="00455DD3" w:rsidP="003C0854">
      <w:pPr>
        <w:pStyle w:val="Heading2"/>
        <w:rPr>
          <w:ins w:id="3920" w:author="Wilson" w:date="2024-06-01T15:39:00Z"/>
          <w:rFonts w:ascii="Times New Roman" w:hAnsi="Times New Roman" w:cs="Times New Roman"/>
          <w:b/>
          <w:bCs/>
          <w:color w:val="auto"/>
          <w:sz w:val="32"/>
          <w:szCs w:val="32"/>
        </w:rPr>
      </w:pPr>
      <w:ins w:id="3921" w:author="Wilson" w:date="2024-06-01T15:54:00Z">
        <w:r>
          <w:rPr>
            <w:rFonts w:ascii="Times New Roman" w:hAnsi="Times New Roman" w:cs="Times New Roman"/>
            <w:b/>
            <w:bCs/>
            <w:color w:val="auto"/>
            <w:sz w:val="32"/>
            <w:szCs w:val="32"/>
          </w:rPr>
          <w:t>6</w:t>
        </w:r>
      </w:ins>
      <w:ins w:id="3922" w:author="Wilson Centaurus" w:date="2024-05-26T16:41:00Z">
        <w:del w:id="3923" w:author="Wilson" w:date="2024-06-01T15:54: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.2 SUMMARY OF CHAPTERS</w:t>
        </w:r>
      </w:ins>
    </w:p>
    <w:p w14:paraId="580D6D72" w14:textId="77777777" w:rsidR="003C0854" w:rsidRPr="003C0854" w:rsidRDefault="003C0854">
      <w:pPr>
        <w:rPr>
          <w:ins w:id="3924" w:author="Wilson Centaurus" w:date="2024-05-26T16:41:00Z"/>
          <w:rPrChange w:id="3925" w:author="Wilson" w:date="2024-06-01T15:39:00Z">
            <w:rPr>
              <w:ins w:id="3926" w:author="Wilson Centaurus" w:date="2024-05-26T16:41:00Z"/>
              <w:rFonts w:ascii="Times New Roman" w:hAnsi="Times New Roman" w:cs="Times New Roman"/>
              <w:b/>
              <w:bCs/>
              <w:sz w:val="36"/>
              <w:szCs w:val="36"/>
              <w:lang w:val="en-ZW"/>
            </w:rPr>
          </w:rPrChange>
        </w:rPr>
        <w:pPrChange w:id="3927" w:author="Wilson" w:date="2024-06-01T15:39:00Z">
          <w:pPr>
            <w:jc w:val="both"/>
          </w:pPr>
        </w:pPrChange>
      </w:pPr>
    </w:p>
    <w:p w14:paraId="44EB488B" w14:textId="162C9D89" w:rsidR="00BD675A" w:rsidRDefault="00BD675A" w:rsidP="009F2C2B">
      <w:pPr>
        <w:spacing w:after="0" w:line="240" w:lineRule="auto"/>
        <w:jc w:val="both"/>
        <w:rPr>
          <w:ins w:id="3928" w:author="Wilson" w:date="2024-06-01T15:39:00Z"/>
          <w:rFonts w:ascii="Times New Roman" w:eastAsia="Times New Roman" w:hAnsi="Times New Roman" w:cs="Times New Roman"/>
          <w:kern w:val="0"/>
          <w:sz w:val="24"/>
          <w:szCs w:val="24"/>
          <w:lang w:eastAsia="en-AE"/>
          <w14:ligatures w14:val="none"/>
        </w:rPr>
      </w:pPr>
      <w:ins w:id="3929" w:author="Wilson Centaurus" w:date="2024-05-26T16:41:00Z">
        <w:r w:rsidRPr="009F2C2B">
          <w:rPr>
            <w:rFonts w:ascii="Times New Roman" w:eastAsia="Times New Roman" w:hAnsi="Times New Roman" w:cs="Times New Roman"/>
            <w:kern w:val="0"/>
            <w:sz w:val="24"/>
            <w:szCs w:val="24"/>
            <w:lang w:eastAsia="en-AE"/>
            <w14:ligatures w14:val="none"/>
            <w:rPrChange w:id="3930" w:author="Wilson" w:date="2024-06-01T15:37:00Z">
              <w:rPr>
                <w:rFonts w:ascii="Times New Roman" w:hAnsi="Times New Roman" w:cs="Times New Roman"/>
                <w:sz w:val="36"/>
                <w:szCs w:val="36"/>
                <w:lang w:val="en-ZW"/>
              </w:rPr>
            </w:rPrChange>
          </w:rPr>
          <w:t>This project encompassed six comprehensive chapters, each detailing a critical phase in the development of the smart farming system:</w:t>
        </w:r>
      </w:ins>
    </w:p>
    <w:p w14:paraId="48A4528E" w14:textId="77777777" w:rsidR="003C0854" w:rsidRPr="009F2C2B" w:rsidRDefault="003C0854">
      <w:pPr>
        <w:spacing w:after="0" w:line="240" w:lineRule="auto"/>
        <w:jc w:val="both"/>
        <w:rPr>
          <w:ins w:id="3931" w:author="Wilson Centaurus" w:date="2024-05-26T16:41:00Z"/>
          <w:rFonts w:ascii="Times New Roman" w:eastAsia="Times New Roman" w:hAnsi="Times New Roman" w:cs="Times New Roman"/>
          <w:kern w:val="0"/>
          <w:sz w:val="24"/>
          <w:szCs w:val="24"/>
          <w:lang w:eastAsia="en-AE"/>
          <w14:ligatures w14:val="none"/>
          <w:rPrChange w:id="3932" w:author="Wilson" w:date="2024-06-01T15:37:00Z">
            <w:rPr>
              <w:ins w:id="3933" w:author="Wilson Centaurus" w:date="2024-05-26T16:41:00Z"/>
              <w:rFonts w:ascii="Times New Roman" w:hAnsi="Times New Roman" w:cs="Times New Roman"/>
              <w:sz w:val="36"/>
              <w:szCs w:val="36"/>
              <w:lang w:val="en-ZW"/>
            </w:rPr>
          </w:rPrChange>
        </w:rPr>
        <w:pPrChange w:id="3934" w:author="Wilson" w:date="2024-06-01T15:37:00Z">
          <w:pPr>
            <w:jc w:val="both"/>
          </w:pPr>
        </w:pPrChange>
      </w:pPr>
    </w:p>
    <w:p w14:paraId="11BAA675" w14:textId="14CB9E3E" w:rsidR="003C0854" w:rsidRDefault="00BD675A" w:rsidP="003C0854">
      <w:pPr>
        <w:numPr>
          <w:ilvl w:val="0"/>
          <w:numId w:val="51"/>
        </w:numPr>
        <w:jc w:val="both"/>
        <w:rPr>
          <w:ins w:id="3935" w:author="Wilson" w:date="2024-06-01T15:39:00Z"/>
          <w:rFonts w:ascii="Times New Roman" w:hAnsi="Times New Roman" w:cs="Times New Roman"/>
          <w:sz w:val="24"/>
          <w:szCs w:val="24"/>
          <w:lang w:val="en-ZW"/>
        </w:rPr>
      </w:pPr>
      <w:ins w:id="3936" w:author="Wilson Centaurus" w:date="2024-05-26T16:41:00Z">
        <w:r w:rsidRPr="009F2C2B">
          <w:rPr>
            <w:rFonts w:ascii="Times New Roman" w:hAnsi="Times New Roman" w:cs="Times New Roman"/>
            <w:b/>
            <w:bCs/>
            <w:sz w:val="28"/>
            <w:szCs w:val="28"/>
            <w:lang w:val="en-ZW"/>
            <w:rPrChange w:id="3937" w:author="Wilson" w:date="2024-06-01T15:38:00Z">
              <w:rPr>
                <w:rFonts w:ascii="Times New Roman" w:hAnsi="Times New Roman" w:cs="Times New Roman"/>
                <w:b/>
                <w:bCs/>
                <w:sz w:val="36"/>
                <w:szCs w:val="36"/>
                <w:lang w:val="en-ZW"/>
              </w:rPr>
            </w:rPrChange>
          </w:rPr>
          <w:t>Chapter 1: Introduction</w:t>
        </w:r>
        <w:r w:rsidRPr="009F2C2B">
          <w:rPr>
            <w:rFonts w:ascii="Times New Roman" w:hAnsi="Times New Roman" w:cs="Times New Roman"/>
            <w:sz w:val="28"/>
            <w:szCs w:val="28"/>
            <w:lang w:val="en-ZW"/>
            <w:rPrChange w:id="3938"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39" w:author="Wilson" w:date="2024-06-01T15:37:00Z">
              <w:rPr>
                <w:rFonts w:ascii="Times New Roman" w:hAnsi="Times New Roman" w:cs="Times New Roman"/>
                <w:sz w:val="36"/>
                <w:szCs w:val="36"/>
                <w:lang w:val="en-ZW"/>
              </w:rPr>
            </w:rPrChange>
          </w:rPr>
          <w:t>- Provided an overview of Zimunda Estate's current fish farming practices, identified the challenges associated with the manual system, and highlighted the potential benefits of transitioning to a smart, automated approach.</w:t>
        </w:r>
      </w:ins>
    </w:p>
    <w:p w14:paraId="62827DD9" w14:textId="77777777" w:rsidR="003C0854" w:rsidRPr="003C0854" w:rsidRDefault="003C0854">
      <w:pPr>
        <w:ind w:left="720"/>
        <w:jc w:val="both"/>
        <w:rPr>
          <w:ins w:id="3940" w:author="Wilson Centaurus" w:date="2024-05-26T16:41:00Z"/>
          <w:rFonts w:ascii="Times New Roman" w:hAnsi="Times New Roman" w:cs="Times New Roman"/>
          <w:sz w:val="24"/>
          <w:szCs w:val="24"/>
          <w:lang w:val="en-ZW"/>
          <w:rPrChange w:id="3941" w:author="Wilson" w:date="2024-06-01T15:39:00Z">
            <w:rPr>
              <w:ins w:id="3942" w:author="Wilson Centaurus" w:date="2024-05-26T16:41:00Z"/>
              <w:rFonts w:ascii="Times New Roman" w:hAnsi="Times New Roman" w:cs="Times New Roman"/>
              <w:sz w:val="36"/>
              <w:szCs w:val="36"/>
              <w:lang w:val="en-ZW"/>
            </w:rPr>
          </w:rPrChange>
        </w:rPr>
        <w:pPrChange w:id="3943" w:author="Wilson" w:date="2024-06-01T15:39:00Z">
          <w:pPr>
            <w:numPr>
              <w:numId w:val="51"/>
            </w:numPr>
            <w:tabs>
              <w:tab w:val="num" w:pos="720"/>
            </w:tabs>
            <w:ind w:left="720" w:hanging="360"/>
            <w:jc w:val="both"/>
          </w:pPr>
        </w:pPrChange>
      </w:pPr>
    </w:p>
    <w:p w14:paraId="01CAD35D" w14:textId="4322D90E" w:rsidR="00BD675A" w:rsidRDefault="00BD675A" w:rsidP="00BD675A">
      <w:pPr>
        <w:numPr>
          <w:ilvl w:val="0"/>
          <w:numId w:val="51"/>
        </w:numPr>
        <w:jc w:val="both"/>
        <w:rPr>
          <w:ins w:id="3944" w:author="Wilson" w:date="2024-06-01T15:39:00Z"/>
          <w:rFonts w:ascii="Times New Roman" w:hAnsi="Times New Roman" w:cs="Times New Roman"/>
          <w:sz w:val="24"/>
          <w:szCs w:val="24"/>
          <w:lang w:val="en-ZW"/>
        </w:rPr>
      </w:pPr>
      <w:ins w:id="3945" w:author="Wilson Centaurus" w:date="2024-05-26T16:41:00Z">
        <w:r w:rsidRPr="009F2C2B">
          <w:rPr>
            <w:rFonts w:ascii="Times New Roman" w:hAnsi="Times New Roman" w:cs="Times New Roman"/>
            <w:b/>
            <w:bCs/>
            <w:sz w:val="28"/>
            <w:szCs w:val="28"/>
            <w:lang w:val="en-ZW"/>
            <w:rPrChange w:id="3946" w:author="Wilson" w:date="2024-06-01T15:38:00Z">
              <w:rPr>
                <w:rFonts w:ascii="Times New Roman" w:hAnsi="Times New Roman" w:cs="Times New Roman"/>
                <w:b/>
                <w:bCs/>
                <w:sz w:val="36"/>
                <w:szCs w:val="36"/>
                <w:lang w:val="en-ZW"/>
              </w:rPr>
            </w:rPrChange>
          </w:rPr>
          <w:t>Chapter 2: Planning Phase</w:t>
        </w:r>
        <w:r w:rsidRPr="009F2C2B">
          <w:rPr>
            <w:rFonts w:ascii="Times New Roman" w:hAnsi="Times New Roman" w:cs="Times New Roman"/>
            <w:sz w:val="28"/>
            <w:szCs w:val="28"/>
            <w:lang w:val="en-ZW"/>
            <w:rPrChange w:id="3947"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48" w:author="Wilson" w:date="2024-06-01T15:37:00Z">
              <w:rPr>
                <w:rFonts w:ascii="Times New Roman" w:hAnsi="Times New Roman" w:cs="Times New Roman"/>
                <w:sz w:val="36"/>
                <w:szCs w:val="36"/>
                <w:lang w:val="en-ZW"/>
              </w:rPr>
            </w:rPrChange>
          </w:rPr>
          <w:t>- Detailed the planning and preparatory steps, including defining project objectives, scope, and constraints. It also covered the project timeline, resource allocation, and risk management strategies.</w:t>
        </w:r>
      </w:ins>
    </w:p>
    <w:p w14:paraId="2AEDC527" w14:textId="77777777" w:rsidR="003C0854" w:rsidRPr="009F2C2B" w:rsidRDefault="003C0854">
      <w:pPr>
        <w:jc w:val="both"/>
        <w:rPr>
          <w:ins w:id="3949" w:author="Wilson Centaurus" w:date="2024-05-26T16:41:00Z"/>
          <w:rFonts w:ascii="Times New Roman" w:hAnsi="Times New Roman" w:cs="Times New Roman"/>
          <w:sz w:val="24"/>
          <w:szCs w:val="24"/>
          <w:lang w:val="en-ZW"/>
          <w:rPrChange w:id="3950" w:author="Wilson" w:date="2024-06-01T15:37:00Z">
            <w:rPr>
              <w:ins w:id="3951" w:author="Wilson Centaurus" w:date="2024-05-26T16:41:00Z"/>
              <w:rFonts w:ascii="Times New Roman" w:hAnsi="Times New Roman" w:cs="Times New Roman"/>
              <w:sz w:val="36"/>
              <w:szCs w:val="36"/>
              <w:lang w:val="en-ZW"/>
            </w:rPr>
          </w:rPrChange>
        </w:rPr>
        <w:pPrChange w:id="3952" w:author="Wilson" w:date="2024-06-01T15:39:00Z">
          <w:pPr>
            <w:numPr>
              <w:numId w:val="51"/>
            </w:numPr>
            <w:tabs>
              <w:tab w:val="num" w:pos="720"/>
            </w:tabs>
            <w:ind w:left="720" w:hanging="360"/>
            <w:jc w:val="both"/>
          </w:pPr>
        </w:pPrChange>
      </w:pPr>
    </w:p>
    <w:p w14:paraId="5D1B41B8" w14:textId="71C63100" w:rsidR="00BD675A" w:rsidRDefault="00BD675A" w:rsidP="00BD675A">
      <w:pPr>
        <w:numPr>
          <w:ilvl w:val="0"/>
          <w:numId w:val="51"/>
        </w:numPr>
        <w:jc w:val="both"/>
        <w:rPr>
          <w:ins w:id="3953" w:author="Wilson" w:date="2024-06-01T15:39:00Z"/>
          <w:rFonts w:ascii="Times New Roman" w:hAnsi="Times New Roman" w:cs="Times New Roman"/>
          <w:sz w:val="24"/>
          <w:szCs w:val="24"/>
          <w:lang w:val="en-ZW"/>
        </w:rPr>
      </w:pPr>
      <w:ins w:id="3954" w:author="Wilson Centaurus" w:date="2024-05-26T16:41:00Z">
        <w:r w:rsidRPr="009F2C2B">
          <w:rPr>
            <w:rFonts w:ascii="Times New Roman" w:hAnsi="Times New Roman" w:cs="Times New Roman"/>
            <w:b/>
            <w:bCs/>
            <w:sz w:val="28"/>
            <w:szCs w:val="28"/>
            <w:lang w:val="en-ZW"/>
            <w:rPrChange w:id="3955" w:author="Wilson" w:date="2024-06-01T15:38:00Z">
              <w:rPr>
                <w:rFonts w:ascii="Times New Roman" w:hAnsi="Times New Roman" w:cs="Times New Roman"/>
                <w:b/>
                <w:bCs/>
                <w:sz w:val="36"/>
                <w:szCs w:val="36"/>
                <w:lang w:val="en-ZW"/>
              </w:rPr>
            </w:rPrChange>
          </w:rPr>
          <w:t>Chapter 3: Analysis Phase</w:t>
        </w:r>
        <w:r w:rsidRPr="009F2C2B">
          <w:rPr>
            <w:rFonts w:ascii="Times New Roman" w:hAnsi="Times New Roman" w:cs="Times New Roman"/>
            <w:sz w:val="28"/>
            <w:szCs w:val="28"/>
            <w:lang w:val="en-ZW"/>
            <w:rPrChange w:id="3956"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57" w:author="Wilson" w:date="2024-06-01T15:37:00Z">
              <w:rPr>
                <w:rFonts w:ascii="Times New Roman" w:hAnsi="Times New Roman" w:cs="Times New Roman"/>
                <w:sz w:val="36"/>
                <w:szCs w:val="36"/>
                <w:lang w:val="en-ZW"/>
              </w:rPr>
            </w:rPrChange>
          </w:rPr>
          <w:t xml:space="preserve">- </w:t>
        </w:r>
        <w:proofErr w:type="spellStart"/>
        <w:r w:rsidRPr="009F2C2B">
          <w:rPr>
            <w:rFonts w:ascii="Times New Roman" w:hAnsi="Times New Roman" w:cs="Times New Roman"/>
            <w:sz w:val="24"/>
            <w:szCs w:val="24"/>
            <w:lang w:val="en-ZW"/>
            <w:rPrChange w:id="3958" w:author="Wilson" w:date="2024-06-01T15:37:00Z">
              <w:rPr>
                <w:rFonts w:ascii="Times New Roman" w:hAnsi="Times New Roman" w:cs="Times New Roman"/>
                <w:sz w:val="36"/>
                <w:szCs w:val="36"/>
                <w:lang w:val="en-ZW"/>
              </w:rPr>
            </w:rPrChange>
          </w:rPr>
          <w:t>Analyzed</w:t>
        </w:r>
        <w:proofErr w:type="spellEnd"/>
        <w:r w:rsidRPr="009F2C2B">
          <w:rPr>
            <w:rFonts w:ascii="Times New Roman" w:hAnsi="Times New Roman" w:cs="Times New Roman"/>
            <w:sz w:val="24"/>
            <w:szCs w:val="24"/>
            <w:lang w:val="en-ZW"/>
            <w:rPrChange w:id="3959" w:author="Wilson" w:date="2024-06-01T15:37:00Z">
              <w:rPr>
                <w:rFonts w:ascii="Times New Roman" w:hAnsi="Times New Roman" w:cs="Times New Roman"/>
                <w:sz w:val="36"/>
                <w:szCs w:val="36"/>
                <w:lang w:val="en-ZW"/>
              </w:rPr>
            </w:rPrChange>
          </w:rPr>
          <w:t xml:space="preserve"> the requirements for the new system, focusing on the functional and non-functional requirements. It included user needs assessment and the evaluation of alternative solutions to enhance the existing fish farming practices.</w:t>
        </w:r>
      </w:ins>
    </w:p>
    <w:p w14:paraId="5B52B3BA" w14:textId="77777777" w:rsidR="003C0854" w:rsidRPr="009F2C2B" w:rsidRDefault="003C0854">
      <w:pPr>
        <w:jc w:val="both"/>
        <w:rPr>
          <w:ins w:id="3960" w:author="Wilson Centaurus" w:date="2024-05-26T16:41:00Z"/>
          <w:rFonts w:ascii="Times New Roman" w:hAnsi="Times New Roman" w:cs="Times New Roman"/>
          <w:sz w:val="24"/>
          <w:szCs w:val="24"/>
          <w:lang w:val="en-ZW"/>
          <w:rPrChange w:id="3961" w:author="Wilson" w:date="2024-06-01T15:37:00Z">
            <w:rPr>
              <w:ins w:id="3962" w:author="Wilson Centaurus" w:date="2024-05-26T16:41:00Z"/>
              <w:rFonts w:ascii="Times New Roman" w:hAnsi="Times New Roman" w:cs="Times New Roman"/>
              <w:sz w:val="36"/>
              <w:szCs w:val="36"/>
              <w:lang w:val="en-ZW"/>
            </w:rPr>
          </w:rPrChange>
        </w:rPr>
        <w:pPrChange w:id="3963" w:author="Wilson" w:date="2024-06-01T15:40:00Z">
          <w:pPr>
            <w:numPr>
              <w:numId w:val="51"/>
            </w:numPr>
            <w:tabs>
              <w:tab w:val="num" w:pos="720"/>
            </w:tabs>
            <w:ind w:left="720" w:hanging="360"/>
            <w:jc w:val="both"/>
          </w:pPr>
        </w:pPrChange>
      </w:pPr>
    </w:p>
    <w:p w14:paraId="79B50CC1" w14:textId="6DE3C290" w:rsidR="00BD675A" w:rsidRDefault="00BD675A" w:rsidP="00BD675A">
      <w:pPr>
        <w:numPr>
          <w:ilvl w:val="0"/>
          <w:numId w:val="51"/>
        </w:numPr>
        <w:jc w:val="both"/>
        <w:rPr>
          <w:ins w:id="3964" w:author="Wilson" w:date="2024-06-01T15:40:00Z"/>
          <w:rFonts w:ascii="Times New Roman" w:hAnsi="Times New Roman" w:cs="Times New Roman"/>
          <w:sz w:val="24"/>
          <w:szCs w:val="24"/>
          <w:lang w:val="en-ZW"/>
        </w:rPr>
      </w:pPr>
      <w:ins w:id="3965" w:author="Wilson Centaurus" w:date="2024-05-26T16:41:00Z">
        <w:r w:rsidRPr="009F2C2B">
          <w:rPr>
            <w:rFonts w:ascii="Times New Roman" w:hAnsi="Times New Roman" w:cs="Times New Roman"/>
            <w:b/>
            <w:bCs/>
            <w:sz w:val="28"/>
            <w:szCs w:val="28"/>
            <w:lang w:val="en-ZW"/>
            <w:rPrChange w:id="3966" w:author="Wilson" w:date="2024-06-01T15:38:00Z">
              <w:rPr>
                <w:rFonts w:ascii="Times New Roman" w:hAnsi="Times New Roman" w:cs="Times New Roman"/>
                <w:b/>
                <w:bCs/>
                <w:sz w:val="36"/>
                <w:szCs w:val="36"/>
                <w:lang w:val="en-ZW"/>
              </w:rPr>
            </w:rPrChange>
          </w:rPr>
          <w:t>Chapter 4: Design Phase</w:t>
        </w:r>
        <w:r w:rsidRPr="009F2C2B">
          <w:rPr>
            <w:rFonts w:ascii="Times New Roman" w:hAnsi="Times New Roman" w:cs="Times New Roman"/>
            <w:sz w:val="28"/>
            <w:szCs w:val="28"/>
            <w:lang w:val="en-ZW"/>
            <w:rPrChange w:id="3967"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68" w:author="Wilson" w:date="2024-06-01T15:37:00Z">
              <w:rPr>
                <w:rFonts w:ascii="Times New Roman" w:hAnsi="Times New Roman" w:cs="Times New Roman"/>
                <w:sz w:val="36"/>
                <w:szCs w:val="36"/>
                <w:lang w:val="en-ZW"/>
              </w:rPr>
            </w:rPrChange>
          </w:rPr>
          <w:t>- Presented the architectural design of the proposed system, including UML diagrams such as use case, activity, and class diagrams. This chapter also covered interface and database design, ensuring the system's structure supports its intended functionalities</w:t>
        </w:r>
      </w:ins>
      <w:ins w:id="3969" w:author="Wilson" w:date="2024-06-01T15:40:00Z">
        <w:r w:rsidR="003C0854">
          <w:rPr>
            <w:rFonts w:ascii="Times New Roman" w:hAnsi="Times New Roman" w:cs="Times New Roman"/>
            <w:sz w:val="24"/>
            <w:szCs w:val="24"/>
            <w:lang w:val="en-ZW"/>
          </w:rPr>
          <w:t>.</w:t>
        </w:r>
      </w:ins>
      <w:ins w:id="3970" w:author="Wilson Centaurus" w:date="2024-05-26T16:41:00Z">
        <w:del w:id="3971" w:author="Wilson" w:date="2024-06-01T15:40:00Z">
          <w:r w:rsidRPr="009F2C2B" w:rsidDel="003C0854">
            <w:rPr>
              <w:rFonts w:ascii="Times New Roman" w:hAnsi="Times New Roman" w:cs="Times New Roman"/>
              <w:sz w:val="24"/>
              <w:szCs w:val="24"/>
              <w:lang w:val="en-ZW"/>
              <w:rPrChange w:id="3972" w:author="Wilson" w:date="2024-06-01T15:37:00Z">
                <w:rPr>
                  <w:rFonts w:ascii="Times New Roman" w:hAnsi="Times New Roman" w:cs="Times New Roman"/>
                  <w:sz w:val="36"/>
                  <w:szCs w:val="36"/>
                  <w:lang w:val="en-ZW"/>
                </w:rPr>
              </w:rPrChange>
            </w:rPr>
            <w:delText>.</w:delText>
          </w:r>
        </w:del>
      </w:ins>
    </w:p>
    <w:p w14:paraId="55AC08E5" w14:textId="77777777" w:rsidR="003C0854" w:rsidRPr="009F2C2B" w:rsidRDefault="003C0854">
      <w:pPr>
        <w:jc w:val="both"/>
        <w:rPr>
          <w:ins w:id="3973" w:author="Wilson Centaurus" w:date="2024-05-26T16:41:00Z"/>
          <w:rFonts w:ascii="Times New Roman" w:hAnsi="Times New Roman" w:cs="Times New Roman"/>
          <w:sz w:val="24"/>
          <w:szCs w:val="24"/>
          <w:lang w:val="en-ZW"/>
          <w:rPrChange w:id="3974" w:author="Wilson" w:date="2024-06-01T15:37:00Z">
            <w:rPr>
              <w:ins w:id="3975" w:author="Wilson Centaurus" w:date="2024-05-26T16:41:00Z"/>
              <w:rFonts w:ascii="Times New Roman" w:hAnsi="Times New Roman" w:cs="Times New Roman"/>
              <w:sz w:val="36"/>
              <w:szCs w:val="36"/>
              <w:lang w:val="en-ZW"/>
            </w:rPr>
          </w:rPrChange>
        </w:rPr>
        <w:pPrChange w:id="3976" w:author="Wilson" w:date="2024-06-01T15:40:00Z">
          <w:pPr>
            <w:numPr>
              <w:numId w:val="51"/>
            </w:numPr>
            <w:tabs>
              <w:tab w:val="num" w:pos="720"/>
            </w:tabs>
            <w:ind w:left="720" w:hanging="360"/>
            <w:jc w:val="both"/>
          </w:pPr>
        </w:pPrChange>
      </w:pPr>
    </w:p>
    <w:p w14:paraId="31B741F3" w14:textId="3A7E60B7" w:rsidR="00BD675A" w:rsidRDefault="00BD675A" w:rsidP="00BD675A">
      <w:pPr>
        <w:numPr>
          <w:ilvl w:val="0"/>
          <w:numId w:val="51"/>
        </w:numPr>
        <w:jc w:val="both"/>
        <w:rPr>
          <w:ins w:id="3977" w:author="Wilson" w:date="2024-06-01T15:40:00Z"/>
          <w:rFonts w:ascii="Times New Roman" w:hAnsi="Times New Roman" w:cs="Times New Roman"/>
          <w:sz w:val="24"/>
          <w:szCs w:val="24"/>
          <w:lang w:val="en-ZW"/>
        </w:rPr>
      </w:pPr>
      <w:ins w:id="3978" w:author="Wilson Centaurus" w:date="2024-05-26T16:41:00Z">
        <w:r w:rsidRPr="003C0854">
          <w:rPr>
            <w:rFonts w:ascii="Times New Roman" w:hAnsi="Times New Roman" w:cs="Times New Roman"/>
            <w:b/>
            <w:bCs/>
            <w:sz w:val="28"/>
            <w:szCs w:val="28"/>
            <w:lang w:val="en-ZW"/>
            <w:rPrChange w:id="3979" w:author="Wilson" w:date="2024-06-01T15:38:00Z">
              <w:rPr>
                <w:rFonts w:ascii="Times New Roman" w:hAnsi="Times New Roman" w:cs="Times New Roman"/>
                <w:b/>
                <w:bCs/>
                <w:sz w:val="36"/>
                <w:szCs w:val="36"/>
                <w:lang w:val="en-ZW"/>
              </w:rPr>
            </w:rPrChange>
          </w:rPr>
          <w:t>Chapter 5: Implementation and Testing</w:t>
        </w:r>
        <w:r w:rsidRPr="003C0854">
          <w:rPr>
            <w:rFonts w:ascii="Times New Roman" w:hAnsi="Times New Roman" w:cs="Times New Roman"/>
            <w:sz w:val="28"/>
            <w:szCs w:val="28"/>
            <w:lang w:val="en-ZW"/>
            <w:rPrChange w:id="3980"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81" w:author="Wilson" w:date="2024-06-01T15:37:00Z">
              <w:rPr>
                <w:rFonts w:ascii="Times New Roman" w:hAnsi="Times New Roman" w:cs="Times New Roman"/>
                <w:sz w:val="36"/>
                <w:szCs w:val="36"/>
                <w:lang w:val="en-ZW"/>
              </w:rPr>
            </w:rPrChange>
          </w:rPr>
          <w:t xml:space="preserve">- Detailed the implementation of the system, including hardware and software integration. It covered the testing methods </w:t>
        </w:r>
        <w:r w:rsidRPr="009F2C2B">
          <w:rPr>
            <w:rFonts w:ascii="Times New Roman" w:hAnsi="Times New Roman" w:cs="Times New Roman"/>
            <w:sz w:val="24"/>
            <w:szCs w:val="24"/>
            <w:lang w:val="en-ZW"/>
            <w:rPrChange w:id="3982" w:author="Wilson" w:date="2024-06-01T15:37:00Z">
              <w:rPr>
                <w:rFonts w:ascii="Times New Roman" w:hAnsi="Times New Roman" w:cs="Times New Roman"/>
                <w:sz w:val="36"/>
                <w:szCs w:val="36"/>
                <w:lang w:val="en-ZW"/>
              </w:rPr>
            </w:rPrChange>
          </w:rPr>
          <w:lastRenderedPageBreak/>
          <w:t>and results, ensuring the system operates reliably and meets the specified requirements. Screenshots of the software interface and images of the hardware setup were provided.</w:t>
        </w:r>
      </w:ins>
    </w:p>
    <w:p w14:paraId="1D5124F9" w14:textId="77777777" w:rsidR="003C0854" w:rsidRPr="009F2C2B" w:rsidRDefault="003C0854">
      <w:pPr>
        <w:jc w:val="both"/>
        <w:rPr>
          <w:ins w:id="3983" w:author="Wilson Centaurus" w:date="2024-05-26T16:41:00Z"/>
          <w:rFonts w:ascii="Times New Roman" w:hAnsi="Times New Roman" w:cs="Times New Roman"/>
          <w:sz w:val="24"/>
          <w:szCs w:val="24"/>
          <w:lang w:val="en-ZW"/>
          <w:rPrChange w:id="3984" w:author="Wilson" w:date="2024-06-01T15:37:00Z">
            <w:rPr>
              <w:ins w:id="3985" w:author="Wilson Centaurus" w:date="2024-05-26T16:41:00Z"/>
              <w:rFonts w:ascii="Times New Roman" w:hAnsi="Times New Roman" w:cs="Times New Roman"/>
              <w:sz w:val="36"/>
              <w:szCs w:val="36"/>
              <w:lang w:val="en-ZW"/>
            </w:rPr>
          </w:rPrChange>
        </w:rPr>
        <w:pPrChange w:id="3986" w:author="Wilson" w:date="2024-06-01T15:40:00Z">
          <w:pPr>
            <w:numPr>
              <w:numId w:val="51"/>
            </w:numPr>
            <w:tabs>
              <w:tab w:val="num" w:pos="720"/>
            </w:tabs>
            <w:ind w:left="720" w:hanging="360"/>
            <w:jc w:val="both"/>
          </w:pPr>
        </w:pPrChange>
      </w:pPr>
    </w:p>
    <w:p w14:paraId="5E69C83D" w14:textId="3410BB3A" w:rsidR="00BD675A" w:rsidRDefault="00BD675A" w:rsidP="00BD675A">
      <w:pPr>
        <w:numPr>
          <w:ilvl w:val="0"/>
          <w:numId w:val="51"/>
        </w:numPr>
        <w:jc w:val="both"/>
        <w:rPr>
          <w:ins w:id="3987" w:author="Wilson" w:date="2024-06-01T15:40:00Z"/>
          <w:rFonts w:ascii="Times New Roman" w:hAnsi="Times New Roman" w:cs="Times New Roman"/>
          <w:sz w:val="24"/>
          <w:szCs w:val="24"/>
          <w:lang w:val="en-ZW"/>
        </w:rPr>
      </w:pPr>
      <w:ins w:id="3988" w:author="Wilson Centaurus" w:date="2024-05-26T16:41:00Z">
        <w:r w:rsidRPr="003C0854">
          <w:rPr>
            <w:rFonts w:ascii="Times New Roman" w:hAnsi="Times New Roman" w:cs="Times New Roman"/>
            <w:b/>
            <w:bCs/>
            <w:sz w:val="28"/>
            <w:szCs w:val="28"/>
            <w:lang w:val="en-ZW"/>
            <w:rPrChange w:id="3989" w:author="Wilson" w:date="2024-06-01T15:38:00Z">
              <w:rPr>
                <w:rFonts w:ascii="Times New Roman" w:hAnsi="Times New Roman" w:cs="Times New Roman"/>
                <w:b/>
                <w:bCs/>
                <w:sz w:val="36"/>
                <w:szCs w:val="36"/>
                <w:lang w:val="en-ZW"/>
              </w:rPr>
            </w:rPrChange>
          </w:rPr>
          <w:t>Chapter 6: Summary and Conclusion</w:t>
        </w:r>
        <w:r w:rsidRPr="003C0854">
          <w:rPr>
            <w:rFonts w:ascii="Times New Roman" w:hAnsi="Times New Roman" w:cs="Times New Roman"/>
            <w:sz w:val="28"/>
            <w:szCs w:val="28"/>
            <w:lang w:val="en-ZW"/>
            <w:rPrChange w:id="3990" w:author="Wilson" w:date="2024-06-01T15:38:00Z">
              <w:rPr>
                <w:rFonts w:ascii="Times New Roman" w:hAnsi="Times New Roman" w:cs="Times New Roman"/>
                <w:sz w:val="36"/>
                <w:szCs w:val="36"/>
                <w:lang w:val="en-ZW"/>
              </w:rPr>
            </w:rPrChange>
          </w:rPr>
          <w:t xml:space="preserve"> </w:t>
        </w:r>
        <w:r w:rsidRPr="009F2C2B">
          <w:rPr>
            <w:rFonts w:ascii="Times New Roman" w:hAnsi="Times New Roman" w:cs="Times New Roman"/>
            <w:sz w:val="24"/>
            <w:szCs w:val="24"/>
            <w:lang w:val="en-ZW"/>
            <w:rPrChange w:id="3991" w:author="Wilson" w:date="2024-06-01T15:37:00Z">
              <w:rPr>
                <w:rFonts w:ascii="Times New Roman" w:hAnsi="Times New Roman" w:cs="Times New Roman"/>
                <w:sz w:val="36"/>
                <w:szCs w:val="36"/>
                <w:lang w:val="en-ZW"/>
              </w:rPr>
            </w:rPrChange>
          </w:rPr>
          <w:t>- Summarized the project's findings, discussed its significance, addressed the challenges encountered, and provided recommendations for future work.</w:t>
        </w:r>
      </w:ins>
    </w:p>
    <w:p w14:paraId="1106EEF1" w14:textId="77777777" w:rsidR="003C0854" w:rsidRPr="009F2C2B" w:rsidRDefault="003C0854">
      <w:pPr>
        <w:jc w:val="both"/>
        <w:rPr>
          <w:ins w:id="3992" w:author="Wilson Centaurus" w:date="2024-05-26T16:41:00Z"/>
          <w:rFonts w:ascii="Times New Roman" w:hAnsi="Times New Roman" w:cs="Times New Roman"/>
          <w:sz w:val="24"/>
          <w:szCs w:val="24"/>
          <w:lang w:val="en-ZW"/>
          <w:rPrChange w:id="3993" w:author="Wilson" w:date="2024-06-01T15:37:00Z">
            <w:rPr>
              <w:ins w:id="3994" w:author="Wilson Centaurus" w:date="2024-05-26T16:41:00Z"/>
              <w:rFonts w:ascii="Times New Roman" w:hAnsi="Times New Roman" w:cs="Times New Roman"/>
              <w:sz w:val="36"/>
              <w:szCs w:val="36"/>
              <w:lang w:val="en-ZW"/>
            </w:rPr>
          </w:rPrChange>
        </w:rPr>
        <w:pPrChange w:id="3995" w:author="Wilson" w:date="2024-06-01T15:40:00Z">
          <w:pPr>
            <w:numPr>
              <w:numId w:val="51"/>
            </w:numPr>
            <w:tabs>
              <w:tab w:val="num" w:pos="720"/>
            </w:tabs>
            <w:ind w:left="720" w:hanging="360"/>
            <w:jc w:val="both"/>
          </w:pPr>
        </w:pPrChange>
      </w:pPr>
    </w:p>
    <w:p w14:paraId="1B33B882" w14:textId="0283C72F" w:rsidR="00BD675A" w:rsidRDefault="00455DD3" w:rsidP="003C0854">
      <w:pPr>
        <w:pStyle w:val="Heading2"/>
        <w:rPr>
          <w:ins w:id="3996" w:author="Wilson" w:date="2024-06-01T15:42:00Z"/>
          <w:rFonts w:ascii="Times New Roman" w:hAnsi="Times New Roman" w:cs="Times New Roman"/>
          <w:b/>
          <w:bCs/>
          <w:color w:val="auto"/>
          <w:sz w:val="32"/>
          <w:szCs w:val="32"/>
        </w:rPr>
      </w:pPr>
      <w:ins w:id="3997" w:author="Wilson" w:date="2024-06-01T15:54:00Z">
        <w:r>
          <w:rPr>
            <w:rFonts w:ascii="Times New Roman" w:hAnsi="Times New Roman" w:cs="Times New Roman"/>
            <w:b/>
            <w:bCs/>
            <w:color w:val="auto"/>
            <w:sz w:val="32"/>
            <w:szCs w:val="32"/>
          </w:rPr>
          <w:t>6</w:t>
        </w:r>
      </w:ins>
      <w:ins w:id="3998" w:author="Wilson Centaurus" w:date="2024-05-26T16:41:00Z">
        <w:del w:id="3999" w:author="Wilson" w:date="2024-06-01T15:54: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.3 SIGNIFICANCE OF PROJECT</w:t>
        </w:r>
      </w:ins>
    </w:p>
    <w:p w14:paraId="78CFFE28" w14:textId="77777777" w:rsidR="003C0854" w:rsidRPr="003C0854" w:rsidRDefault="003C0854">
      <w:pPr>
        <w:rPr>
          <w:ins w:id="4000" w:author="Wilson Centaurus" w:date="2024-05-26T16:41:00Z"/>
          <w:rPrChange w:id="4001" w:author="Wilson" w:date="2024-06-01T15:42:00Z">
            <w:rPr>
              <w:ins w:id="4002" w:author="Wilson Centaurus" w:date="2024-05-26T16:41:00Z"/>
              <w:rFonts w:ascii="Times New Roman" w:hAnsi="Times New Roman" w:cs="Times New Roman"/>
              <w:b/>
              <w:bCs/>
              <w:sz w:val="36"/>
              <w:szCs w:val="36"/>
              <w:lang w:val="en-ZW"/>
            </w:rPr>
          </w:rPrChange>
        </w:rPr>
        <w:pPrChange w:id="4003" w:author="Wilson" w:date="2024-06-01T15:42:00Z">
          <w:pPr>
            <w:jc w:val="both"/>
          </w:pPr>
        </w:pPrChange>
      </w:pPr>
    </w:p>
    <w:p w14:paraId="2A3A1FBB" w14:textId="2FDF634D" w:rsidR="00BD675A" w:rsidRDefault="00BD675A" w:rsidP="00BD675A">
      <w:pPr>
        <w:jc w:val="both"/>
        <w:rPr>
          <w:ins w:id="4004" w:author="Wilson" w:date="2024-06-01T15:42:00Z"/>
          <w:rFonts w:ascii="Times New Roman" w:hAnsi="Times New Roman" w:cs="Times New Roman"/>
          <w:sz w:val="24"/>
          <w:szCs w:val="24"/>
          <w:lang w:val="en-ZW"/>
        </w:rPr>
      </w:pPr>
      <w:ins w:id="4005" w:author="Wilson Centaurus" w:date="2024-05-26T16:41:00Z">
        <w:r w:rsidRPr="003C0854">
          <w:rPr>
            <w:rFonts w:ascii="Times New Roman" w:hAnsi="Times New Roman" w:cs="Times New Roman"/>
            <w:sz w:val="24"/>
            <w:szCs w:val="24"/>
            <w:lang w:val="en-ZW"/>
            <w:rPrChange w:id="4006" w:author="Wilson" w:date="2024-06-01T15:40:00Z">
              <w:rPr>
                <w:rFonts w:ascii="Times New Roman" w:hAnsi="Times New Roman" w:cs="Times New Roman"/>
                <w:sz w:val="36"/>
                <w:szCs w:val="36"/>
                <w:lang w:val="en-ZW"/>
              </w:rPr>
            </w:rPrChange>
          </w:rPr>
          <w:t>This project has made significant contributions to the field of smart farming at Zimunda Estate by introducing an innovative aquaponics-integrated system. The key benefits include:</w:t>
        </w:r>
      </w:ins>
    </w:p>
    <w:p w14:paraId="27F157E4" w14:textId="77777777" w:rsidR="003C0854" w:rsidRPr="003C0854" w:rsidRDefault="003C0854" w:rsidP="00BD675A">
      <w:pPr>
        <w:jc w:val="both"/>
        <w:rPr>
          <w:ins w:id="4007" w:author="Wilson Centaurus" w:date="2024-05-26T16:41:00Z"/>
          <w:rFonts w:ascii="Times New Roman" w:hAnsi="Times New Roman" w:cs="Times New Roman"/>
          <w:sz w:val="24"/>
          <w:szCs w:val="24"/>
          <w:lang w:val="en-ZW"/>
          <w:rPrChange w:id="4008" w:author="Wilson" w:date="2024-06-01T15:40:00Z">
            <w:rPr>
              <w:ins w:id="4009" w:author="Wilson Centaurus" w:date="2024-05-26T16:41:00Z"/>
              <w:rFonts w:ascii="Times New Roman" w:hAnsi="Times New Roman" w:cs="Times New Roman"/>
              <w:sz w:val="36"/>
              <w:szCs w:val="36"/>
              <w:lang w:val="en-ZW"/>
            </w:rPr>
          </w:rPrChange>
        </w:rPr>
      </w:pPr>
    </w:p>
    <w:p w14:paraId="12E00DDF" w14:textId="5E564D46" w:rsidR="00BD675A" w:rsidRPr="003C0854" w:rsidRDefault="00BD675A" w:rsidP="00BD675A">
      <w:pPr>
        <w:numPr>
          <w:ilvl w:val="0"/>
          <w:numId w:val="52"/>
        </w:numPr>
        <w:jc w:val="both"/>
        <w:rPr>
          <w:ins w:id="4010" w:author="Wilson Centaurus" w:date="2024-05-26T16:41:00Z"/>
          <w:rFonts w:ascii="Times New Roman" w:hAnsi="Times New Roman" w:cs="Times New Roman"/>
          <w:sz w:val="24"/>
          <w:szCs w:val="24"/>
          <w:lang w:val="en-ZW"/>
          <w:rPrChange w:id="4011" w:author="Wilson" w:date="2024-06-01T15:40:00Z">
            <w:rPr>
              <w:ins w:id="4012" w:author="Wilson Centaurus" w:date="2024-05-26T16:41:00Z"/>
              <w:rFonts w:ascii="Times New Roman" w:hAnsi="Times New Roman" w:cs="Times New Roman"/>
              <w:sz w:val="36"/>
              <w:szCs w:val="36"/>
              <w:lang w:val="en-ZW"/>
            </w:rPr>
          </w:rPrChange>
        </w:rPr>
      </w:pPr>
      <w:ins w:id="4013" w:author="Wilson Centaurus" w:date="2024-05-26T16:41:00Z">
        <w:r w:rsidRPr="003C0854">
          <w:rPr>
            <w:rFonts w:ascii="Times New Roman" w:hAnsi="Times New Roman" w:cs="Times New Roman"/>
            <w:b/>
            <w:bCs/>
            <w:sz w:val="28"/>
            <w:szCs w:val="28"/>
            <w:lang w:val="en-ZW"/>
            <w:rPrChange w:id="4014" w:author="Wilson" w:date="2024-06-01T15:42:00Z">
              <w:rPr>
                <w:rFonts w:ascii="Times New Roman" w:hAnsi="Times New Roman" w:cs="Times New Roman"/>
                <w:b/>
                <w:bCs/>
                <w:sz w:val="36"/>
                <w:szCs w:val="36"/>
                <w:lang w:val="en-ZW"/>
              </w:rPr>
            </w:rPrChange>
          </w:rPr>
          <w:t>Enhanced Efficiency</w:t>
        </w:r>
        <w:r w:rsidRPr="003C0854">
          <w:rPr>
            <w:rFonts w:ascii="Times New Roman" w:hAnsi="Times New Roman" w:cs="Times New Roman"/>
            <w:sz w:val="28"/>
            <w:szCs w:val="28"/>
            <w:lang w:val="en-ZW"/>
            <w:rPrChange w:id="4015" w:author="Wilson" w:date="2024-06-01T15:42:00Z">
              <w:rPr>
                <w:rFonts w:ascii="Times New Roman" w:hAnsi="Times New Roman" w:cs="Times New Roman"/>
                <w:sz w:val="36"/>
                <w:szCs w:val="36"/>
                <w:lang w:val="en-ZW"/>
              </w:rPr>
            </w:rPrChange>
          </w:rPr>
          <w:t xml:space="preserve">: </w:t>
        </w:r>
        <w:r w:rsidRPr="003C0854">
          <w:rPr>
            <w:rFonts w:ascii="Times New Roman" w:hAnsi="Times New Roman" w:cs="Times New Roman"/>
            <w:sz w:val="24"/>
            <w:szCs w:val="24"/>
            <w:lang w:val="en-ZW"/>
            <w:rPrChange w:id="4016" w:author="Wilson" w:date="2024-06-01T15:40:00Z">
              <w:rPr>
                <w:rFonts w:ascii="Times New Roman" w:hAnsi="Times New Roman" w:cs="Times New Roman"/>
                <w:sz w:val="36"/>
                <w:szCs w:val="36"/>
                <w:lang w:val="en-ZW"/>
              </w:rPr>
            </w:rPrChange>
          </w:rPr>
          <w:t>Automation reduces manual labo</w:t>
        </w:r>
      </w:ins>
      <w:ins w:id="4017" w:author="Wilson" w:date="2024-06-01T15:42:00Z">
        <w:r w:rsidR="003C0854">
          <w:rPr>
            <w:rFonts w:ascii="Times New Roman" w:hAnsi="Times New Roman" w:cs="Times New Roman"/>
            <w:sz w:val="24"/>
            <w:szCs w:val="24"/>
            <w:lang w:val="en-ZW"/>
          </w:rPr>
          <w:t>u</w:t>
        </w:r>
      </w:ins>
      <w:ins w:id="4018" w:author="Wilson Centaurus" w:date="2024-05-26T16:41:00Z">
        <w:r w:rsidRPr="003C0854">
          <w:rPr>
            <w:rFonts w:ascii="Times New Roman" w:hAnsi="Times New Roman" w:cs="Times New Roman"/>
            <w:sz w:val="24"/>
            <w:szCs w:val="24"/>
            <w:lang w:val="en-ZW"/>
            <w:rPrChange w:id="4019" w:author="Wilson" w:date="2024-06-01T15:40:00Z">
              <w:rPr>
                <w:rFonts w:ascii="Times New Roman" w:hAnsi="Times New Roman" w:cs="Times New Roman"/>
                <w:sz w:val="36"/>
                <w:szCs w:val="36"/>
                <w:lang w:val="en-ZW"/>
              </w:rPr>
            </w:rPrChange>
          </w:rPr>
          <w:t>r and optimizes resource management, leading to higher productivity.</w:t>
        </w:r>
      </w:ins>
    </w:p>
    <w:p w14:paraId="3880DBAF" w14:textId="77777777" w:rsidR="00BD675A" w:rsidRPr="003C0854" w:rsidRDefault="00BD675A" w:rsidP="00BD675A">
      <w:pPr>
        <w:numPr>
          <w:ilvl w:val="0"/>
          <w:numId w:val="52"/>
        </w:numPr>
        <w:jc w:val="both"/>
        <w:rPr>
          <w:ins w:id="4020" w:author="Wilson Centaurus" w:date="2024-05-26T16:41:00Z"/>
          <w:rFonts w:ascii="Times New Roman" w:hAnsi="Times New Roman" w:cs="Times New Roman"/>
          <w:sz w:val="24"/>
          <w:szCs w:val="24"/>
          <w:lang w:val="en-ZW"/>
          <w:rPrChange w:id="4021" w:author="Wilson" w:date="2024-06-01T15:40:00Z">
            <w:rPr>
              <w:ins w:id="4022" w:author="Wilson Centaurus" w:date="2024-05-26T16:41:00Z"/>
              <w:rFonts w:ascii="Times New Roman" w:hAnsi="Times New Roman" w:cs="Times New Roman"/>
              <w:sz w:val="36"/>
              <w:szCs w:val="36"/>
              <w:lang w:val="en-ZW"/>
            </w:rPr>
          </w:rPrChange>
        </w:rPr>
      </w:pPr>
      <w:ins w:id="4023" w:author="Wilson Centaurus" w:date="2024-05-26T16:41:00Z">
        <w:r w:rsidRPr="003C0854">
          <w:rPr>
            <w:rFonts w:ascii="Times New Roman" w:hAnsi="Times New Roman" w:cs="Times New Roman"/>
            <w:b/>
            <w:bCs/>
            <w:sz w:val="28"/>
            <w:szCs w:val="28"/>
            <w:lang w:val="en-ZW"/>
            <w:rPrChange w:id="4024" w:author="Wilson" w:date="2024-06-01T15:42:00Z">
              <w:rPr>
                <w:rFonts w:ascii="Times New Roman" w:hAnsi="Times New Roman" w:cs="Times New Roman"/>
                <w:b/>
                <w:bCs/>
                <w:sz w:val="36"/>
                <w:szCs w:val="36"/>
                <w:lang w:val="en-ZW"/>
              </w:rPr>
            </w:rPrChange>
          </w:rPr>
          <w:t>Improved Data Accuracy</w:t>
        </w:r>
        <w:r w:rsidRPr="003C0854">
          <w:rPr>
            <w:rFonts w:ascii="Times New Roman" w:hAnsi="Times New Roman" w:cs="Times New Roman"/>
            <w:sz w:val="28"/>
            <w:szCs w:val="28"/>
            <w:lang w:val="en-ZW"/>
            <w:rPrChange w:id="4025" w:author="Wilson" w:date="2024-06-01T15:42:00Z">
              <w:rPr>
                <w:rFonts w:ascii="Times New Roman" w:hAnsi="Times New Roman" w:cs="Times New Roman"/>
                <w:sz w:val="36"/>
                <w:szCs w:val="36"/>
                <w:lang w:val="en-ZW"/>
              </w:rPr>
            </w:rPrChange>
          </w:rPr>
          <w:t xml:space="preserve">: </w:t>
        </w:r>
        <w:r w:rsidRPr="003C0854">
          <w:rPr>
            <w:rFonts w:ascii="Times New Roman" w:hAnsi="Times New Roman" w:cs="Times New Roman"/>
            <w:sz w:val="24"/>
            <w:szCs w:val="24"/>
            <w:lang w:val="en-ZW"/>
            <w:rPrChange w:id="4026" w:author="Wilson" w:date="2024-06-01T15:40:00Z">
              <w:rPr>
                <w:rFonts w:ascii="Times New Roman" w:hAnsi="Times New Roman" w:cs="Times New Roman"/>
                <w:sz w:val="36"/>
                <w:szCs w:val="36"/>
                <w:lang w:val="en-ZW"/>
              </w:rPr>
            </w:rPrChange>
          </w:rPr>
          <w:t>Accurate real-time data collection and analysis help maintain optimal conditions for fish and plants.</w:t>
        </w:r>
      </w:ins>
    </w:p>
    <w:p w14:paraId="4278A0D7" w14:textId="77777777" w:rsidR="00BD675A" w:rsidRPr="003C0854" w:rsidRDefault="00BD675A" w:rsidP="00BD675A">
      <w:pPr>
        <w:numPr>
          <w:ilvl w:val="0"/>
          <w:numId w:val="52"/>
        </w:numPr>
        <w:jc w:val="both"/>
        <w:rPr>
          <w:ins w:id="4027" w:author="Wilson Centaurus" w:date="2024-05-26T16:41:00Z"/>
          <w:rFonts w:ascii="Times New Roman" w:hAnsi="Times New Roman" w:cs="Times New Roman"/>
          <w:sz w:val="24"/>
          <w:szCs w:val="24"/>
          <w:lang w:val="en-ZW"/>
          <w:rPrChange w:id="4028" w:author="Wilson" w:date="2024-06-01T15:40:00Z">
            <w:rPr>
              <w:ins w:id="4029" w:author="Wilson Centaurus" w:date="2024-05-26T16:41:00Z"/>
              <w:rFonts w:ascii="Times New Roman" w:hAnsi="Times New Roman" w:cs="Times New Roman"/>
              <w:sz w:val="36"/>
              <w:szCs w:val="36"/>
              <w:lang w:val="en-ZW"/>
            </w:rPr>
          </w:rPrChange>
        </w:rPr>
      </w:pPr>
      <w:ins w:id="4030" w:author="Wilson Centaurus" w:date="2024-05-26T16:41:00Z">
        <w:r w:rsidRPr="003C0854">
          <w:rPr>
            <w:rFonts w:ascii="Times New Roman" w:hAnsi="Times New Roman" w:cs="Times New Roman"/>
            <w:b/>
            <w:bCs/>
            <w:sz w:val="28"/>
            <w:szCs w:val="28"/>
            <w:lang w:val="en-ZW"/>
            <w:rPrChange w:id="4031" w:author="Wilson" w:date="2024-06-01T15:42:00Z">
              <w:rPr>
                <w:rFonts w:ascii="Times New Roman" w:hAnsi="Times New Roman" w:cs="Times New Roman"/>
                <w:b/>
                <w:bCs/>
                <w:sz w:val="36"/>
                <w:szCs w:val="36"/>
                <w:lang w:val="en-ZW"/>
              </w:rPr>
            </w:rPrChange>
          </w:rPr>
          <w:t>Proactive Management</w:t>
        </w:r>
        <w:r w:rsidRPr="003C0854">
          <w:rPr>
            <w:rFonts w:ascii="Times New Roman" w:hAnsi="Times New Roman" w:cs="Times New Roman"/>
            <w:sz w:val="28"/>
            <w:szCs w:val="28"/>
            <w:lang w:val="en-ZW"/>
            <w:rPrChange w:id="4032" w:author="Wilson" w:date="2024-06-01T15:42:00Z">
              <w:rPr>
                <w:rFonts w:ascii="Times New Roman" w:hAnsi="Times New Roman" w:cs="Times New Roman"/>
                <w:sz w:val="36"/>
                <w:szCs w:val="36"/>
                <w:lang w:val="en-ZW"/>
              </w:rPr>
            </w:rPrChange>
          </w:rPr>
          <w:t xml:space="preserve">: </w:t>
        </w:r>
        <w:r w:rsidRPr="003C0854">
          <w:rPr>
            <w:rFonts w:ascii="Times New Roman" w:hAnsi="Times New Roman" w:cs="Times New Roman"/>
            <w:sz w:val="24"/>
            <w:szCs w:val="24"/>
            <w:lang w:val="en-ZW"/>
            <w:rPrChange w:id="4033" w:author="Wilson" w:date="2024-06-01T15:40:00Z">
              <w:rPr>
                <w:rFonts w:ascii="Times New Roman" w:hAnsi="Times New Roman" w:cs="Times New Roman"/>
                <w:sz w:val="36"/>
                <w:szCs w:val="36"/>
                <w:lang w:val="en-ZW"/>
              </w:rPr>
            </w:rPrChange>
          </w:rPr>
          <w:t>Automated alerts enable timely interventions, preventing potential issues.</w:t>
        </w:r>
      </w:ins>
    </w:p>
    <w:p w14:paraId="28BF30E6" w14:textId="70C59447" w:rsidR="00BD675A" w:rsidRDefault="00BD675A" w:rsidP="00BD675A">
      <w:pPr>
        <w:numPr>
          <w:ilvl w:val="0"/>
          <w:numId w:val="52"/>
        </w:numPr>
        <w:jc w:val="both"/>
        <w:rPr>
          <w:ins w:id="4034" w:author="Wilson" w:date="2024-06-01T15:42:00Z"/>
          <w:rFonts w:ascii="Times New Roman" w:hAnsi="Times New Roman" w:cs="Times New Roman"/>
          <w:sz w:val="24"/>
          <w:szCs w:val="24"/>
          <w:lang w:val="en-ZW"/>
        </w:rPr>
      </w:pPr>
      <w:ins w:id="4035" w:author="Wilson Centaurus" w:date="2024-05-26T16:41:00Z">
        <w:r w:rsidRPr="003C0854">
          <w:rPr>
            <w:rFonts w:ascii="Times New Roman" w:hAnsi="Times New Roman" w:cs="Times New Roman"/>
            <w:b/>
            <w:bCs/>
            <w:sz w:val="28"/>
            <w:szCs w:val="28"/>
            <w:lang w:val="en-ZW"/>
            <w:rPrChange w:id="4036" w:author="Wilson" w:date="2024-06-01T15:42:00Z">
              <w:rPr>
                <w:rFonts w:ascii="Times New Roman" w:hAnsi="Times New Roman" w:cs="Times New Roman"/>
                <w:b/>
                <w:bCs/>
                <w:sz w:val="36"/>
                <w:szCs w:val="36"/>
                <w:lang w:val="en-ZW"/>
              </w:rPr>
            </w:rPrChange>
          </w:rPr>
          <w:t>Sustainability</w:t>
        </w:r>
        <w:r w:rsidRPr="003C0854">
          <w:rPr>
            <w:rFonts w:ascii="Times New Roman" w:hAnsi="Times New Roman" w:cs="Times New Roman"/>
            <w:sz w:val="28"/>
            <w:szCs w:val="28"/>
            <w:lang w:val="en-ZW"/>
            <w:rPrChange w:id="4037" w:author="Wilson" w:date="2024-06-01T15:42:00Z">
              <w:rPr>
                <w:rFonts w:ascii="Times New Roman" w:hAnsi="Times New Roman" w:cs="Times New Roman"/>
                <w:sz w:val="36"/>
                <w:szCs w:val="36"/>
                <w:lang w:val="en-ZW"/>
              </w:rPr>
            </w:rPrChange>
          </w:rPr>
          <w:t xml:space="preserve">: </w:t>
        </w:r>
        <w:r w:rsidRPr="003C0854">
          <w:rPr>
            <w:rFonts w:ascii="Times New Roman" w:hAnsi="Times New Roman" w:cs="Times New Roman"/>
            <w:sz w:val="24"/>
            <w:szCs w:val="24"/>
            <w:lang w:val="en-ZW"/>
            <w:rPrChange w:id="4038" w:author="Wilson" w:date="2024-06-01T15:40:00Z">
              <w:rPr>
                <w:rFonts w:ascii="Times New Roman" w:hAnsi="Times New Roman" w:cs="Times New Roman"/>
                <w:sz w:val="36"/>
                <w:szCs w:val="36"/>
                <w:lang w:val="en-ZW"/>
              </w:rPr>
            </w:rPrChange>
          </w:rPr>
          <w:t>The system promotes sustainable farming practices by optimizing resource use and reducing waste.</w:t>
        </w:r>
      </w:ins>
    </w:p>
    <w:p w14:paraId="66D64873" w14:textId="77777777" w:rsidR="003C0854" w:rsidRPr="003C0854" w:rsidRDefault="003C0854">
      <w:pPr>
        <w:ind w:left="720"/>
        <w:jc w:val="both"/>
        <w:rPr>
          <w:ins w:id="4039" w:author="Wilson Centaurus" w:date="2024-05-26T16:41:00Z"/>
          <w:rFonts w:ascii="Times New Roman" w:hAnsi="Times New Roman" w:cs="Times New Roman"/>
          <w:sz w:val="24"/>
          <w:szCs w:val="24"/>
          <w:lang w:val="en-ZW"/>
          <w:rPrChange w:id="4040" w:author="Wilson" w:date="2024-06-01T15:40:00Z">
            <w:rPr>
              <w:ins w:id="4041" w:author="Wilson Centaurus" w:date="2024-05-26T16:41:00Z"/>
              <w:rFonts w:ascii="Times New Roman" w:hAnsi="Times New Roman" w:cs="Times New Roman"/>
              <w:sz w:val="36"/>
              <w:szCs w:val="36"/>
              <w:lang w:val="en-ZW"/>
            </w:rPr>
          </w:rPrChange>
        </w:rPr>
        <w:pPrChange w:id="4042" w:author="Wilson" w:date="2024-06-01T15:43:00Z">
          <w:pPr>
            <w:numPr>
              <w:numId w:val="52"/>
            </w:numPr>
            <w:tabs>
              <w:tab w:val="num" w:pos="720"/>
            </w:tabs>
            <w:ind w:left="720" w:hanging="360"/>
            <w:jc w:val="both"/>
          </w:pPr>
        </w:pPrChange>
      </w:pPr>
    </w:p>
    <w:p w14:paraId="49C3A465" w14:textId="1CB32E96" w:rsidR="00BD675A" w:rsidRDefault="00455DD3" w:rsidP="003C0854">
      <w:pPr>
        <w:pStyle w:val="Heading2"/>
        <w:rPr>
          <w:ins w:id="4043" w:author="Wilson" w:date="2024-06-01T15:43:00Z"/>
          <w:rFonts w:ascii="Times New Roman" w:hAnsi="Times New Roman" w:cs="Times New Roman"/>
          <w:b/>
          <w:bCs/>
          <w:color w:val="auto"/>
          <w:sz w:val="32"/>
          <w:szCs w:val="32"/>
        </w:rPr>
      </w:pPr>
      <w:ins w:id="4044" w:author="Wilson" w:date="2024-06-01T15:54:00Z">
        <w:r>
          <w:rPr>
            <w:rFonts w:ascii="Times New Roman" w:hAnsi="Times New Roman" w:cs="Times New Roman"/>
            <w:b/>
            <w:bCs/>
            <w:color w:val="auto"/>
            <w:sz w:val="32"/>
            <w:szCs w:val="32"/>
          </w:rPr>
          <w:t>6</w:t>
        </w:r>
      </w:ins>
      <w:ins w:id="4045" w:author="Wilson" w:date="2024-06-01T15:43:00Z">
        <w:r w:rsidR="003C0854">
          <w:rPr>
            <w:rFonts w:ascii="Times New Roman" w:hAnsi="Times New Roman" w:cs="Times New Roman"/>
            <w:b/>
            <w:bCs/>
            <w:color w:val="auto"/>
            <w:sz w:val="32"/>
            <w:szCs w:val="32"/>
          </w:rPr>
          <w:t xml:space="preserve">.5 </w:t>
        </w:r>
      </w:ins>
      <w:ins w:id="4046" w:author="Wilson Centaurus" w:date="2024-05-26T16:41:00Z">
        <w:r w:rsidR="003C0854" w:rsidRPr="003C0854">
          <w:rPr>
            <w:rFonts w:ascii="Times New Roman" w:hAnsi="Times New Roman" w:cs="Times New Roman"/>
            <w:b/>
            <w:bCs/>
            <w:color w:val="auto"/>
            <w:sz w:val="32"/>
            <w:szCs w:val="32"/>
          </w:rPr>
          <w:t>OBJECTIVES MET:</w:t>
        </w:r>
      </w:ins>
    </w:p>
    <w:p w14:paraId="4E69E4EF" w14:textId="77777777" w:rsidR="003C0854" w:rsidRPr="003C0854" w:rsidRDefault="003C0854">
      <w:pPr>
        <w:rPr>
          <w:ins w:id="4047" w:author="Wilson Centaurus" w:date="2024-05-26T16:41:00Z"/>
          <w:rPrChange w:id="4048" w:author="Wilson" w:date="2024-06-01T15:43:00Z">
            <w:rPr>
              <w:ins w:id="4049" w:author="Wilson Centaurus" w:date="2024-05-26T16:41:00Z"/>
              <w:rFonts w:ascii="Times New Roman" w:hAnsi="Times New Roman" w:cs="Times New Roman"/>
              <w:sz w:val="36"/>
              <w:szCs w:val="36"/>
              <w:lang w:val="en-ZW"/>
            </w:rPr>
          </w:rPrChange>
        </w:rPr>
        <w:pPrChange w:id="4050" w:author="Wilson" w:date="2024-06-01T15:43:00Z">
          <w:pPr>
            <w:jc w:val="both"/>
          </w:pPr>
        </w:pPrChange>
      </w:pPr>
    </w:p>
    <w:p w14:paraId="7186A369" w14:textId="25235538" w:rsidR="00BD675A" w:rsidRPr="003C0854" w:rsidDel="00721643" w:rsidRDefault="00BD675A" w:rsidP="00BD675A">
      <w:pPr>
        <w:numPr>
          <w:ilvl w:val="0"/>
          <w:numId w:val="53"/>
        </w:numPr>
        <w:jc w:val="both"/>
        <w:rPr>
          <w:ins w:id="4051" w:author="Wilson Centaurus" w:date="2024-05-26T16:41:00Z"/>
          <w:del w:id="4052" w:author="Wilson" w:date="2024-06-02T15:52:00Z"/>
          <w:rFonts w:ascii="Times New Roman" w:hAnsi="Times New Roman" w:cs="Times New Roman"/>
          <w:sz w:val="24"/>
          <w:szCs w:val="24"/>
          <w:lang w:val="en-ZW"/>
          <w:rPrChange w:id="4053" w:author="Wilson" w:date="2024-06-01T15:40:00Z">
            <w:rPr>
              <w:ins w:id="4054" w:author="Wilson Centaurus" w:date="2024-05-26T16:41:00Z"/>
              <w:del w:id="4055" w:author="Wilson" w:date="2024-06-02T15:52:00Z"/>
              <w:rFonts w:ascii="Times New Roman" w:hAnsi="Times New Roman" w:cs="Times New Roman"/>
              <w:sz w:val="36"/>
              <w:szCs w:val="36"/>
              <w:lang w:val="en-ZW"/>
            </w:rPr>
          </w:rPrChange>
        </w:rPr>
      </w:pPr>
      <w:ins w:id="4056" w:author="Wilson Centaurus" w:date="2024-05-26T16:41:00Z">
        <w:del w:id="4057" w:author="Wilson" w:date="2024-06-02T15:52:00Z">
          <w:r w:rsidRPr="003C0854" w:rsidDel="00721643">
            <w:rPr>
              <w:rFonts w:ascii="Times New Roman" w:hAnsi="Times New Roman" w:cs="Times New Roman"/>
              <w:sz w:val="24"/>
              <w:szCs w:val="24"/>
              <w:lang w:val="en-ZW"/>
              <w:rPrChange w:id="4058" w:author="Wilson" w:date="2024-06-01T15:40:00Z">
                <w:rPr>
                  <w:rFonts w:ascii="Times New Roman" w:hAnsi="Times New Roman" w:cs="Times New Roman"/>
                  <w:sz w:val="36"/>
                  <w:szCs w:val="36"/>
                  <w:lang w:val="en-ZW"/>
                </w:rPr>
              </w:rPrChange>
            </w:rPr>
            <w:delText>Designed and developed a comprehensive smart farming system tailored to Zimunda Estate's needs.</w:delText>
          </w:r>
        </w:del>
      </w:ins>
    </w:p>
    <w:p w14:paraId="5537E27D" w14:textId="3F7BC268" w:rsidR="00BD675A" w:rsidRPr="003C0854" w:rsidDel="00721643" w:rsidRDefault="00BD675A" w:rsidP="00BD675A">
      <w:pPr>
        <w:numPr>
          <w:ilvl w:val="0"/>
          <w:numId w:val="53"/>
        </w:numPr>
        <w:jc w:val="both"/>
        <w:rPr>
          <w:ins w:id="4059" w:author="Wilson Centaurus" w:date="2024-05-26T16:41:00Z"/>
          <w:del w:id="4060" w:author="Wilson" w:date="2024-06-02T15:53:00Z"/>
          <w:rFonts w:ascii="Times New Roman" w:hAnsi="Times New Roman" w:cs="Times New Roman"/>
          <w:sz w:val="24"/>
          <w:szCs w:val="24"/>
          <w:lang w:val="en-ZW"/>
          <w:rPrChange w:id="4061" w:author="Wilson" w:date="2024-06-01T15:40:00Z">
            <w:rPr>
              <w:ins w:id="4062" w:author="Wilson Centaurus" w:date="2024-05-26T16:41:00Z"/>
              <w:del w:id="4063" w:author="Wilson" w:date="2024-06-02T15:53:00Z"/>
              <w:rFonts w:ascii="Times New Roman" w:hAnsi="Times New Roman" w:cs="Times New Roman"/>
              <w:sz w:val="36"/>
              <w:szCs w:val="36"/>
              <w:lang w:val="en-ZW"/>
            </w:rPr>
          </w:rPrChange>
        </w:rPr>
      </w:pPr>
      <w:ins w:id="4064" w:author="Wilson Centaurus" w:date="2024-05-26T16:41:00Z">
        <w:del w:id="4065" w:author="Wilson" w:date="2024-06-02T15:53:00Z">
          <w:r w:rsidRPr="003C0854" w:rsidDel="00721643">
            <w:rPr>
              <w:rFonts w:ascii="Times New Roman" w:hAnsi="Times New Roman" w:cs="Times New Roman"/>
              <w:sz w:val="24"/>
              <w:szCs w:val="24"/>
              <w:lang w:val="en-ZW"/>
              <w:rPrChange w:id="4066" w:author="Wilson" w:date="2024-06-01T15:40:00Z">
                <w:rPr>
                  <w:rFonts w:ascii="Times New Roman" w:hAnsi="Times New Roman" w:cs="Times New Roman"/>
                  <w:sz w:val="36"/>
                  <w:szCs w:val="36"/>
                  <w:lang w:val="en-ZW"/>
                </w:rPr>
              </w:rPrChange>
            </w:rPr>
            <w:delText>Implemented and tested the system successfully, ensuring reliable performance.</w:delText>
          </w:r>
        </w:del>
      </w:ins>
    </w:p>
    <w:p w14:paraId="5BF8AC40" w14:textId="2010992E" w:rsidR="00BD675A" w:rsidRPr="003C0854" w:rsidDel="00721643" w:rsidRDefault="00BD675A" w:rsidP="00BD675A">
      <w:pPr>
        <w:numPr>
          <w:ilvl w:val="0"/>
          <w:numId w:val="53"/>
        </w:numPr>
        <w:jc w:val="both"/>
        <w:rPr>
          <w:ins w:id="4067" w:author="Wilson Centaurus" w:date="2024-05-26T16:41:00Z"/>
          <w:del w:id="4068" w:author="Wilson" w:date="2024-06-02T15:53:00Z"/>
          <w:rFonts w:ascii="Times New Roman" w:hAnsi="Times New Roman" w:cs="Times New Roman"/>
          <w:sz w:val="24"/>
          <w:szCs w:val="24"/>
          <w:lang w:val="en-ZW"/>
          <w:rPrChange w:id="4069" w:author="Wilson" w:date="2024-06-01T15:40:00Z">
            <w:rPr>
              <w:ins w:id="4070" w:author="Wilson Centaurus" w:date="2024-05-26T16:41:00Z"/>
              <w:del w:id="4071" w:author="Wilson" w:date="2024-06-02T15:53:00Z"/>
              <w:rFonts w:ascii="Times New Roman" w:hAnsi="Times New Roman" w:cs="Times New Roman"/>
              <w:sz w:val="36"/>
              <w:szCs w:val="36"/>
              <w:lang w:val="en-ZW"/>
            </w:rPr>
          </w:rPrChange>
        </w:rPr>
      </w:pPr>
      <w:ins w:id="4072" w:author="Wilson Centaurus" w:date="2024-05-26T16:41:00Z">
        <w:del w:id="4073" w:author="Wilson" w:date="2024-06-02T15:53:00Z">
          <w:r w:rsidRPr="003C0854" w:rsidDel="00721643">
            <w:rPr>
              <w:rFonts w:ascii="Times New Roman" w:hAnsi="Times New Roman" w:cs="Times New Roman"/>
              <w:sz w:val="24"/>
              <w:szCs w:val="24"/>
              <w:lang w:val="en-ZW"/>
              <w:rPrChange w:id="4074" w:author="Wilson" w:date="2024-06-01T15:40:00Z">
                <w:rPr>
                  <w:rFonts w:ascii="Times New Roman" w:hAnsi="Times New Roman" w:cs="Times New Roman"/>
                  <w:sz w:val="36"/>
                  <w:szCs w:val="36"/>
                  <w:lang w:val="en-ZW"/>
                </w:rPr>
              </w:rPrChange>
            </w:rPr>
            <w:delText>Provided an intuitive user interface for easy monitoring and management.</w:delText>
          </w:r>
        </w:del>
      </w:ins>
    </w:p>
    <w:p w14:paraId="038B41A4" w14:textId="77777777" w:rsidR="00ED2414" w:rsidRPr="00721643" w:rsidRDefault="00ED2414" w:rsidP="00721643">
      <w:pPr>
        <w:numPr>
          <w:ilvl w:val="0"/>
          <w:numId w:val="53"/>
        </w:numPr>
        <w:jc w:val="both"/>
        <w:rPr>
          <w:ins w:id="4075" w:author="Wilson" w:date="2024-06-02T12:28:00Z"/>
          <w:rFonts w:ascii="Times New Roman" w:hAnsi="Times New Roman" w:cs="Times New Roman"/>
          <w:sz w:val="24"/>
          <w:szCs w:val="24"/>
          <w:lang w:val="en-ZW"/>
          <w:rPrChange w:id="4076" w:author="Wilson" w:date="2024-06-02T15:52:00Z">
            <w:rPr>
              <w:ins w:id="4077" w:author="Wilson" w:date="2024-06-02T12:28:00Z"/>
            </w:rPr>
          </w:rPrChange>
        </w:rPr>
        <w:pPrChange w:id="4078" w:author="Wilson" w:date="2024-06-02T15:52:00Z">
          <w:pPr>
            <w:numPr>
              <w:numId w:val="58"/>
            </w:numPr>
            <w:tabs>
              <w:tab w:val="num" w:pos="720"/>
            </w:tabs>
            <w:spacing w:before="100" w:beforeAutospacing="1" w:after="100" w:afterAutospacing="1" w:line="240" w:lineRule="auto"/>
            <w:ind w:left="720" w:hanging="360"/>
          </w:pPr>
        </w:pPrChange>
      </w:pPr>
      <w:ins w:id="4079" w:author="Wilson" w:date="2024-06-02T12:28:00Z">
        <w:r w:rsidRPr="00721643">
          <w:rPr>
            <w:rFonts w:ascii="Times New Roman" w:hAnsi="Times New Roman" w:cs="Times New Roman"/>
            <w:sz w:val="24"/>
            <w:szCs w:val="24"/>
            <w:lang w:val="en-ZW"/>
            <w:rPrChange w:id="4080" w:author="Wilson" w:date="2024-06-02T15:52:00Z">
              <w:rPr>
                <w:rStyle w:val="Strong"/>
              </w:rPr>
            </w:rPrChange>
          </w:rPr>
          <w:t>Designed and developed a comprehensive smart farming system tailored to Zimunda Estate's needs.</w:t>
        </w:r>
      </w:ins>
    </w:p>
    <w:p w14:paraId="1061EC26" w14:textId="77777777" w:rsidR="00ED2414" w:rsidRPr="00721643" w:rsidRDefault="00ED2414" w:rsidP="00721643">
      <w:pPr>
        <w:numPr>
          <w:ilvl w:val="0"/>
          <w:numId w:val="53"/>
        </w:numPr>
        <w:jc w:val="both"/>
        <w:rPr>
          <w:ins w:id="4081" w:author="Wilson" w:date="2024-06-02T12:28:00Z"/>
          <w:rFonts w:ascii="Times New Roman" w:hAnsi="Times New Roman" w:cs="Times New Roman"/>
          <w:sz w:val="24"/>
          <w:szCs w:val="24"/>
          <w:lang w:val="en-ZW"/>
          <w:rPrChange w:id="4082" w:author="Wilson" w:date="2024-06-02T15:52:00Z">
            <w:rPr>
              <w:ins w:id="4083" w:author="Wilson" w:date="2024-06-02T12:28:00Z"/>
            </w:rPr>
          </w:rPrChange>
        </w:rPr>
        <w:pPrChange w:id="4084" w:author="Wilson" w:date="2024-06-02T15:52:00Z">
          <w:pPr>
            <w:numPr>
              <w:numId w:val="58"/>
            </w:numPr>
            <w:tabs>
              <w:tab w:val="num" w:pos="720"/>
            </w:tabs>
            <w:spacing w:before="100" w:beforeAutospacing="1" w:after="100" w:afterAutospacing="1" w:line="240" w:lineRule="auto"/>
            <w:ind w:left="720" w:hanging="360"/>
          </w:pPr>
        </w:pPrChange>
      </w:pPr>
      <w:ins w:id="4085" w:author="Wilson" w:date="2024-06-02T12:28:00Z">
        <w:r w:rsidRPr="00721643">
          <w:rPr>
            <w:rFonts w:ascii="Times New Roman" w:hAnsi="Times New Roman" w:cs="Times New Roman"/>
            <w:sz w:val="24"/>
            <w:szCs w:val="24"/>
            <w:lang w:val="en-ZW"/>
            <w:rPrChange w:id="4086" w:author="Wilson" w:date="2024-06-02T15:52:00Z">
              <w:rPr>
                <w:rStyle w:val="Strong"/>
              </w:rPr>
            </w:rPrChange>
          </w:rPr>
          <w:t>Achieved an automated Zimunda aquaponics web system</w:t>
        </w:r>
        <w:r w:rsidRPr="00721643">
          <w:rPr>
            <w:rFonts w:ascii="Times New Roman" w:hAnsi="Times New Roman" w:cs="Times New Roman"/>
            <w:sz w:val="24"/>
            <w:szCs w:val="24"/>
            <w:lang w:val="en-ZW"/>
            <w:rPrChange w:id="4087" w:author="Wilson" w:date="2024-06-02T15:52:00Z">
              <w:rPr/>
            </w:rPrChange>
          </w:rPr>
          <w:t>, providing efficient monitoring and management of the farm.</w:t>
        </w:r>
      </w:ins>
    </w:p>
    <w:p w14:paraId="17AD30CB" w14:textId="77777777" w:rsidR="00ED2414" w:rsidRPr="00721643" w:rsidRDefault="00ED2414" w:rsidP="00721643">
      <w:pPr>
        <w:numPr>
          <w:ilvl w:val="0"/>
          <w:numId w:val="53"/>
        </w:numPr>
        <w:jc w:val="both"/>
        <w:rPr>
          <w:ins w:id="4088" w:author="Wilson" w:date="2024-06-02T12:28:00Z"/>
          <w:rFonts w:ascii="Times New Roman" w:hAnsi="Times New Roman" w:cs="Times New Roman"/>
          <w:sz w:val="24"/>
          <w:szCs w:val="24"/>
          <w:lang w:val="en-ZW"/>
          <w:rPrChange w:id="4089" w:author="Wilson" w:date="2024-06-02T15:52:00Z">
            <w:rPr>
              <w:ins w:id="4090" w:author="Wilson" w:date="2024-06-02T12:28:00Z"/>
            </w:rPr>
          </w:rPrChange>
        </w:rPr>
        <w:pPrChange w:id="4091" w:author="Wilson" w:date="2024-06-02T15:52:00Z">
          <w:pPr>
            <w:numPr>
              <w:numId w:val="58"/>
            </w:numPr>
            <w:tabs>
              <w:tab w:val="num" w:pos="720"/>
            </w:tabs>
            <w:spacing w:before="100" w:beforeAutospacing="1" w:after="100" w:afterAutospacing="1" w:line="240" w:lineRule="auto"/>
            <w:ind w:left="720" w:hanging="360"/>
          </w:pPr>
        </w:pPrChange>
      </w:pPr>
      <w:ins w:id="4092" w:author="Wilson" w:date="2024-06-02T12:28:00Z">
        <w:r w:rsidRPr="00721643">
          <w:rPr>
            <w:rFonts w:ascii="Times New Roman" w:hAnsi="Times New Roman" w:cs="Times New Roman"/>
            <w:sz w:val="24"/>
            <w:szCs w:val="24"/>
            <w:lang w:val="en-ZW"/>
            <w:rPrChange w:id="4093" w:author="Wilson" w:date="2024-06-02T15:52:00Z">
              <w:rPr>
                <w:rStyle w:val="Strong"/>
              </w:rPr>
            </w:rPrChange>
          </w:rPr>
          <w:t>Implemented a GPS-based weather forecasting subsystem</w:t>
        </w:r>
        <w:r w:rsidRPr="00721643">
          <w:rPr>
            <w:rFonts w:ascii="Times New Roman" w:hAnsi="Times New Roman" w:cs="Times New Roman"/>
            <w:sz w:val="24"/>
            <w:szCs w:val="24"/>
            <w:lang w:val="en-ZW"/>
            <w:rPrChange w:id="4094" w:author="Wilson" w:date="2024-06-02T15:52:00Z">
              <w:rPr/>
            </w:rPrChange>
          </w:rPr>
          <w:t xml:space="preserve"> within the Zimunda system, enabling informed decision-making and proactive responses to weather patterns.</w:t>
        </w:r>
      </w:ins>
    </w:p>
    <w:p w14:paraId="6A359E0E" w14:textId="77777777" w:rsidR="00ED2414" w:rsidRPr="00721643" w:rsidRDefault="00ED2414" w:rsidP="00721643">
      <w:pPr>
        <w:numPr>
          <w:ilvl w:val="0"/>
          <w:numId w:val="53"/>
        </w:numPr>
        <w:jc w:val="both"/>
        <w:rPr>
          <w:ins w:id="4095" w:author="Wilson" w:date="2024-06-02T12:28:00Z"/>
          <w:rFonts w:ascii="Times New Roman" w:hAnsi="Times New Roman" w:cs="Times New Roman"/>
          <w:sz w:val="24"/>
          <w:szCs w:val="24"/>
          <w:lang w:val="en-ZW"/>
          <w:rPrChange w:id="4096" w:author="Wilson" w:date="2024-06-02T15:52:00Z">
            <w:rPr>
              <w:ins w:id="4097" w:author="Wilson" w:date="2024-06-02T12:28:00Z"/>
            </w:rPr>
          </w:rPrChange>
        </w:rPr>
        <w:pPrChange w:id="4098" w:author="Wilson" w:date="2024-06-02T15:52:00Z">
          <w:pPr>
            <w:numPr>
              <w:numId w:val="58"/>
            </w:numPr>
            <w:tabs>
              <w:tab w:val="num" w:pos="720"/>
            </w:tabs>
            <w:spacing w:before="100" w:beforeAutospacing="1" w:after="100" w:afterAutospacing="1" w:line="240" w:lineRule="auto"/>
            <w:ind w:left="720" w:hanging="360"/>
          </w:pPr>
        </w:pPrChange>
      </w:pPr>
      <w:ins w:id="4099" w:author="Wilson" w:date="2024-06-02T12:28:00Z">
        <w:r w:rsidRPr="00721643">
          <w:rPr>
            <w:rFonts w:ascii="Times New Roman" w:hAnsi="Times New Roman" w:cs="Times New Roman"/>
            <w:sz w:val="24"/>
            <w:szCs w:val="24"/>
            <w:lang w:val="en-ZW"/>
            <w:rPrChange w:id="4100" w:author="Wilson" w:date="2024-06-02T15:52:00Z">
              <w:rPr>
                <w:rStyle w:val="Strong"/>
              </w:rPr>
            </w:rPrChange>
          </w:rPr>
          <w:t>Developed a notifications system</w:t>
        </w:r>
        <w:r w:rsidRPr="00721643">
          <w:rPr>
            <w:rFonts w:ascii="Times New Roman" w:hAnsi="Times New Roman" w:cs="Times New Roman"/>
            <w:sz w:val="24"/>
            <w:szCs w:val="24"/>
            <w:lang w:val="en-ZW"/>
            <w:rPrChange w:id="4101" w:author="Wilson" w:date="2024-06-02T15:52:00Z">
              <w:rPr/>
            </w:rPrChange>
          </w:rPr>
          <w:t xml:space="preserve"> that delivers alerts and warnings about various parameters, such as low water level, high or low temperature, and high or low pH levels of the pond water. The notifications are integrated into the web system and can be delivered via WhatsApp and SMS, allowing the admin user to choose the most suitable method.</w:t>
        </w:r>
      </w:ins>
    </w:p>
    <w:p w14:paraId="25FD75C6" w14:textId="77777777" w:rsidR="00ED2414" w:rsidRPr="00721643" w:rsidRDefault="00ED2414" w:rsidP="00721643">
      <w:pPr>
        <w:numPr>
          <w:ilvl w:val="0"/>
          <w:numId w:val="53"/>
        </w:numPr>
        <w:jc w:val="both"/>
        <w:rPr>
          <w:ins w:id="4102" w:author="Wilson" w:date="2024-06-02T12:28:00Z"/>
          <w:rFonts w:ascii="Times New Roman" w:hAnsi="Times New Roman" w:cs="Times New Roman"/>
          <w:sz w:val="24"/>
          <w:szCs w:val="24"/>
          <w:lang w:val="en-ZW"/>
          <w:rPrChange w:id="4103" w:author="Wilson" w:date="2024-06-02T15:52:00Z">
            <w:rPr>
              <w:ins w:id="4104" w:author="Wilson" w:date="2024-06-02T12:28:00Z"/>
            </w:rPr>
          </w:rPrChange>
        </w:rPr>
        <w:pPrChange w:id="4105" w:author="Wilson" w:date="2024-06-02T15:52:00Z">
          <w:pPr>
            <w:numPr>
              <w:numId w:val="58"/>
            </w:numPr>
            <w:tabs>
              <w:tab w:val="num" w:pos="720"/>
            </w:tabs>
            <w:spacing w:before="100" w:beforeAutospacing="1" w:after="100" w:afterAutospacing="1" w:line="240" w:lineRule="auto"/>
            <w:ind w:left="720" w:hanging="360"/>
          </w:pPr>
        </w:pPrChange>
      </w:pPr>
      <w:ins w:id="4106" w:author="Wilson" w:date="2024-06-02T12:28:00Z">
        <w:r w:rsidRPr="00721643">
          <w:rPr>
            <w:rFonts w:ascii="Times New Roman" w:hAnsi="Times New Roman" w:cs="Times New Roman"/>
            <w:sz w:val="24"/>
            <w:szCs w:val="24"/>
            <w:lang w:val="en-ZW"/>
            <w:rPrChange w:id="4107" w:author="Wilson" w:date="2024-06-02T15:52:00Z">
              <w:rPr>
                <w:rStyle w:val="Strong"/>
              </w:rPr>
            </w:rPrChange>
          </w:rPr>
          <w:lastRenderedPageBreak/>
          <w:t>Made the system accessible on the web</w:t>
        </w:r>
        <w:r w:rsidRPr="00721643">
          <w:rPr>
            <w:rFonts w:ascii="Times New Roman" w:hAnsi="Times New Roman" w:cs="Times New Roman"/>
            <w:sz w:val="24"/>
            <w:szCs w:val="24"/>
            <w:lang w:val="en-ZW"/>
            <w:rPrChange w:id="4108" w:author="Wilson" w:date="2024-06-02T15:52:00Z">
              <w:rPr/>
            </w:rPrChange>
          </w:rPr>
          <w:t>, enabling access from a wide range of devices with internet connectivity and a browser. The system can be managed remotely from any device across the internet.</w:t>
        </w:r>
      </w:ins>
    </w:p>
    <w:p w14:paraId="457D664A" w14:textId="77777777" w:rsidR="00ED2414" w:rsidRPr="003C0854" w:rsidRDefault="00ED2414" w:rsidP="00496BCC">
      <w:pPr>
        <w:jc w:val="both"/>
        <w:rPr>
          <w:ins w:id="4109" w:author="Wilson Centaurus" w:date="2024-05-26T16:42:00Z"/>
          <w:rFonts w:ascii="Times New Roman" w:hAnsi="Times New Roman" w:cs="Times New Roman"/>
          <w:sz w:val="24"/>
          <w:szCs w:val="24"/>
          <w:lang w:val="en-ZW"/>
          <w:rPrChange w:id="4110" w:author="Wilson" w:date="2024-06-01T15:40:00Z">
            <w:rPr>
              <w:ins w:id="4111" w:author="Wilson Centaurus" w:date="2024-05-26T16:42:00Z"/>
              <w:rFonts w:ascii="Times New Roman" w:hAnsi="Times New Roman" w:cs="Times New Roman"/>
              <w:sz w:val="36"/>
              <w:szCs w:val="36"/>
              <w:lang w:val="en-ZW"/>
            </w:rPr>
          </w:rPrChange>
        </w:rPr>
      </w:pPr>
    </w:p>
    <w:p w14:paraId="0BFAB3F5" w14:textId="443E580E" w:rsidR="00496BCC" w:rsidRPr="003C0854" w:rsidRDefault="00455DD3">
      <w:pPr>
        <w:pStyle w:val="Heading2"/>
        <w:rPr>
          <w:ins w:id="4112" w:author="Wilson Centaurus" w:date="2024-05-26T16:42:00Z"/>
          <w:rFonts w:ascii="Times New Roman" w:hAnsi="Times New Roman" w:cs="Times New Roman"/>
          <w:b/>
          <w:bCs/>
          <w:sz w:val="32"/>
          <w:szCs w:val="32"/>
          <w:rPrChange w:id="4113" w:author="Wilson" w:date="2024-06-01T15:41:00Z">
            <w:rPr>
              <w:ins w:id="4114" w:author="Wilson Centaurus" w:date="2024-05-26T16:42:00Z"/>
              <w:rFonts w:ascii="Times New Roman" w:hAnsi="Times New Roman" w:cs="Times New Roman"/>
              <w:sz w:val="36"/>
              <w:szCs w:val="36"/>
              <w:lang w:val="en-ZW"/>
            </w:rPr>
          </w:rPrChange>
        </w:rPr>
        <w:pPrChange w:id="4115" w:author="Wilson" w:date="2024-06-01T15:41:00Z">
          <w:pPr>
            <w:jc w:val="both"/>
          </w:pPr>
        </w:pPrChange>
      </w:pPr>
      <w:ins w:id="4116" w:author="Wilson" w:date="2024-06-01T15:55:00Z">
        <w:r>
          <w:rPr>
            <w:rFonts w:ascii="Times New Roman" w:hAnsi="Times New Roman" w:cs="Times New Roman"/>
            <w:b/>
            <w:bCs/>
            <w:color w:val="auto"/>
            <w:sz w:val="32"/>
            <w:szCs w:val="32"/>
          </w:rPr>
          <w:t xml:space="preserve">6.6 </w:t>
        </w:r>
      </w:ins>
      <w:ins w:id="4117" w:author="Wilson Centaurus" w:date="2024-05-26T16:42:00Z">
        <w:r w:rsidR="003C0854" w:rsidRPr="003C0854">
          <w:rPr>
            <w:rFonts w:ascii="Times New Roman" w:hAnsi="Times New Roman" w:cs="Times New Roman"/>
            <w:b/>
            <w:bCs/>
            <w:color w:val="auto"/>
            <w:sz w:val="32"/>
            <w:szCs w:val="32"/>
            <w:rPrChange w:id="4118" w:author="Wilson" w:date="2024-06-01T15:41:00Z">
              <w:rPr>
                <w:rFonts w:ascii="Times New Roman" w:hAnsi="Times New Roman" w:cs="Times New Roman"/>
                <w:b/>
                <w:bCs/>
                <w:sz w:val="32"/>
                <w:szCs w:val="32"/>
              </w:rPr>
            </w:rPrChange>
          </w:rPr>
          <w:t>CHALLENGES ENCOUNTERED:</w:t>
        </w:r>
      </w:ins>
    </w:p>
    <w:p w14:paraId="2BD6753A" w14:textId="77777777" w:rsidR="00496BCC" w:rsidRPr="003C0854" w:rsidRDefault="00496BCC" w:rsidP="00496BCC">
      <w:pPr>
        <w:jc w:val="both"/>
        <w:rPr>
          <w:ins w:id="4119" w:author="Wilson Centaurus" w:date="2024-05-26T16:42:00Z"/>
          <w:rFonts w:ascii="Times New Roman" w:hAnsi="Times New Roman" w:cs="Times New Roman"/>
          <w:sz w:val="24"/>
          <w:szCs w:val="24"/>
          <w:lang w:val="en-ZW"/>
          <w:rPrChange w:id="4120" w:author="Wilson" w:date="2024-06-01T15:40:00Z">
            <w:rPr>
              <w:ins w:id="4121" w:author="Wilson Centaurus" w:date="2024-05-26T16:42:00Z"/>
              <w:rFonts w:ascii="Times New Roman" w:hAnsi="Times New Roman" w:cs="Times New Roman"/>
              <w:sz w:val="36"/>
              <w:szCs w:val="36"/>
              <w:lang w:val="en-ZW"/>
            </w:rPr>
          </w:rPrChange>
        </w:rPr>
      </w:pPr>
    </w:p>
    <w:p w14:paraId="5D5C06E3" w14:textId="77777777" w:rsidR="00496BCC" w:rsidRPr="003C0854" w:rsidRDefault="00496BCC">
      <w:pPr>
        <w:pStyle w:val="ListParagraph"/>
        <w:numPr>
          <w:ilvl w:val="0"/>
          <w:numId w:val="57"/>
        </w:numPr>
        <w:jc w:val="both"/>
        <w:rPr>
          <w:ins w:id="4122" w:author="Wilson Centaurus" w:date="2024-05-26T16:42:00Z"/>
          <w:rFonts w:ascii="Times New Roman" w:hAnsi="Times New Roman" w:cs="Times New Roman"/>
          <w:sz w:val="24"/>
          <w:szCs w:val="24"/>
          <w:lang w:val="en-ZW"/>
          <w:rPrChange w:id="4123" w:author="Wilson" w:date="2024-06-01T15:40:00Z">
            <w:rPr>
              <w:ins w:id="4124" w:author="Wilson Centaurus" w:date="2024-05-26T16:42:00Z"/>
              <w:lang w:val="en-ZW"/>
            </w:rPr>
          </w:rPrChange>
        </w:rPr>
        <w:pPrChange w:id="4125" w:author="Wilson Centaurus" w:date="2024-05-26T16:43:00Z">
          <w:pPr>
            <w:jc w:val="both"/>
          </w:pPr>
        </w:pPrChange>
      </w:pPr>
      <w:ins w:id="4126" w:author="Wilson Centaurus" w:date="2024-05-26T16:42:00Z">
        <w:r w:rsidRPr="003C0854">
          <w:rPr>
            <w:rFonts w:ascii="Times New Roman" w:hAnsi="Times New Roman" w:cs="Times New Roman"/>
            <w:sz w:val="24"/>
            <w:szCs w:val="24"/>
            <w:lang w:val="en-ZW"/>
            <w:rPrChange w:id="4127" w:author="Wilson" w:date="2024-06-01T15:40:00Z">
              <w:rPr>
                <w:lang w:val="en-ZW"/>
              </w:rPr>
            </w:rPrChange>
          </w:rPr>
          <w:t>Integrating diverse hardware components required careful planning and execution.</w:t>
        </w:r>
      </w:ins>
    </w:p>
    <w:p w14:paraId="2E8123FC" w14:textId="77777777" w:rsidR="00496BCC" w:rsidRPr="003C0854" w:rsidRDefault="00496BCC">
      <w:pPr>
        <w:pStyle w:val="ListParagraph"/>
        <w:numPr>
          <w:ilvl w:val="0"/>
          <w:numId w:val="57"/>
        </w:numPr>
        <w:jc w:val="both"/>
        <w:rPr>
          <w:ins w:id="4128" w:author="Wilson Centaurus" w:date="2024-05-26T16:42:00Z"/>
          <w:rFonts w:ascii="Times New Roman" w:hAnsi="Times New Roman" w:cs="Times New Roman"/>
          <w:sz w:val="24"/>
          <w:szCs w:val="24"/>
          <w:lang w:val="en-ZW"/>
          <w:rPrChange w:id="4129" w:author="Wilson" w:date="2024-06-01T15:40:00Z">
            <w:rPr>
              <w:ins w:id="4130" w:author="Wilson Centaurus" w:date="2024-05-26T16:42:00Z"/>
              <w:lang w:val="en-ZW"/>
            </w:rPr>
          </w:rPrChange>
        </w:rPr>
        <w:pPrChange w:id="4131" w:author="Wilson Centaurus" w:date="2024-05-26T16:43:00Z">
          <w:pPr>
            <w:jc w:val="both"/>
          </w:pPr>
        </w:pPrChange>
      </w:pPr>
      <w:ins w:id="4132" w:author="Wilson Centaurus" w:date="2024-05-26T16:42:00Z">
        <w:r w:rsidRPr="003C0854">
          <w:rPr>
            <w:rFonts w:ascii="Times New Roman" w:hAnsi="Times New Roman" w:cs="Times New Roman"/>
            <w:sz w:val="24"/>
            <w:szCs w:val="24"/>
            <w:lang w:val="en-ZW"/>
            <w:rPrChange w:id="4133" w:author="Wilson" w:date="2024-06-01T15:40:00Z">
              <w:rPr>
                <w:lang w:val="en-ZW"/>
              </w:rPr>
            </w:rPrChange>
          </w:rPr>
          <w:t>Ensuring consistent and accurate data collection from sensors was critical for system reliability.</w:t>
        </w:r>
      </w:ins>
    </w:p>
    <w:p w14:paraId="2B4E3524" w14:textId="77777777" w:rsidR="00496BCC" w:rsidRPr="003C0854" w:rsidRDefault="00496BCC">
      <w:pPr>
        <w:pStyle w:val="ListParagraph"/>
        <w:numPr>
          <w:ilvl w:val="0"/>
          <w:numId w:val="57"/>
        </w:numPr>
        <w:jc w:val="both"/>
        <w:rPr>
          <w:ins w:id="4134" w:author="Wilson Centaurus" w:date="2024-05-26T16:42:00Z"/>
          <w:rFonts w:ascii="Times New Roman" w:hAnsi="Times New Roman" w:cs="Times New Roman"/>
          <w:sz w:val="24"/>
          <w:szCs w:val="24"/>
          <w:lang w:val="en-ZW"/>
          <w:rPrChange w:id="4135" w:author="Wilson" w:date="2024-06-01T15:40:00Z">
            <w:rPr>
              <w:ins w:id="4136" w:author="Wilson Centaurus" w:date="2024-05-26T16:42:00Z"/>
              <w:lang w:val="en-ZW"/>
            </w:rPr>
          </w:rPrChange>
        </w:rPr>
        <w:pPrChange w:id="4137" w:author="Wilson Centaurus" w:date="2024-05-26T16:43:00Z">
          <w:pPr>
            <w:jc w:val="both"/>
          </w:pPr>
        </w:pPrChange>
      </w:pPr>
      <w:ins w:id="4138" w:author="Wilson Centaurus" w:date="2024-05-26T16:42:00Z">
        <w:r w:rsidRPr="003C0854">
          <w:rPr>
            <w:rFonts w:ascii="Times New Roman" w:hAnsi="Times New Roman" w:cs="Times New Roman"/>
            <w:sz w:val="24"/>
            <w:szCs w:val="24"/>
            <w:lang w:val="en-ZW"/>
            <w:rPrChange w:id="4139" w:author="Wilson" w:date="2024-06-01T15:40:00Z">
              <w:rPr>
                <w:lang w:val="en-ZW"/>
              </w:rPr>
            </w:rPrChange>
          </w:rPr>
          <w:t>Addressing network connectivity and data transmission issues, especially in remote areas.</w:t>
        </w:r>
      </w:ins>
    </w:p>
    <w:p w14:paraId="72598190" w14:textId="77777777" w:rsidR="00496BCC" w:rsidRPr="003C0854" w:rsidRDefault="00496BCC">
      <w:pPr>
        <w:pStyle w:val="ListParagraph"/>
        <w:numPr>
          <w:ilvl w:val="0"/>
          <w:numId w:val="57"/>
        </w:numPr>
        <w:jc w:val="both"/>
        <w:rPr>
          <w:ins w:id="4140" w:author="Wilson Centaurus" w:date="2024-05-26T16:42:00Z"/>
          <w:rFonts w:ascii="Times New Roman" w:hAnsi="Times New Roman" w:cs="Times New Roman"/>
          <w:sz w:val="24"/>
          <w:szCs w:val="24"/>
          <w:lang w:val="en-ZW"/>
          <w:rPrChange w:id="4141" w:author="Wilson" w:date="2024-06-01T15:40:00Z">
            <w:rPr>
              <w:ins w:id="4142" w:author="Wilson Centaurus" w:date="2024-05-26T16:42:00Z"/>
              <w:lang w:val="en-ZW"/>
            </w:rPr>
          </w:rPrChange>
        </w:rPr>
        <w:pPrChange w:id="4143" w:author="Wilson Centaurus" w:date="2024-05-26T16:43:00Z">
          <w:pPr>
            <w:jc w:val="both"/>
          </w:pPr>
        </w:pPrChange>
      </w:pPr>
      <w:ins w:id="4144" w:author="Wilson Centaurus" w:date="2024-05-26T16:42:00Z">
        <w:r w:rsidRPr="003C0854">
          <w:rPr>
            <w:rFonts w:ascii="Times New Roman" w:hAnsi="Times New Roman" w:cs="Times New Roman"/>
            <w:sz w:val="24"/>
            <w:szCs w:val="24"/>
            <w:lang w:val="en-ZW"/>
            <w:rPrChange w:id="4145" w:author="Wilson" w:date="2024-06-01T15:40:00Z">
              <w:rPr>
                <w:lang w:val="en-ZW"/>
              </w:rPr>
            </w:rPrChange>
          </w:rPr>
          <w:t>Only managed to develop the web application due to time constraints; the mobile app was not completed.</w:t>
        </w:r>
      </w:ins>
    </w:p>
    <w:p w14:paraId="6ECC6932" w14:textId="77777777" w:rsidR="00496BCC" w:rsidRPr="003C0854" w:rsidRDefault="00496BCC">
      <w:pPr>
        <w:pStyle w:val="ListParagraph"/>
        <w:numPr>
          <w:ilvl w:val="0"/>
          <w:numId w:val="57"/>
        </w:numPr>
        <w:jc w:val="both"/>
        <w:rPr>
          <w:ins w:id="4146" w:author="Wilson Centaurus" w:date="2024-05-26T16:42:00Z"/>
          <w:rFonts w:ascii="Times New Roman" w:hAnsi="Times New Roman" w:cs="Times New Roman"/>
          <w:sz w:val="24"/>
          <w:szCs w:val="24"/>
          <w:lang w:val="en-ZW"/>
          <w:rPrChange w:id="4147" w:author="Wilson" w:date="2024-06-01T15:40:00Z">
            <w:rPr>
              <w:ins w:id="4148" w:author="Wilson Centaurus" w:date="2024-05-26T16:42:00Z"/>
              <w:lang w:val="en-ZW"/>
            </w:rPr>
          </w:rPrChange>
        </w:rPr>
        <w:pPrChange w:id="4149" w:author="Wilson Centaurus" w:date="2024-05-26T16:43:00Z">
          <w:pPr>
            <w:jc w:val="both"/>
          </w:pPr>
        </w:pPrChange>
      </w:pPr>
      <w:ins w:id="4150" w:author="Wilson Centaurus" w:date="2024-05-26T16:42:00Z">
        <w:r w:rsidRPr="003C0854">
          <w:rPr>
            <w:rFonts w:ascii="Times New Roman" w:hAnsi="Times New Roman" w:cs="Times New Roman"/>
            <w:sz w:val="24"/>
            <w:szCs w:val="24"/>
            <w:lang w:val="en-ZW"/>
            <w:rPrChange w:id="4151" w:author="Wilson" w:date="2024-06-01T15:40:00Z">
              <w:rPr>
                <w:lang w:val="en-ZW"/>
              </w:rPr>
            </w:rPrChange>
          </w:rPr>
          <w:t>Faced budget constraints that prevented the acquisition of necessary components like the pH sensor and a 3D printer for enclosure fabrication.</w:t>
        </w:r>
      </w:ins>
    </w:p>
    <w:p w14:paraId="4DE49E33" w14:textId="2F2E806A" w:rsidR="00496BCC" w:rsidRDefault="00496BCC">
      <w:pPr>
        <w:pStyle w:val="ListParagraph"/>
        <w:numPr>
          <w:ilvl w:val="0"/>
          <w:numId w:val="57"/>
        </w:numPr>
        <w:jc w:val="both"/>
        <w:rPr>
          <w:ins w:id="4152" w:author="Wilson" w:date="2024-06-01T15:57:00Z"/>
          <w:rFonts w:ascii="Times New Roman" w:hAnsi="Times New Roman" w:cs="Times New Roman"/>
          <w:sz w:val="24"/>
          <w:szCs w:val="24"/>
          <w:lang w:val="en-ZW"/>
        </w:rPr>
      </w:pPr>
      <w:ins w:id="4153" w:author="Wilson Centaurus" w:date="2024-05-26T16:42:00Z">
        <w:r w:rsidRPr="003C0854">
          <w:rPr>
            <w:rFonts w:ascii="Times New Roman" w:hAnsi="Times New Roman" w:cs="Times New Roman"/>
            <w:sz w:val="24"/>
            <w:szCs w:val="24"/>
            <w:lang w:val="en-ZW"/>
            <w:rPrChange w:id="4154" w:author="Wilson" w:date="2024-06-01T15:40:00Z">
              <w:rPr>
                <w:lang w:val="en-ZW"/>
              </w:rPr>
            </w:rPrChange>
          </w:rPr>
          <w:t>Many required APIs were paid services, adding to the project cost; this included features for WhatsApp or SMS notifications through services like Twilio.</w:t>
        </w:r>
      </w:ins>
    </w:p>
    <w:p w14:paraId="2601336F" w14:textId="5BE308BB" w:rsidR="00455DD3" w:rsidRDefault="00455DD3" w:rsidP="00455DD3">
      <w:pPr>
        <w:jc w:val="both"/>
        <w:rPr>
          <w:ins w:id="4155" w:author="Wilson" w:date="2024-06-01T15:57:00Z"/>
          <w:rFonts w:ascii="Times New Roman" w:hAnsi="Times New Roman" w:cs="Times New Roman"/>
          <w:sz w:val="24"/>
          <w:szCs w:val="24"/>
          <w:lang w:val="en-ZW"/>
        </w:rPr>
      </w:pPr>
    </w:p>
    <w:p w14:paraId="2FD2DD81" w14:textId="77777777" w:rsidR="00455DD3" w:rsidRPr="00455DD3" w:rsidRDefault="00455DD3">
      <w:pPr>
        <w:jc w:val="both"/>
        <w:rPr>
          <w:ins w:id="4156" w:author="Wilson Centaurus" w:date="2024-05-26T16:41:00Z"/>
          <w:rFonts w:ascii="Times New Roman" w:hAnsi="Times New Roman" w:cs="Times New Roman"/>
          <w:sz w:val="24"/>
          <w:szCs w:val="24"/>
          <w:lang w:val="en-ZW"/>
          <w:rPrChange w:id="4157" w:author="Wilson" w:date="2024-06-01T15:57:00Z">
            <w:rPr>
              <w:ins w:id="4158" w:author="Wilson Centaurus" w:date="2024-05-26T16:41:00Z"/>
              <w:lang w:val="en-ZW"/>
            </w:rPr>
          </w:rPrChange>
        </w:rPr>
        <w:pPrChange w:id="4159" w:author="Wilson" w:date="2024-06-01T15:57:00Z">
          <w:pPr>
            <w:numPr>
              <w:numId w:val="54"/>
            </w:numPr>
            <w:tabs>
              <w:tab w:val="num" w:pos="720"/>
            </w:tabs>
            <w:ind w:left="720" w:hanging="360"/>
            <w:jc w:val="both"/>
          </w:pPr>
        </w:pPrChange>
      </w:pPr>
    </w:p>
    <w:p w14:paraId="1F1808C3" w14:textId="47886319" w:rsidR="00BD675A" w:rsidRDefault="00455DD3" w:rsidP="003C0854">
      <w:pPr>
        <w:pStyle w:val="Heading2"/>
        <w:rPr>
          <w:ins w:id="4160" w:author="Wilson" w:date="2024-06-01T15:57:00Z"/>
          <w:rFonts w:ascii="Times New Roman" w:hAnsi="Times New Roman" w:cs="Times New Roman"/>
          <w:b/>
          <w:bCs/>
          <w:color w:val="auto"/>
          <w:sz w:val="32"/>
          <w:szCs w:val="32"/>
        </w:rPr>
      </w:pPr>
      <w:ins w:id="4161" w:author="Wilson" w:date="2024-06-01T15:55:00Z">
        <w:r>
          <w:rPr>
            <w:rFonts w:ascii="Times New Roman" w:hAnsi="Times New Roman" w:cs="Times New Roman"/>
            <w:b/>
            <w:bCs/>
            <w:color w:val="auto"/>
            <w:sz w:val="32"/>
            <w:szCs w:val="32"/>
          </w:rPr>
          <w:t>6</w:t>
        </w:r>
      </w:ins>
      <w:ins w:id="4162" w:author="Wilson Centaurus" w:date="2024-05-26T16:41:00Z">
        <w:del w:id="4163" w:author="Wilson" w:date="2024-06-01T15:55: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w:t>
        </w:r>
      </w:ins>
      <w:ins w:id="4164" w:author="Wilson" w:date="2024-06-01T15:55:00Z">
        <w:r>
          <w:rPr>
            <w:rFonts w:ascii="Times New Roman" w:hAnsi="Times New Roman" w:cs="Times New Roman"/>
            <w:b/>
            <w:bCs/>
            <w:color w:val="auto"/>
            <w:sz w:val="32"/>
            <w:szCs w:val="32"/>
          </w:rPr>
          <w:t>7</w:t>
        </w:r>
      </w:ins>
      <w:ins w:id="4165" w:author="Wilson Centaurus" w:date="2024-05-26T16:41:00Z">
        <w:del w:id="4166" w:author="Wilson" w:date="2024-06-01T15:55:00Z">
          <w:r w:rsidR="003C0854" w:rsidRPr="003C0854" w:rsidDel="00455DD3">
            <w:rPr>
              <w:rFonts w:ascii="Times New Roman" w:hAnsi="Times New Roman" w:cs="Times New Roman"/>
              <w:b/>
              <w:bCs/>
              <w:color w:val="auto"/>
              <w:sz w:val="32"/>
              <w:szCs w:val="32"/>
            </w:rPr>
            <w:delText>4</w:delText>
          </w:r>
        </w:del>
        <w:r w:rsidR="003C0854" w:rsidRPr="003C0854">
          <w:rPr>
            <w:rFonts w:ascii="Times New Roman" w:hAnsi="Times New Roman" w:cs="Times New Roman"/>
            <w:b/>
            <w:bCs/>
            <w:color w:val="auto"/>
            <w:sz w:val="32"/>
            <w:szCs w:val="32"/>
          </w:rPr>
          <w:t xml:space="preserve"> RECOMMENDATIONS AND FUTURE WORK</w:t>
        </w:r>
      </w:ins>
    </w:p>
    <w:p w14:paraId="564E89A0" w14:textId="77777777" w:rsidR="00455DD3" w:rsidRPr="00455DD3" w:rsidRDefault="00455DD3">
      <w:pPr>
        <w:rPr>
          <w:ins w:id="4167" w:author="Wilson Centaurus" w:date="2024-05-26T16:41:00Z"/>
          <w:rPrChange w:id="4168" w:author="Wilson" w:date="2024-06-01T15:57:00Z">
            <w:rPr>
              <w:ins w:id="4169" w:author="Wilson Centaurus" w:date="2024-05-26T16:41:00Z"/>
              <w:rFonts w:ascii="Times New Roman" w:hAnsi="Times New Roman" w:cs="Times New Roman"/>
              <w:b/>
              <w:bCs/>
              <w:sz w:val="36"/>
              <w:szCs w:val="36"/>
              <w:lang w:val="en-ZW"/>
            </w:rPr>
          </w:rPrChange>
        </w:rPr>
        <w:pPrChange w:id="4170" w:author="Wilson" w:date="2024-06-01T15:57:00Z">
          <w:pPr>
            <w:jc w:val="both"/>
          </w:pPr>
        </w:pPrChange>
      </w:pPr>
    </w:p>
    <w:p w14:paraId="7814D968" w14:textId="1E02AD46" w:rsidR="00BD675A" w:rsidRDefault="00BD675A" w:rsidP="00BD675A">
      <w:pPr>
        <w:jc w:val="both"/>
        <w:rPr>
          <w:ins w:id="4171" w:author="Wilson" w:date="2024-06-01T15:57:00Z"/>
          <w:rFonts w:ascii="Times New Roman" w:hAnsi="Times New Roman" w:cs="Times New Roman"/>
          <w:sz w:val="24"/>
          <w:szCs w:val="24"/>
          <w:lang w:val="en-ZW"/>
        </w:rPr>
      </w:pPr>
      <w:ins w:id="4172" w:author="Wilson Centaurus" w:date="2024-05-26T16:41:00Z">
        <w:r w:rsidRPr="003C0854">
          <w:rPr>
            <w:rFonts w:ascii="Times New Roman" w:hAnsi="Times New Roman" w:cs="Times New Roman"/>
            <w:sz w:val="24"/>
            <w:szCs w:val="24"/>
            <w:lang w:val="en-ZW"/>
            <w:rPrChange w:id="4173" w:author="Wilson" w:date="2024-06-01T15:40:00Z">
              <w:rPr>
                <w:rFonts w:ascii="Times New Roman" w:hAnsi="Times New Roman" w:cs="Times New Roman"/>
                <w:sz w:val="36"/>
                <w:szCs w:val="36"/>
                <w:lang w:val="en-ZW"/>
              </w:rPr>
            </w:rPrChange>
          </w:rPr>
          <w:t>To improve implementation and adoption of the smart farming system at Zimunda Estate:</w:t>
        </w:r>
      </w:ins>
    </w:p>
    <w:p w14:paraId="67BE0A5A" w14:textId="77777777" w:rsidR="00455DD3" w:rsidRPr="003C0854" w:rsidRDefault="00455DD3" w:rsidP="00BD675A">
      <w:pPr>
        <w:jc w:val="both"/>
        <w:rPr>
          <w:ins w:id="4174" w:author="Wilson Centaurus" w:date="2024-05-26T16:41:00Z"/>
          <w:rFonts w:ascii="Times New Roman" w:hAnsi="Times New Roman" w:cs="Times New Roman"/>
          <w:sz w:val="24"/>
          <w:szCs w:val="24"/>
          <w:lang w:val="en-ZW"/>
          <w:rPrChange w:id="4175" w:author="Wilson" w:date="2024-06-01T15:40:00Z">
            <w:rPr>
              <w:ins w:id="4176" w:author="Wilson Centaurus" w:date="2024-05-26T16:41:00Z"/>
              <w:rFonts w:ascii="Times New Roman" w:hAnsi="Times New Roman" w:cs="Times New Roman"/>
              <w:sz w:val="36"/>
              <w:szCs w:val="36"/>
              <w:lang w:val="en-ZW"/>
            </w:rPr>
          </w:rPrChange>
        </w:rPr>
      </w:pPr>
    </w:p>
    <w:p w14:paraId="52E5704D" w14:textId="3CAFCEDA" w:rsidR="00BD675A" w:rsidRPr="003C0854" w:rsidRDefault="00BD675A" w:rsidP="00BD675A">
      <w:pPr>
        <w:numPr>
          <w:ilvl w:val="0"/>
          <w:numId w:val="55"/>
        </w:numPr>
        <w:jc w:val="both"/>
        <w:rPr>
          <w:ins w:id="4177" w:author="Wilson Centaurus" w:date="2024-05-26T16:41:00Z"/>
          <w:rFonts w:ascii="Times New Roman" w:hAnsi="Times New Roman" w:cs="Times New Roman"/>
          <w:sz w:val="24"/>
          <w:szCs w:val="24"/>
          <w:lang w:val="en-ZW"/>
          <w:rPrChange w:id="4178" w:author="Wilson" w:date="2024-06-01T15:40:00Z">
            <w:rPr>
              <w:ins w:id="4179" w:author="Wilson Centaurus" w:date="2024-05-26T16:41:00Z"/>
              <w:rFonts w:ascii="Times New Roman" w:hAnsi="Times New Roman" w:cs="Times New Roman"/>
              <w:sz w:val="36"/>
              <w:szCs w:val="36"/>
              <w:lang w:val="en-ZW"/>
            </w:rPr>
          </w:rPrChange>
        </w:rPr>
      </w:pPr>
      <w:ins w:id="4180" w:author="Wilson Centaurus" w:date="2024-05-26T16:41:00Z">
        <w:r w:rsidRPr="003C0854">
          <w:rPr>
            <w:rFonts w:ascii="Times New Roman" w:hAnsi="Times New Roman" w:cs="Times New Roman"/>
            <w:b/>
            <w:bCs/>
            <w:sz w:val="24"/>
            <w:szCs w:val="24"/>
            <w:lang w:val="en-ZW"/>
            <w:rPrChange w:id="4181" w:author="Wilson" w:date="2024-06-01T15:40:00Z">
              <w:rPr>
                <w:rFonts w:ascii="Times New Roman" w:hAnsi="Times New Roman" w:cs="Times New Roman"/>
                <w:b/>
                <w:bCs/>
                <w:sz w:val="36"/>
                <w:szCs w:val="36"/>
                <w:lang w:val="en-ZW"/>
              </w:rPr>
            </w:rPrChange>
          </w:rPr>
          <w:t>Conduct</w:t>
        </w:r>
      </w:ins>
      <w:ins w:id="4182" w:author="Wilson" w:date="2024-06-01T15:57:00Z">
        <w:r w:rsidR="00455DD3">
          <w:rPr>
            <w:rFonts w:ascii="Times New Roman" w:hAnsi="Times New Roman" w:cs="Times New Roman"/>
            <w:b/>
            <w:bCs/>
            <w:sz w:val="24"/>
            <w:szCs w:val="24"/>
            <w:lang w:val="en-ZW"/>
          </w:rPr>
          <w:t>ing</w:t>
        </w:r>
      </w:ins>
      <w:ins w:id="4183" w:author="Wilson Centaurus" w:date="2024-05-26T16:41:00Z">
        <w:r w:rsidRPr="003C0854">
          <w:rPr>
            <w:rFonts w:ascii="Times New Roman" w:hAnsi="Times New Roman" w:cs="Times New Roman"/>
            <w:b/>
            <w:bCs/>
            <w:sz w:val="24"/>
            <w:szCs w:val="24"/>
            <w:lang w:val="en-ZW"/>
            <w:rPrChange w:id="4184" w:author="Wilson" w:date="2024-06-01T15:40:00Z">
              <w:rPr>
                <w:rFonts w:ascii="Times New Roman" w:hAnsi="Times New Roman" w:cs="Times New Roman"/>
                <w:b/>
                <w:bCs/>
                <w:sz w:val="36"/>
                <w:szCs w:val="36"/>
                <w:lang w:val="en-ZW"/>
              </w:rPr>
            </w:rPrChange>
          </w:rPr>
          <w:t xml:space="preserve"> Extensive Field Trials</w:t>
        </w:r>
        <w:r w:rsidRPr="003C0854">
          <w:rPr>
            <w:rFonts w:ascii="Times New Roman" w:hAnsi="Times New Roman" w:cs="Times New Roman"/>
            <w:sz w:val="24"/>
            <w:szCs w:val="24"/>
            <w:lang w:val="en-ZW"/>
            <w:rPrChange w:id="4185" w:author="Wilson" w:date="2024-06-01T15:40:00Z">
              <w:rPr>
                <w:rFonts w:ascii="Times New Roman" w:hAnsi="Times New Roman" w:cs="Times New Roman"/>
                <w:sz w:val="36"/>
                <w:szCs w:val="36"/>
                <w:lang w:val="en-ZW"/>
              </w:rPr>
            </w:rPrChange>
          </w:rPr>
          <w:t>: Validat</w:t>
        </w:r>
      </w:ins>
      <w:ins w:id="4186" w:author="Wilson" w:date="2024-06-01T15:57:00Z">
        <w:r w:rsidR="00455DD3">
          <w:rPr>
            <w:rFonts w:ascii="Times New Roman" w:hAnsi="Times New Roman" w:cs="Times New Roman"/>
            <w:sz w:val="24"/>
            <w:szCs w:val="24"/>
            <w:lang w:val="en-ZW"/>
          </w:rPr>
          <w:t>ing</w:t>
        </w:r>
      </w:ins>
      <w:ins w:id="4187" w:author="Wilson Centaurus" w:date="2024-05-26T16:41:00Z">
        <w:del w:id="4188" w:author="Wilson" w:date="2024-06-01T15:57:00Z">
          <w:r w:rsidRPr="003C0854" w:rsidDel="00455DD3">
            <w:rPr>
              <w:rFonts w:ascii="Times New Roman" w:hAnsi="Times New Roman" w:cs="Times New Roman"/>
              <w:sz w:val="24"/>
              <w:szCs w:val="24"/>
              <w:lang w:val="en-ZW"/>
              <w:rPrChange w:id="4189" w:author="Wilson" w:date="2024-06-01T15:40:00Z">
                <w:rPr>
                  <w:rFonts w:ascii="Times New Roman" w:hAnsi="Times New Roman" w:cs="Times New Roman"/>
                  <w:sz w:val="36"/>
                  <w:szCs w:val="36"/>
                  <w:lang w:val="en-ZW"/>
                </w:rPr>
              </w:rPrChange>
            </w:rPr>
            <w:delText>e</w:delText>
          </w:r>
        </w:del>
        <w:r w:rsidRPr="003C0854">
          <w:rPr>
            <w:rFonts w:ascii="Times New Roman" w:hAnsi="Times New Roman" w:cs="Times New Roman"/>
            <w:sz w:val="24"/>
            <w:szCs w:val="24"/>
            <w:lang w:val="en-ZW"/>
            <w:rPrChange w:id="4190" w:author="Wilson" w:date="2024-06-01T15:40:00Z">
              <w:rPr>
                <w:rFonts w:ascii="Times New Roman" w:hAnsi="Times New Roman" w:cs="Times New Roman"/>
                <w:sz w:val="36"/>
                <w:szCs w:val="36"/>
                <w:lang w:val="en-ZW"/>
              </w:rPr>
            </w:rPrChange>
          </w:rPr>
          <w:t xml:space="preserve"> the system's effectiveness in various conditions and operational scenarios.</w:t>
        </w:r>
      </w:ins>
    </w:p>
    <w:p w14:paraId="47122E30" w14:textId="2213C2D6" w:rsidR="00BD675A" w:rsidRPr="003C0854" w:rsidRDefault="00BD675A" w:rsidP="00BD675A">
      <w:pPr>
        <w:numPr>
          <w:ilvl w:val="0"/>
          <w:numId w:val="55"/>
        </w:numPr>
        <w:jc w:val="both"/>
        <w:rPr>
          <w:ins w:id="4191" w:author="Wilson Centaurus" w:date="2024-05-26T16:41:00Z"/>
          <w:rFonts w:ascii="Times New Roman" w:hAnsi="Times New Roman" w:cs="Times New Roman"/>
          <w:sz w:val="24"/>
          <w:szCs w:val="24"/>
          <w:lang w:val="en-ZW"/>
          <w:rPrChange w:id="4192" w:author="Wilson" w:date="2024-06-01T15:40:00Z">
            <w:rPr>
              <w:ins w:id="4193" w:author="Wilson Centaurus" w:date="2024-05-26T16:41:00Z"/>
              <w:rFonts w:ascii="Times New Roman" w:hAnsi="Times New Roman" w:cs="Times New Roman"/>
              <w:sz w:val="36"/>
              <w:szCs w:val="36"/>
              <w:lang w:val="en-ZW"/>
            </w:rPr>
          </w:rPrChange>
        </w:rPr>
      </w:pPr>
      <w:ins w:id="4194" w:author="Wilson Centaurus" w:date="2024-05-26T16:41:00Z">
        <w:r w:rsidRPr="003C0854">
          <w:rPr>
            <w:rFonts w:ascii="Times New Roman" w:hAnsi="Times New Roman" w:cs="Times New Roman"/>
            <w:b/>
            <w:bCs/>
            <w:sz w:val="24"/>
            <w:szCs w:val="24"/>
            <w:lang w:val="en-ZW"/>
            <w:rPrChange w:id="4195" w:author="Wilson" w:date="2024-06-01T15:40:00Z">
              <w:rPr>
                <w:rFonts w:ascii="Times New Roman" w:hAnsi="Times New Roman" w:cs="Times New Roman"/>
                <w:b/>
                <w:bCs/>
                <w:sz w:val="36"/>
                <w:szCs w:val="36"/>
                <w:lang w:val="en-ZW"/>
              </w:rPr>
            </w:rPrChange>
          </w:rPr>
          <w:t>Collaborat</w:t>
        </w:r>
      </w:ins>
      <w:ins w:id="4196" w:author="Wilson" w:date="2024-06-01T15:57:00Z">
        <w:r w:rsidR="00455DD3">
          <w:rPr>
            <w:rFonts w:ascii="Times New Roman" w:hAnsi="Times New Roman" w:cs="Times New Roman"/>
            <w:b/>
            <w:bCs/>
            <w:sz w:val="24"/>
            <w:szCs w:val="24"/>
            <w:lang w:val="en-ZW"/>
          </w:rPr>
          <w:t>ing</w:t>
        </w:r>
      </w:ins>
      <w:ins w:id="4197" w:author="Wilson Centaurus" w:date="2024-05-26T16:41:00Z">
        <w:del w:id="4198" w:author="Wilson" w:date="2024-06-01T15:57:00Z">
          <w:r w:rsidRPr="003C0854" w:rsidDel="00455DD3">
            <w:rPr>
              <w:rFonts w:ascii="Times New Roman" w:hAnsi="Times New Roman" w:cs="Times New Roman"/>
              <w:b/>
              <w:bCs/>
              <w:sz w:val="24"/>
              <w:szCs w:val="24"/>
              <w:lang w:val="en-ZW"/>
              <w:rPrChange w:id="4199" w:author="Wilson" w:date="2024-06-01T15:40:00Z">
                <w:rPr>
                  <w:rFonts w:ascii="Times New Roman" w:hAnsi="Times New Roman" w:cs="Times New Roman"/>
                  <w:b/>
                  <w:bCs/>
                  <w:sz w:val="36"/>
                  <w:szCs w:val="36"/>
                  <w:lang w:val="en-ZW"/>
                </w:rPr>
              </w:rPrChange>
            </w:rPr>
            <w:delText>e</w:delText>
          </w:r>
        </w:del>
        <w:r w:rsidRPr="003C0854">
          <w:rPr>
            <w:rFonts w:ascii="Times New Roman" w:hAnsi="Times New Roman" w:cs="Times New Roman"/>
            <w:b/>
            <w:bCs/>
            <w:sz w:val="24"/>
            <w:szCs w:val="24"/>
            <w:lang w:val="en-ZW"/>
            <w:rPrChange w:id="4200" w:author="Wilson" w:date="2024-06-01T15:40:00Z">
              <w:rPr>
                <w:rFonts w:ascii="Times New Roman" w:hAnsi="Times New Roman" w:cs="Times New Roman"/>
                <w:b/>
                <w:bCs/>
                <w:sz w:val="36"/>
                <w:szCs w:val="36"/>
                <w:lang w:val="en-ZW"/>
              </w:rPr>
            </w:rPrChange>
          </w:rPr>
          <w:t xml:space="preserve"> with Agricultural Experts</w:t>
        </w:r>
        <w:r w:rsidRPr="003C0854">
          <w:rPr>
            <w:rFonts w:ascii="Times New Roman" w:hAnsi="Times New Roman" w:cs="Times New Roman"/>
            <w:sz w:val="24"/>
            <w:szCs w:val="24"/>
            <w:lang w:val="en-ZW"/>
            <w:rPrChange w:id="4201" w:author="Wilson" w:date="2024-06-01T15:40:00Z">
              <w:rPr>
                <w:rFonts w:ascii="Times New Roman" w:hAnsi="Times New Roman" w:cs="Times New Roman"/>
                <w:sz w:val="36"/>
                <w:szCs w:val="36"/>
                <w:lang w:val="en-ZW"/>
              </w:rPr>
            </w:rPrChange>
          </w:rPr>
          <w:t>: Refin</w:t>
        </w:r>
      </w:ins>
      <w:ins w:id="4202" w:author="Wilson" w:date="2024-06-01T15:57:00Z">
        <w:r w:rsidR="00455DD3">
          <w:rPr>
            <w:rFonts w:ascii="Times New Roman" w:hAnsi="Times New Roman" w:cs="Times New Roman"/>
            <w:sz w:val="24"/>
            <w:szCs w:val="24"/>
            <w:lang w:val="en-ZW"/>
          </w:rPr>
          <w:t>ing</w:t>
        </w:r>
      </w:ins>
      <w:ins w:id="4203" w:author="Wilson Centaurus" w:date="2024-05-26T16:41:00Z">
        <w:del w:id="4204" w:author="Wilson" w:date="2024-06-01T15:57:00Z">
          <w:r w:rsidRPr="003C0854" w:rsidDel="00455DD3">
            <w:rPr>
              <w:rFonts w:ascii="Times New Roman" w:hAnsi="Times New Roman" w:cs="Times New Roman"/>
              <w:sz w:val="24"/>
              <w:szCs w:val="24"/>
              <w:lang w:val="en-ZW"/>
              <w:rPrChange w:id="4205" w:author="Wilson" w:date="2024-06-01T15:40:00Z">
                <w:rPr>
                  <w:rFonts w:ascii="Times New Roman" w:hAnsi="Times New Roman" w:cs="Times New Roman"/>
                  <w:sz w:val="36"/>
                  <w:szCs w:val="36"/>
                  <w:lang w:val="en-ZW"/>
                </w:rPr>
              </w:rPrChange>
            </w:rPr>
            <w:delText>e</w:delText>
          </w:r>
        </w:del>
        <w:r w:rsidRPr="003C0854">
          <w:rPr>
            <w:rFonts w:ascii="Times New Roman" w:hAnsi="Times New Roman" w:cs="Times New Roman"/>
            <w:sz w:val="24"/>
            <w:szCs w:val="24"/>
            <w:lang w:val="en-ZW"/>
            <w:rPrChange w:id="4206" w:author="Wilson" w:date="2024-06-01T15:40:00Z">
              <w:rPr>
                <w:rFonts w:ascii="Times New Roman" w:hAnsi="Times New Roman" w:cs="Times New Roman"/>
                <w:sz w:val="36"/>
                <w:szCs w:val="36"/>
                <w:lang w:val="en-ZW"/>
              </w:rPr>
            </w:rPrChange>
          </w:rPr>
          <w:t xml:space="preserve"> the system based on practical feedback and best practices.</w:t>
        </w:r>
      </w:ins>
    </w:p>
    <w:p w14:paraId="1F82B6B7" w14:textId="5E9E972B" w:rsidR="00BD675A" w:rsidRDefault="00BD675A" w:rsidP="00BD675A">
      <w:pPr>
        <w:numPr>
          <w:ilvl w:val="0"/>
          <w:numId w:val="55"/>
        </w:numPr>
        <w:jc w:val="both"/>
        <w:rPr>
          <w:ins w:id="4207" w:author="Wilson" w:date="2024-06-01T15:58:00Z"/>
          <w:rFonts w:ascii="Times New Roman" w:hAnsi="Times New Roman" w:cs="Times New Roman"/>
          <w:sz w:val="24"/>
          <w:szCs w:val="24"/>
          <w:lang w:val="en-ZW"/>
        </w:rPr>
      </w:pPr>
      <w:ins w:id="4208" w:author="Wilson Centaurus" w:date="2024-05-26T16:41:00Z">
        <w:r w:rsidRPr="003C0854">
          <w:rPr>
            <w:rFonts w:ascii="Times New Roman" w:hAnsi="Times New Roman" w:cs="Times New Roman"/>
            <w:b/>
            <w:bCs/>
            <w:sz w:val="24"/>
            <w:szCs w:val="24"/>
            <w:lang w:val="en-ZW"/>
            <w:rPrChange w:id="4209" w:author="Wilson" w:date="2024-06-01T15:40:00Z">
              <w:rPr>
                <w:rFonts w:ascii="Times New Roman" w:hAnsi="Times New Roman" w:cs="Times New Roman"/>
                <w:b/>
                <w:bCs/>
                <w:sz w:val="36"/>
                <w:szCs w:val="36"/>
                <w:lang w:val="en-ZW"/>
              </w:rPr>
            </w:rPrChange>
          </w:rPr>
          <w:t>Regularly Update the System</w:t>
        </w:r>
        <w:r w:rsidRPr="003C0854">
          <w:rPr>
            <w:rFonts w:ascii="Times New Roman" w:hAnsi="Times New Roman" w:cs="Times New Roman"/>
            <w:sz w:val="24"/>
            <w:szCs w:val="24"/>
            <w:lang w:val="en-ZW"/>
            <w:rPrChange w:id="4210" w:author="Wilson" w:date="2024-06-01T15:40:00Z">
              <w:rPr>
                <w:rFonts w:ascii="Times New Roman" w:hAnsi="Times New Roman" w:cs="Times New Roman"/>
                <w:sz w:val="36"/>
                <w:szCs w:val="36"/>
                <w:lang w:val="en-ZW"/>
              </w:rPr>
            </w:rPrChange>
          </w:rPr>
          <w:t>: Incorporat</w:t>
        </w:r>
      </w:ins>
      <w:ins w:id="4211" w:author="Wilson" w:date="2024-06-01T15:57:00Z">
        <w:r w:rsidR="00455DD3">
          <w:rPr>
            <w:rFonts w:ascii="Times New Roman" w:hAnsi="Times New Roman" w:cs="Times New Roman"/>
            <w:sz w:val="24"/>
            <w:szCs w:val="24"/>
            <w:lang w:val="en-ZW"/>
          </w:rPr>
          <w:t>ing</w:t>
        </w:r>
      </w:ins>
      <w:ins w:id="4212" w:author="Wilson Centaurus" w:date="2024-05-26T16:41:00Z">
        <w:del w:id="4213" w:author="Wilson" w:date="2024-06-01T15:57:00Z">
          <w:r w:rsidRPr="003C0854" w:rsidDel="00455DD3">
            <w:rPr>
              <w:rFonts w:ascii="Times New Roman" w:hAnsi="Times New Roman" w:cs="Times New Roman"/>
              <w:sz w:val="24"/>
              <w:szCs w:val="24"/>
              <w:lang w:val="en-ZW"/>
              <w:rPrChange w:id="4214" w:author="Wilson" w:date="2024-06-01T15:40:00Z">
                <w:rPr>
                  <w:rFonts w:ascii="Times New Roman" w:hAnsi="Times New Roman" w:cs="Times New Roman"/>
                  <w:sz w:val="36"/>
                  <w:szCs w:val="36"/>
                  <w:lang w:val="en-ZW"/>
                </w:rPr>
              </w:rPrChange>
            </w:rPr>
            <w:delText>e</w:delText>
          </w:r>
        </w:del>
        <w:r w:rsidRPr="003C0854">
          <w:rPr>
            <w:rFonts w:ascii="Times New Roman" w:hAnsi="Times New Roman" w:cs="Times New Roman"/>
            <w:sz w:val="24"/>
            <w:szCs w:val="24"/>
            <w:lang w:val="en-ZW"/>
            <w:rPrChange w:id="4215" w:author="Wilson" w:date="2024-06-01T15:40:00Z">
              <w:rPr>
                <w:rFonts w:ascii="Times New Roman" w:hAnsi="Times New Roman" w:cs="Times New Roman"/>
                <w:sz w:val="36"/>
                <w:szCs w:val="36"/>
                <w:lang w:val="en-ZW"/>
              </w:rPr>
            </w:rPrChange>
          </w:rPr>
          <w:t xml:space="preserve"> technological advancements and user feedback to enhance functionality and performance.</w:t>
        </w:r>
      </w:ins>
    </w:p>
    <w:p w14:paraId="051A4110" w14:textId="77777777" w:rsidR="00455DD3" w:rsidRPr="003C0854" w:rsidRDefault="00455DD3">
      <w:pPr>
        <w:ind w:left="720"/>
        <w:jc w:val="both"/>
        <w:rPr>
          <w:ins w:id="4216" w:author="Wilson Centaurus" w:date="2024-05-26T16:41:00Z"/>
          <w:rFonts w:ascii="Times New Roman" w:hAnsi="Times New Roman" w:cs="Times New Roman"/>
          <w:sz w:val="24"/>
          <w:szCs w:val="24"/>
          <w:lang w:val="en-ZW"/>
          <w:rPrChange w:id="4217" w:author="Wilson" w:date="2024-06-01T15:40:00Z">
            <w:rPr>
              <w:ins w:id="4218" w:author="Wilson Centaurus" w:date="2024-05-26T16:41:00Z"/>
              <w:rFonts w:ascii="Times New Roman" w:hAnsi="Times New Roman" w:cs="Times New Roman"/>
              <w:sz w:val="36"/>
              <w:szCs w:val="36"/>
              <w:lang w:val="en-ZW"/>
            </w:rPr>
          </w:rPrChange>
        </w:rPr>
        <w:pPrChange w:id="4219" w:author="Wilson" w:date="2024-06-01T15:58:00Z">
          <w:pPr>
            <w:numPr>
              <w:numId w:val="55"/>
            </w:numPr>
            <w:tabs>
              <w:tab w:val="num" w:pos="720"/>
            </w:tabs>
            <w:ind w:left="720" w:hanging="360"/>
            <w:jc w:val="both"/>
          </w:pPr>
        </w:pPrChange>
      </w:pPr>
    </w:p>
    <w:p w14:paraId="74A844B2" w14:textId="59C4668A" w:rsidR="00BD675A" w:rsidRPr="00455DD3" w:rsidRDefault="00455DD3" w:rsidP="00BD675A">
      <w:pPr>
        <w:jc w:val="both"/>
        <w:rPr>
          <w:ins w:id="4220" w:author="Wilson Centaurus" w:date="2024-05-26T16:41:00Z"/>
          <w:rFonts w:ascii="Times New Roman" w:hAnsi="Times New Roman" w:cs="Times New Roman"/>
          <w:b/>
          <w:bCs/>
          <w:sz w:val="32"/>
          <w:szCs w:val="32"/>
          <w:lang w:val="en-ZW"/>
          <w:rPrChange w:id="4221" w:author="Wilson" w:date="2024-06-01T15:58:00Z">
            <w:rPr>
              <w:ins w:id="4222" w:author="Wilson Centaurus" w:date="2024-05-26T16:41:00Z"/>
              <w:rFonts w:ascii="Times New Roman" w:hAnsi="Times New Roman" w:cs="Times New Roman"/>
              <w:sz w:val="36"/>
              <w:szCs w:val="36"/>
              <w:lang w:val="en-ZW"/>
            </w:rPr>
          </w:rPrChange>
        </w:rPr>
      </w:pPr>
      <w:ins w:id="4223" w:author="Wilson Centaurus" w:date="2024-05-26T16:41:00Z">
        <w:r w:rsidRPr="00455DD3">
          <w:rPr>
            <w:rFonts w:ascii="Times New Roman" w:hAnsi="Times New Roman" w:cs="Times New Roman"/>
            <w:b/>
            <w:bCs/>
            <w:sz w:val="32"/>
            <w:szCs w:val="32"/>
            <w:lang w:val="en-ZW"/>
            <w:rPrChange w:id="4224" w:author="Wilson" w:date="2024-06-01T15:58:00Z">
              <w:rPr>
                <w:rFonts w:ascii="Times New Roman" w:hAnsi="Times New Roman" w:cs="Times New Roman"/>
                <w:sz w:val="32"/>
                <w:szCs w:val="32"/>
                <w:lang w:val="en-ZW"/>
              </w:rPr>
            </w:rPrChange>
          </w:rPr>
          <w:t>FUTURE WORK:</w:t>
        </w:r>
      </w:ins>
    </w:p>
    <w:p w14:paraId="76606609" w14:textId="2BD163E3" w:rsidR="00BD675A" w:rsidRPr="003C0854" w:rsidRDefault="00BD675A" w:rsidP="00BD675A">
      <w:pPr>
        <w:numPr>
          <w:ilvl w:val="0"/>
          <w:numId w:val="56"/>
        </w:numPr>
        <w:jc w:val="both"/>
        <w:rPr>
          <w:ins w:id="4225" w:author="Wilson Centaurus" w:date="2024-05-26T16:41:00Z"/>
          <w:rFonts w:ascii="Times New Roman" w:hAnsi="Times New Roman" w:cs="Times New Roman"/>
          <w:sz w:val="24"/>
          <w:szCs w:val="24"/>
          <w:lang w:val="en-ZW"/>
          <w:rPrChange w:id="4226" w:author="Wilson" w:date="2024-06-01T15:40:00Z">
            <w:rPr>
              <w:ins w:id="4227" w:author="Wilson Centaurus" w:date="2024-05-26T16:41:00Z"/>
              <w:rFonts w:ascii="Times New Roman" w:hAnsi="Times New Roman" w:cs="Times New Roman"/>
              <w:sz w:val="36"/>
              <w:szCs w:val="36"/>
              <w:lang w:val="en-ZW"/>
            </w:rPr>
          </w:rPrChange>
        </w:rPr>
      </w:pPr>
      <w:ins w:id="4228" w:author="Wilson Centaurus" w:date="2024-05-26T16:41:00Z">
        <w:r w:rsidRPr="003C0854">
          <w:rPr>
            <w:rFonts w:ascii="Times New Roman" w:hAnsi="Times New Roman" w:cs="Times New Roman"/>
            <w:b/>
            <w:bCs/>
            <w:sz w:val="24"/>
            <w:szCs w:val="24"/>
            <w:lang w:val="en-ZW"/>
            <w:rPrChange w:id="4229" w:author="Wilson" w:date="2024-06-01T15:40:00Z">
              <w:rPr>
                <w:rFonts w:ascii="Times New Roman" w:hAnsi="Times New Roman" w:cs="Times New Roman"/>
                <w:b/>
                <w:bCs/>
                <w:sz w:val="36"/>
                <w:szCs w:val="36"/>
                <w:lang w:val="en-ZW"/>
              </w:rPr>
            </w:rPrChange>
          </w:rPr>
          <w:t>Explore Additional Sensors</w:t>
        </w:r>
        <w:r w:rsidRPr="003C0854">
          <w:rPr>
            <w:rFonts w:ascii="Times New Roman" w:hAnsi="Times New Roman" w:cs="Times New Roman"/>
            <w:sz w:val="24"/>
            <w:szCs w:val="24"/>
            <w:lang w:val="en-ZW"/>
            <w:rPrChange w:id="4230" w:author="Wilson" w:date="2024-06-01T15:40:00Z">
              <w:rPr>
                <w:rFonts w:ascii="Times New Roman" w:hAnsi="Times New Roman" w:cs="Times New Roman"/>
                <w:sz w:val="36"/>
                <w:szCs w:val="36"/>
                <w:lang w:val="en-ZW"/>
              </w:rPr>
            </w:rPrChange>
          </w:rPr>
          <w:t>: Incorporat</w:t>
        </w:r>
      </w:ins>
      <w:ins w:id="4231" w:author="Wilson" w:date="2024-06-01T15:58:00Z">
        <w:r w:rsidR="00455DD3">
          <w:rPr>
            <w:rFonts w:ascii="Times New Roman" w:hAnsi="Times New Roman" w:cs="Times New Roman"/>
            <w:sz w:val="24"/>
            <w:szCs w:val="24"/>
            <w:lang w:val="en-ZW"/>
          </w:rPr>
          <w:t>ing</w:t>
        </w:r>
      </w:ins>
      <w:ins w:id="4232" w:author="Wilson Centaurus" w:date="2024-05-26T16:41:00Z">
        <w:del w:id="4233" w:author="Wilson" w:date="2024-06-01T15:58:00Z">
          <w:r w:rsidRPr="003C0854" w:rsidDel="00455DD3">
            <w:rPr>
              <w:rFonts w:ascii="Times New Roman" w:hAnsi="Times New Roman" w:cs="Times New Roman"/>
              <w:sz w:val="24"/>
              <w:szCs w:val="24"/>
              <w:lang w:val="en-ZW"/>
              <w:rPrChange w:id="4234" w:author="Wilson" w:date="2024-06-01T15:40:00Z">
                <w:rPr>
                  <w:rFonts w:ascii="Times New Roman" w:hAnsi="Times New Roman" w:cs="Times New Roman"/>
                  <w:sz w:val="36"/>
                  <w:szCs w:val="36"/>
                  <w:lang w:val="en-ZW"/>
                </w:rPr>
              </w:rPrChange>
            </w:rPr>
            <w:delText>e</w:delText>
          </w:r>
        </w:del>
        <w:r w:rsidRPr="003C0854">
          <w:rPr>
            <w:rFonts w:ascii="Times New Roman" w:hAnsi="Times New Roman" w:cs="Times New Roman"/>
            <w:sz w:val="24"/>
            <w:szCs w:val="24"/>
            <w:lang w:val="en-ZW"/>
            <w:rPrChange w:id="4235" w:author="Wilson" w:date="2024-06-01T15:40:00Z">
              <w:rPr>
                <w:rFonts w:ascii="Times New Roman" w:hAnsi="Times New Roman" w:cs="Times New Roman"/>
                <w:sz w:val="36"/>
                <w:szCs w:val="36"/>
                <w:lang w:val="en-ZW"/>
              </w:rPr>
            </w:rPrChange>
          </w:rPr>
          <w:t xml:space="preserve"> more sensors for comprehensive monitoring, such as nutrient levels in water and fish health indicators.</w:t>
        </w:r>
      </w:ins>
    </w:p>
    <w:p w14:paraId="6B374D65" w14:textId="1BB5209B" w:rsidR="00BD675A" w:rsidRPr="003C0854" w:rsidRDefault="00BD675A" w:rsidP="00BD675A">
      <w:pPr>
        <w:numPr>
          <w:ilvl w:val="0"/>
          <w:numId w:val="56"/>
        </w:numPr>
        <w:jc w:val="both"/>
        <w:rPr>
          <w:ins w:id="4236" w:author="Wilson Centaurus" w:date="2024-05-26T16:41:00Z"/>
          <w:rFonts w:ascii="Times New Roman" w:hAnsi="Times New Roman" w:cs="Times New Roman"/>
          <w:sz w:val="24"/>
          <w:szCs w:val="24"/>
          <w:lang w:val="en-ZW"/>
          <w:rPrChange w:id="4237" w:author="Wilson" w:date="2024-06-01T15:40:00Z">
            <w:rPr>
              <w:ins w:id="4238" w:author="Wilson Centaurus" w:date="2024-05-26T16:41:00Z"/>
              <w:rFonts w:ascii="Times New Roman" w:hAnsi="Times New Roman" w:cs="Times New Roman"/>
              <w:sz w:val="36"/>
              <w:szCs w:val="36"/>
              <w:lang w:val="en-ZW"/>
            </w:rPr>
          </w:rPrChange>
        </w:rPr>
      </w:pPr>
      <w:ins w:id="4239" w:author="Wilson Centaurus" w:date="2024-05-26T16:41:00Z">
        <w:r w:rsidRPr="003C0854">
          <w:rPr>
            <w:rFonts w:ascii="Times New Roman" w:hAnsi="Times New Roman" w:cs="Times New Roman"/>
            <w:b/>
            <w:bCs/>
            <w:sz w:val="24"/>
            <w:szCs w:val="24"/>
            <w:lang w:val="en-ZW"/>
            <w:rPrChange w:id="4240" w:author="Wilson" w:date="2024-06-01T15:40:00Z">
              <w:rPr>
                <w:rFonts w:ascii="Times New Roman" w:hAnsi="Times New Roman" w:cs="Times New Roman"/>
                <w:b/>
                <w:bCs/>
                <w:sz w:val="36"/>
                <w:szCs w:val="36"/>
                <w:lang w:val="en-ZW"/>
              </w:rPr>
            </w:rPrChange>
          </w:rPr>
          <w:t>Develop Mobile Applications</w:t>
        </w:r>
        <w:r w:rsidRPr="003C0854">
          <w:rPr>
            <w:rFonts w:ascii="Times New Roman" w:hAnsi="Times New Roman" w:cs="Times New Roman"/>
            <w:sz w:val="24"/>
            <w:szCs w:val="24"/>
            <w:lang w:val="en-ZW"/>
            <w:rPrChange w:id="4241" w:author="Wilson" w:date="2024-06-01T15:40:00Z">
              <w:rPr>
                <w:rFonts w:ascii="Times New Roman" w:hAnsi="Times New Roman" w:cs="Times New Roman"/>
                <w:sz w:val="36"/>
                <w:szCs w:val="36"/>
                <w:lang w:val="en-ZW"/>
              </w:rPr>
            </w:rPrChange>
          </w:rPr>
          <w:t>: Creat</w:t>
        </w:r>
      </w:ins>
      <w:ins w:id="4242" w:author="Wilson" w:date="2024-06-01T15:58:00Z">
        <w:r w:rsidR="00455DD3">
          <w:rPr>
            <w:rFonts w:ascii="Times New Roman" w:hAnsi="Times New Roman" w:cs="Times New Roman"/>
            <w:sz w:val="24"/>
            <w:szCs w:val="24"/>
            <w:lang w:val="en-ZW"/>
          </w:rPr>
          <w:t>ing</w:t>
        </w:r>
      </w:ins>
      <w:ins w:id="4243" w:author="Wilson Centaurus" w:date="2024-05-26T16:41:00Z">
        <w:del w:id="4244" w:author="Wilson" w:date="2024-06-01T15:58:00Z">
          <w:r w:rsidRPr="003C0854" w:rsidDel="00455DD3">
            <w:rPr>
              <w:rFonts w:ascii="Times New Roman" w:hAnsi="Times New Roman" w:cs="Times New Roman"/>
              <w:sz w:val="24"/>
              <w:szCs w:val="24"/>
              <w:lang w:val="en-ZW"/>
              <w:rPrChange w:id="4245" w:author="Wilson" w:date="2024-06-01T15:40:00Z">
                <w:rPr>
                  <w:rFonts w:ascii="Times New Roman" w:hAnsi="Times New Roman" w:cs="Times New Roman"/>
                  <w:sz w:val="36"/>
                  <w:szCs w:val="36"/>
                  <w:lang w:val="en-ZW"/>
                </w:rPr>
              </w:rPrChange>
            </w:rPr>
            <w:delText>e</w:delText>
          </w:r>
        </w:del>
        <w:r w:rsidRPr="003C0854">
          <w:rPr>
            <w:rFonts w:ascii="Times New Roman" w:hAnsi="Times New Roman" w:cs="Times New Roman"/>
            <w:sz w:val="24"/>
            <w:szCs w:val="24"/>
            <w:lang w:val="en-ZW"/>
            <w:rPrChange w:id="4246" w:author="Wilson" w:date="2024-06-01T15:40:00Z">
              <w:rPr>
                <w:rFonts w:ascii="Times New Roman" w:hAnsi="Times New Roman" w:cs="Times New Roman"/>
                <w:sz w:val="36"/>
                <w:szCs w:val="36"/>
                <w:lang w:val="en-ZW"/>
              </w:rPr>
            </w:rPrChange>
          </w:rPr>
          <w:t xml:space="preserve"> mobile apps for remote monitoring and control, providing greater flexibility.</w:t>
        </w:r>
      </w:ins>
    </w:p>
    <w:p w14:paraId="43A10BB6" w14:textId="5323806A" w:rsidR="00BD675A" w:rsidRDefault="00BD675A" w:rsidP="00BD675A">
      <w:pPr>
        <w:numPr>
          <w:ilvl w:val="0"/>
          <w:numId w:val="56"/>
        </w:numPr>
        <w:jc w:val="both"/>
        <w:rPr>
          <w:ins w:id="4247" w:author="Wilson" w:date="2024-06-01T15:58:00Z"/>
          <w:rFonts w:ascii="Times New Roman" w:hAnsi="Times New Roman" w:cs="Times New Roman"/>
          <w:sz w:val="24"/>
          <w:szCs w:val="24"/>
          <w:lang w:val="en-ZW"/>
        </w:rPr>
      </w:pPr>
      <w:ins w:id="4248" w:author="Wilson Centaurus" w:date="2024-05-26T16:41:00Z">
        <w:r w:rsidRPr="003C0854">
          <w:rPr>
            <w:rFonts w:ascii="Times New Roman" w:hAnsi="Times New Roman" w:cs="Times New Roman"/>
            <w:b/>
            <w:bCs/>
            <w:sz w:val="24"/>
            <w:szCs w:val="24"/>
            <w:lang w:val="en-ZW"/>
            <w:rPrChange w:id="4249" w:author="Wilson" w:date="2024-06-01T15:40:00Z">
              <w:rPr>
                <w:rFonts w:ascii="Times New Roman" w:hAnsi="Times New Roman" w:cs="Times New Roman"/>
                <w:b/>
                <w:bCs/>
                <w:sz w:val="36"/>
                <w:szCs w:val="36"/>
                <w:lang w:val="en-ZW"/>
              </w:rPr>
            </w:rPrChange>
          </w:rPr>
          <w:t>Investigate Machine Learning Algorithms</w:t>
        </w:r>
        <w:r w:rsidRPr="003C0854">
          <w:rPr>
            <w:rFonts w:ascii="Times New Roman" w:hAnsi="Times New Roman" w:cs="Times New Roman"/>
            <w:sz w:val="24"/>
            <w:szCs w:val="24"/>
            <w:lang w:val="en-ZW"/>
            <w:rPrChange w:id="4250" w:author="Wilson" w:date="2024-06-01T15:40:00Z">
              <w:rPr>
                <w:rFonts w:ascii="Times New Roman" w:hAnsi="Times New Roman" w:cs="Times New Roman"/>
                <w:sz w:val="36"/>
                <w:szCs w:val="36"/>
                <w:lang w:val="en-ZW"/>
              </w:rPr>
            </w:rPrChange>
          </w:rPr>
          <w:t>: Implement</w:t>
        </w:r>
      </w:ins>
      <w:ins w:id="4251" w:author="Wilson" w:date="2024-06-01T15:58:00Z">
        <w:r w:rsidR="00455DD3">
          <w:rPr>
            <w:rFonts w:ascii="Times New Roman" w:hAnsi="Times New Roman" w:cs="Times New Roman"/>
            <w:sz w:val="24"/>
            <w:szCs w:val="24"/>
            <w:lang w:val="en-ZW"/>
          </w:rPr>
          <w:t>ing</w:t>
        </w:r>
      </w:ins>
      <w:ins w:id="4252" w:author="Wilson Centaurus" w:date="2024-05-26T16:41:00Z">
        <w:r w:rsidRPr="003C0854">
          <w:rPr>
            <w:rFonts w:ascii="Times New Roman" w:hAnsi="Times New Roman" w:cs="Times New Roman"/>
            <w:sz w:val="24"/>
            <w:szCs w:val="24"/>
            <w:lang w:val="en-ZW"/>
            <w:rPrChange w:id="4253" w:author="Wilson" w:date="2024-06-01T15:40:00Z">
              <w:rPr>
                <w:rFonts w:ascii="Times New Roman" w:hAnsi="Times New Roman" w:cs="Times New Roman"/>
                <w:sz w:val="36"/>
                <w:szCs w:val="36"/>
                <w:lang w:val="en-ZW"/>
              </w:rPr>
            </w:rPrChange>
          </w:rPr>
          <w:t xml:space="preserve"> predictive analytics for proactive management and optimized farming practices.</w:t>
        </w:r>
      </w:ins>
    </w:p>
    <w:p w14:paraId="1402480A" w14:textId="36925FD4" w:rsidR="00455DD3" w:rsidRDefault="00455DD3" w:rsidP="00455DD3">
      <w:pPr>
        <w:ind w:left="720"/>
        <w:jc w:val="both"/>
        <w:rPr>
          <w:ins w:id="4254" w:author="Wilson" w:date="2024-06-01T15:58:00Z"/>
          <w:rFonts w:ascii="Times New Roman" w:hAnsi="Times New Roman" w:cs="Times New Roman"/>
          <w:b/>
          <w:bCs/>
          <w:sz w:val="24"/>
          <w:szCs w:val="24"/>
          <w:lang w:val="en-ZW"/>
        </w:rPr>
      </w:pPr>
    </w:p>
    <w:p w14:paraId="28732AB3" w14:textId="6539D0F8" w:rsidR="00455DD3" w:rsidRDefault="00455DD3" w:rsidP="00455DD3">
      <w:pPr>
        <w:ind w:left="720"/>
        <w:jc w:val="both"/>
        <w:rPr>
          <w:ins w:id="4255" w:author="Wilson" w:date="2024-06-01T15:58:00Z"/>
          <w:rFonts w:ascii="Times New Roman" w:hAnsi="Times New Roman" w:cs="Times New Roman"/>
          <w:b/>
          <w:bCs/>
          <w:sz w:val="24"/>
          <w:szCs w:val="24"/>
          <w:lang w:val="en-ZW"/>
        </w:rPr>
      </w:pPr>
    </w:p>
    <w:p w14:paraId="76129FEB" w14:textId="77777777" w:rsidR="00455DD3" w:rsidRPr="003C0854" w:rsidRDefault="00455DD3">
      <w:pPr>
        <w:ind w:left="720"/>
        <w:jc w:val="both"/>
        <w:rPr>
          <w:ins w:id="4256" w:author="Wilson Centaurus" w:date="2024-05-26T16:41:00Z"/>
          <w:rFonts w:ascii="Times New Roman" w:hAnsi="Times New Roman" w:cs="Times New Roman"/>
          <w:sz w:val="24"/>
          <w:szCs w:val="24"/>
          <w:lang w:val="en-ZW"/>
          <w:rPrChange w:id="4257" w:author="Wilson" w:date="2024-06-01T15:40:00Z">
            <w:rPr>
              <w:ins w:id="4258" w:author="Wilson Centaurus" w:date="2024-05-26T16:41:00Z"/>
              <w:rFonts w:ascii="Times New Roman" w:hAnsi="Times New Roman" w:cs="Times New Roman"/>
              <w:sz w:val="36"/>
              <w:szCs w:val="36"/>
              <w:lang w:val="en-ZW"/>
            </w:rPr>
          </w:rPrChange>
        </w:rPr>
        <w:pPrChange w:id="4259" w:author="Wilson" w:date="2024-06-01T15:58:00Z">
          <w:pPr>
            <w:numPr>
              <w:numId w:val="56"/>
            </w:numPr>
            <w:tabs>
              <w:tab w:val="num" w:pos="720"/>
            </w:tabs>
            <w:ind w:left="720" w:hanging="360"/>
            <w:jc w:val="both"/>
          </w:pPr>
        </w:pPrChange>
      </w:pPr>
    </w:p>
    <w:p w14:paraId="144B0DE0" w14:textId="438DF4CE" w:rsidR="00BD675A" w:rsidRDefault="00455DD3" w:rsidP="003C0854">
      <w:pPr>
        <w:pStyle w:val="Heading2"/>
        <w:rPr>
          <w:ins w:id="4260" w:author="Wilson" w:date="2024-06-01T15:58:00Z"/>
          <w:rFonts w:ascii="Times New Roman" w:hAnsi="Times New Roman" w:cs="Times New Roman"/>
          <w:b/>
          <w:bCs/>
          <w:color w:val="auto"/>
          <w:sz w:val="32"/>
          <w:szCs w:val="32"/>
        </w:rPr>
      </w:pPr>
      <w:ins w:id="4261" w:author="Wilson" w:date="2024-06-01T15:55:00Z">
        <w:r>
          <w:rPr>
            <w:rFonts w:ascii="Times New Roman" w:hAnsi="Times New Roman" w:cs="Times New Roman"/>
            <w:b/>
            <w:bCs/>
            <w:color w:val="auto"/>
            <w:sz w:val="32"/>
            <w:szCs w:val="32"/>
          </w:rPr>
          <w:t>6</w:t>
        </w:r>
      </w:ins>
      <w:ins w:id="4262" w:author="Wilson Centaurus" w:date="2024-05-26T16:41:00Z">
        <w:del w:id="4263" w:author="Wilson" w:date="2024-06-01T15:55: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w:t>
        </w:r>
      </w:ins>
      <w:ins w:id="4264" w:author="Wilson" w:date="2024-06-01T15:55:00Z">
        <w:r>
          <w:rPr>
            <w:rFonts w:ascii="Times New Roman" w:hAnsi="Times New Roman" w:cs="Times New Roman"/>
            <w:b/>
            <w:bCs/>
            <w:color w:val="auto"/>
            <w:sz w:val="32"/>
            <w:szCs w:val="32"/>
          </w:rPr>
          <w:t>8</w:t>
        </w:r>
      </w:ins>
      <w:ins w:id="4265" w:author="Wilson Centaurus" w:date="2024-05-26T16:41:00Z">
        <w:del w:id="4266" w:author="Wilson" w:date="2024-06-01T15:55:00Z">
          <w:r w:rsidR="003C0854" w:rsidRPr="003C0854" w:rsidDel="00455DD3">
            <w:rPr>
              <w:rFonts w:ascii="Times New Roman" w:hAnsi="Times New Roman" w:cs="Times New Roman"/>
              <w:b/>
              <w:bCs/>
              <w:color w:val="auto"/>
              <w:sz w:val="32"/>
              <w:szCs w:val="32"/>
            </w:rPr>
            <w:delText>5</w:delText>
          </w:r>
        </w:del>
        <w:r w:rsidR="003C0854" w:rsidRPr="003C0854">
          <w:rPr>
            <w:rFonts w:ascii="Times New Roman" w:hAnsi="Times New Roman" w:cs="Times New Roman"/>
            <w:b/>
            <w:bCs/>
            <w:color w:val="auto"/>
            <w:sz w:val="32"/>
            <w:szCs w:val="32"/>
          </w:rPr>
          <w:t xml:space="preserve"> CONCLUSION</w:t>
        </w:r>
      </w:ins>
    </w:p>
    <w:p w14:paraId="37F5552F" w14:textId="77777777" w:rsidR="00455DD3" w:rsidRPr="00455DD3" w:rsidRDefault="00455DD3">
      <w:pPr>
        <w:rPr>
          <w:ins w:id="4267" w:author="Wilson Centaurus" w:date="2024-05-26T16:41:00Z"/>
          <w:rPrChange w:id="4268" w:author="Wilson" w:date="2024-06-01T15:58:00Z">
            <w:rPr>
              <w:ins w:id="4269" w:author="Wilson Centaurus" w:date="2024-05-26T16:41:00Z"/>
              <w:rFonts w:ascii="Times New Roman" w:hAnsi="Times New Roman" w:cs="Times New Roman"/>
              <w:b/>
              <w:bCs/>
              <w:sz w:val="36"/>
              <w:szCs w:val="36"/>
              <w:lang w:val="en-ZW"/>
            </w:rPr>
          </w:rPrChange>
        </w:rPr>
        <w:pPrChange w:id="4270" w:author="Wilson" w:date="2024-06-01T15:58:00Z">
          <w:pPr>
            <w:jc w:val="both"/>
          </w:pPr>
        </w:pPrChange>
      </w:pPr>
    </w:p>
    <w:p w14:paraId="1E600C2A" w14:textId="59D1B773" w:rsidR="00BD675A" w:rsidRDefault="00BD675A" w:rsidP="00BD675A">
      <w:pPr>
        <w:jc w:val="both"/>
        <w:rPr>
          <w:ins w:id="4271" w:author="Wilson" w:date="2024-06-01T15:58:00Z"/>
          <w:rFonts w:ascii="Times New Roman" w:hAnsi="Times New Roman" w:cs="Times New Roman"/>
          <w:sz w:val="24"/>
          <w:szCs w:val="24"/>
          <w:lang w:val="en-ZW"/>
        </w:rPr>
      </w:pPr>
      <w:ins w:id="4272" w:author="Wilson Centaurus" w:date="2024-05-26T16:41:00Z">
        <w:r w:rsidRPr="003C0854">
          <w:rPr>
            <w:rFonts w:ascii="Times New Roman" w:hAnsi="Times New Roman" w:cs="Times New Roman"/>
            <w:sz w:val="24"/>
            <w:szCs w:val="24"/>
            <w:lang w:val="en-ZW"/>
            <w:rPrChange w:id="4273" w:author="Wilson" w:date="2024-06-01T15:40:00Z">
              <w:rPr>
                <w:rFonts w:ascii="Times New Roman" w:hAnsi="Times New Roman" w:cs="Times New Roman"/>
                <w:sz w:val="36"/>
                <w:szCs w:val="36"/>
                <w:lang w:val="en-ZW"/>
              </w:rPr>
            </w:rPrChange>
          </w:rPr>
          <w:t>In conclusion, the Aquaponics-Integrated Smart Farming System developed in this project has the potential to transform fish farming at Zimunda Estate. By leveraging advanced technologies, the system offers a cost-effective, reliable, and efficient solution for managing aquaponics environments. The user-friendly interface and real-time data capabilities enable proactive management and informed decision-making, contributing to higher productivity and sustainability.</w:t>
        </w:r>
      </w:ins>
    </w:p>
    <w:p w14:paraId="5D77ACA3" w14:textId="77777777" w:rsidR="00455DD3" w:rsidRPr="003C0854" w:rsidRDefault="00455DD3" w:rsidP="00BD675A">
      <w:pPr>
        <w:jc w:val="both"/>
        <w:rPr>
          <w:ins w:id="4274" w:author="Wilson Centaurus" w:date="2024-05-26T16:41:00Z"/>
          <w:rFonts w:ascii="Times New Roman" w:hAnsi="Times New Roman" w:cs="Times New Roman"/>
          <w:sz w:val="24"/>
          <w:szCs w:val="24"/>
          <w:lang w:val="en-ZW"/>
          <w:rPrChange w:id="4275" w:author="Wilson" w:date="2024-06-01T15:40:00Z">
            <w:rPr>
              <w:ins w:id="4276" w:author="Wilson Centaurus" w:date="2024-05-26T16:41:00Z"/>
              <w:rFonts w:ascii="Times New Roman" w:hAnsi="Times New Roman" w:cs="Times New Roman"/>
              <w:sz w:val="36"/>
              <w:szCs w:val="36"/>
              <w:lang w:val="en-ZW"/>
            </w:rPr>
          </w:rPrChange>
        </w:rPr>
      </w:pPr>
    </w:p>
    <w:p w14:paraId="65BF6D2A" w14:textId="5326DEB4" w:rsidR="00BD675A" w:rsidRDefault="00BD675A" w:rsidP="00BD675A">
      <w:pPr>
        <w:jc w:val="both"/>
        <w:rPr>
          <w:ins w:id="4277" w:author="Wilson" w:date="2024-06-01T15:58:00Z"/>
          <w:rFonts w:ascii="Times New Roman" w:hAnsi="Times New Roman" w:cs="Times New Roman"/>
          <w:sz w:val="24"/>
          <w:szCs w:val="24"/>
          <w:lang w:val="en-ZW"/>
        </w:rPr>
      </w:pPr>
      <w:ins w:id="4278" w:author="Wilson Centaurus" w:date="2024-05-26T16:41:00Z">
        <w:r w:rsidRPr="003C0854">
          <w:rPr>
            <w:rFonts w:ascii="Times New Roman" w:hAnsi="Times New Roman" w:cs="Times New Roman"/>
            <w:sz w:val="24"/>
            <w:szCs w:val="24"/>
            <w:lang w:val="en-ZW"/>
            <w:rPrChange w:id="4279" w:author="Wilson" w:date="2024-06-01T15:40:00Z">
              <w:rPr>
                <w:rFonts w:ascii="Times New Roman" w:hAnsi="Times New Roman" w:cs="Times New Roman"/>
                <w:sz w:val="36"/>
                <w:szCs w:val="36"/>
                <w:lang w:val="en-ZW"/>
              </w:rPr>
            </w:rPrChange>
          </w:rPr>
          <w:t>This project addresses critical gaps in traditional fish farming practices, offering a scalable and adaptable solution for various farming setups. As we continue to refine and enhance the system, we move closer to achieving a future where smart farming technologies are widely adopted, ensuring sustainable and profitable aquaponics operations.</w:t>
        </w:r>
      </w:ins>
    </w:p>
    <w:p w14:paraId="153A720A" w14:textId="77777777" w:rsidR="00455DD3" w:rsidRPr="003C0854" w:rsidRDefault="00455DD3" w:rsidP="00BD675A">
      <w:pPr>
        <w:jc w:val="both"/>
        <w:rPr>
          <w:ins w:id="4280" w:author="Wilson Centaurus" w:date="2024-05-26T16:41:00Z"/>
          <w:rFonts w:ascii="Times New Roman" w:hAnsi="Times New Roman" w:cs="Times New Roman"/>
          <w:sz w:val="24"/>
          <w:szCs w:val="24"/>
          <w:lang w:val="en-ZW"/>
          <w:rPrChange w:id="4281" w:author="Wilson" w:date="2024-06-01T15:40:00Z">
            <w:rPr>
              <w:ins w:id="4282" w:author="Wilson Centaurus" w:date="2024-05-26T16:41:00Z"/>
              <w:rFonts w:ascii="Times New Roman" w:hAnsi="Times New Roman" w:cs="Times New Roman"/>
              <w:sz w:val="36"/>
              <w:szCs w:val="36"/>
              <w:lang w:val="en-ZW"/>
            </w:rPr>
          </w:rPrChange>
        </w:rPr>
      </w:pPr>
    </w:p>
    <w:p w14:paraId="7BCBD027" w14:textId="77777777" w:rsidR="00BD675A" w:rsidRPr="003C0854" w:rsidRDefault="00BD675A" w:rsidP="00BD675A">
      <w:pPr>
        <w:jc w:val="both"/>
        <w:rPr>
          <w:ins w:id="4283" w:author="Wilson Centaurus" w:date="2024-05-26T16:41:00Z"/>
          <w:rFonts w:ascii="Times New Roman" w:hAnsi="Times New Roman" w:cs="Times New Roman"/>
          <w:sz w:val="24"/>
          <w:szCs w:val="24"/>
          <w:lang w:val="en-ZW"/>
          <w:rPrChange w:id="4284" w:author="Wilson" w:date="2024-06-01T15:40:00Z">
            <w:rPr>
              <w:ins w:id="4285" w:author="Wilson Centaurus" w:date="2024-05-26T16:41:00Z"/>
              <w:rFonts w:ascii="Times New Roman" w:hAnsi="Times New Roman" w:cs="Times New Roman"/>
              <w:sz w:val="36"/>
              <w:szCs w:val="36"/>
              <w:lang w:val="en-ZW"/>
            </w:rPr>
          </w:rPrChange>
        </w:rPr>
      </w:pPr>
      <w:ins w:id="4286" w:author="Wilson Centaurus" w:date="2024-05-26T16:41:00Z">
        <w:r w:rsidRPr="003C0854">
          <w:rPr>
            <w:rFonts w:ascii="Times New Roman" w:hAnsi="Times New Roman" w:cs="Times New Roman"/>
            <w:sz w:val="24"/>
            <w:szCs w:val="24"/>
            <w:lang w:val="en-ZW"/>
            <w:rPrChange w:id="4287" w:author="Wilson" w:date="2024-06-01T15:40:00Z">
              <w:rPr>
                <w:rFonts w:ascii="Times New Roman" w:hAnsi="Times New Roman" w:cs="Times New Roman"/>
                <w:sz w:val="36"/>
                <w:szCs w:val="36"/>
                <w:lang w:val="en-ZW"/>
              </w:rPr>
            </w:rPrChange>
          </w:rPr>
          <w:t>Future developments and refinements will further enhance the system's capabilities and impact. Through continued innovation and improvement, we aim to enable farmers to achieve better outcomes, reduce environmental impact, and ensure food security. The smart farming system at Zimunda Estate serves as a model for the integration of technology in agriculture, paving the way for more advanced and efficient farming practices globally.</w:t>
        </w:r>
      </w:ins>
    </w:p>
    <w:p w14:paraId="486A17C0" w14:textId="77777777" w:rsidR="00574717" w:rsidRDefault="00574717" w:rsidP="00BD7DC4">
      <w:pPr>
        <w:jc w:val="both"/>
        <w:rPr>
          <w:ins w:id="4288" w:author="Wilson Centaurus" w:date="2024-05-26T16:30:00Z"/>
          <w:rFonts w:ascii="Times New Roman" w:hAnsi="Times New Roman" w:cs="Times New Roman"/>
          <w:sz w:val="36"/>
          <w:szCs w:val="36"/>
          <w:lang w:val="en-US"/>
        </w:rPr>
      </w:pPr>
    </w:p>
    <w:p w14:paraId="771DF572" w14:textId="77777777" w:rsidR="00574717" w:rsidRDefault="00574717" w:rsidP="00BD7DC4">
      <w:pPr>
        <w:jc w:val="both"/>
        <w:rPr>
          <w:ins w:id="4289" w:author="Wilson Centaurus" w:date="2024-05-26T16:30:00Z"/>
          <w:rFonts w:ascii="Times New Roman" w:hAnsi="Times New Roman" w:cs="Times New Roman"/>
          <w:sz w:val="36"/>
          <w:szCs w:val="36"/>
          <w:lang w:val="en-US"/>
        </w:rPr>
      </w:pPr>
    </w:p>
    <w:p w14:paraId="2F8C62AA" w14:textId="77777777" w:rsidR="00574717" w:rsidRDefault="00574717" w:rsidP="00BD7DC4">
      <w:pPr>
        <w:jc w:val="both"/>
        <w:rPr>
          <w:ins w:id="4290" w:author="Wilson Centaurus" w:date="2024-05-26T16:30:00Z"/>
          <w:rFonts w:ascii="Times New Roman" w:hAnsi="Times New Roman" w:cs="Times New Roman"/>
          <w:sz w:val="36"/>
          <w:szCs w:val="36"/>
          <w:lang w:val="en-US"/>
        </w:rPr>
      </w:pPr>
    </w:p>
    <w:p w14:paraId="44CFC6A4" w14:textId="77777777" w:rsidR="00574717" w:rsidRDefault="00574717" w:rsidP="00BD7DC4">
      <w:pPr>
        <w:jc w:val="both"/>
        <w:rPr>
          <w:ins w:id="4291" w:author="Wilson Centaurus" w:date="2024-05-26T16:30:00Z"/>
          <w:rFonts w:ascii="Times New Roman" w:hAnsi="Times New Roman" w:cs="Times New Roman"/>
          <w:sz w:val="36"/>
          <w:szCs w:val="36"/>
          <w:lang w:val="en-US"/>
        </w:rPr>
      </w:pPr>
    </w:p>
    <w:p w14:paraId="51DDB1EE" w14:textId="77777777" w:rsidR="00574717" w:rsidRDefault="00574717" w:rsidP="00BD7DC4">
      <w:pPr>
        <w:jc w:val="both"/>
        <w:rPr>
          <w:ins w:id="4292" w:author="Wilson Centaurus" w:date="2024-05-26T16:30:00Z"/>
          <w:rFonts w:ascii="Times New Roman" w:hAnsi="Times New Roman" w:cs="Times New Roman"/>
          <w:sz w:val="36"/>
          <w:szCs w:val="36"/>
          <w:lang w:val="en-US"/>
        </w:rPr>
      </w:pPr>
    </w:p>
    <w:p w14:paraId="1FB99DF4" w14:textId="77777777" w:rsidR="00574717" w:rsidRDefault="00574717" w:rsidP="00BD7DC4">
      <w:pPr>
        <w:jc w:val="both"/>
        <w:rPr>
          <w:ins w:id="4293" w:author="Wilson Centaurus" w:date="2024-05-26T16:30:00Z"/>
          <w:rFonts w:ascii="Times New Roman" w:hAnsi="Times New Roman" w:cs="Times New Roman"/>
          <w:sz w:val="36"/>
          <w:szCs w:val="36"/>
          <w:lang w:val="en-US"/>
        </w:rPr>
      </w:pPr>
    </w:p>
    <w:p w14:paraId="320CB7C3" w14:textId="24E70DA4" w:rsidR="00574717" w:rsidRDefault="00574717" w:rsidP="00BD7DC4">
      <w:pPr>
        <w:jc w:val="both"/>
        <w:rPr>
          <w:ins w:id="4294" w:author="Wilson" w:date="2024-06-01T16:00:00Z"/>
          <w:rFonts w:ascii="Times New Roman" w:hAnsi="Times New Roman" w:cs="Times New Roman"/>
          <w:sz w:val="36"/>
          <w:szCs w:val="36"/>
          <w:lang w:val="en-US"/>
        </w:rPr>
      </w:pPr>
    </w:p>
    <w:p w14:paraId="4F031EA0" w14:textId="45BAB5FE" w:rsidR="00307A89" w:rsidRDefault="00307A89" w:rsidP="00BD7DC4">
      <w:pPr>
        <w:jc w:val="both"/>
        <w:rPr>
          <w:ins w:id="4295" w:author="Wilson" w:date="2024-06-01T16:00:00Z"/>
          <w:rFonts w:ascii="Times New Roman" w:hAnsi="Times New Roman" w:cs="Times New Roman"/>
          <w:sz w:val="36"/>
          <w:szCs w:val="36"/>
          <w:lang w:val="en-US"/>
        </w:rPr>
      </w:pPr>
    </w:p>
    <w:p w14:paraId="26E4B142" w14:textId="2E70FE9B" w:rsidR="00307A89" w:rsidRDefault="00307A89" w:rsidP="00BD7DC4">
      <w:pPr>
        <w:jc w:val="both"/>
        <w:rPr>
          <w:ins w:id="4296" w:author="Wilson" w:date="2024-06-01T16:00:00Z"/>
          <w:rFonts w:ascii="Times New Roman" w:hAnsi="Times New Roman" w:cs="Times New Roman"/>
          <w:sz w:val="36"/>
          <w:szCs w:val="36"/>
          <w:lang w:val="en-US"/>
        </w:rPr>
      </w:pPr>
    </w:p>
    <w:p w14:paraId="3FE43AAE" w14:textId="31ABEBCB" w:rsidR="00307A89" w:rsidRDefault="00307A89" w:rsidP="00BD7DC4">
      <w:pPr>
        <w:jc w:val="both"/>
        <w:rPr>
          <w:ins w:id="4297" w:author="Wilson" w:date="2024-06-01T16:00:00Z"/>
          <w:rFonts w:ascii="Times New Roman" w:hAnsi="Times New Roman" w:cs="Times New Roman"/>
          <w:sz w:val="36"/>
          <w:szCs w:val="36"/>
          <w:lang w:val="en-US"/>
        </w:rPr>
      </w:pPr>
    </w:p>
    <w:p w14:paraId="2B81A8A2" w14:textId="282F192F" w:rsidR="00307A89" w:rsidRDefault="00307A89" w:rsidP="00BD7DC4">
      <w:pPr>
        <w:jc w:val="both"/>
        <w:rPr>
          <w:ins w:id="4298" w:author="Wilson" w:date="2024-06-01T16:00:00Z"/>
          <w:rFonts w:ascii="Times New Roman" w:hAnsi="Times New Roman" w:cs="Times New Roman"/>
          <w:sz w:val="36"/>
          <w:szCs w:val="36"/>
          <w:lang w:val="en-US"/>
        </w:rPr>
      </w:pPr>
    </w:p>
    <w:p w14:paraId="31E5DABF" w14:textId="5A058D7A" w:rsidR="00307A89" w:rsidRDefault="00307A89" w:rsidP="00BD7DC4">
      <w:pPr>
        <w:jc w:val="both"/>
        <w:rPr>
          <w:ins w:id="4299" w:author="Wilson" w:date="2024-06-01T16:00:00Z"/>
          <w:rFonts w:ascii="Times New Roman" w:hAnsi="Times New Roman" w:cs="Times New Roman"/>
          <w:sz w:val="36"/>
          <w:szCs w:val="36"/>
          <w:lang w:val="en-US"/>
        </w:rPr>
      </w:pPr>
    </w:p>
    <w:p w14:paraId="22117516" w14:textId="12C598D3" w:rsidR="00307A89" w:rsidRDefault="00307A89" w:rsidP="00BD7DC4">
      <w:pPr>
        <w:jc w:val="both"/>
        <w:rPr>
          <w:ins w:id="4300" w:author="Wilson" w:date="2024-06-01T16:00:00Z"/>
          <w:rFonts w:ascii="Times New Roman" w:hAnsi="Times New Roman" w:cs="Times New Roman"/>
          <w:sz w:val="36"/>
          <w:szCs w:val="36"/>
          <w:lang w:val="en-US"/>
        </w:rPr>
      </w:pPr>
    </w:p>
    <w:p w14:paraId="4184833C" w14:textId="13AB7190" w:rsidR="00307A89" w:rsidRDefault="00307A89" w:rsidP="00BD7DC4">
      <w:pPr>
        <w:jc w:val="both"/>
        <w:rPr>
          <w:ins w:id="4301" w:author="Wilson" w:date="2024-06-01T16:00:00Z"/>
          <w:rFonts w:ascii="Times New Roman" w:hAnsi="Times New Roman" w:cs="Times New Roman"/>
          <w:sz w:val="36"/>
          <w:szCs w:val="36"/>
          <w:lang w:val="en-US"/>
        </w:rPr>
      </w:pPr>
    </w:p>
    <w:p w14:paraId="33304FD8" w14:textId="77777777" w:rsidR="00307A89" w:rsidRDefault="00307A89" w:rsidP="00BD7DC4">
      <w:pPr>
        <w:jc w:val="both"/>
        <w:rPr>
          <w:ins w:id="4302" w:author="Wilson Centaurus" w:date="2024-05-26T16:30:00Z"/>
          <w:rFonts w:ascii="Times New Roman" w:hAnsi="Times New Roman" w:cs="Times New Roman"/>
          <w:sz w:val="36"/>
          <w:szCs w:val="36"/>
          <w:lang w:val="en-US"/>
        </w:rPr>
      </w:pPr>
    </w:p>
    <w:p w14:paraId="2D228D9E" w14:textId="636EF07C" w:rsidR="003B5096" w:rsidRPr="00455DD3" w:rsidRDefault="00574717" w:rsidP="00BD7DC4">
      <w:pPr>
        <w:jc w:val="both"/>
        <w:rPr>
          <w:ins w:id="4303" w:author="Tafadzwa Wilson Sedze" w:date="2024-04-01T22:41:00Z"/>
          <w:rFonts w:ascii="Times New Roman" w:hAnsi="Times New Roman" w:cs="Times New Roman"/>
          <w:b/>
          <w:bCs/>
          <w:sz w:val="36"/>
          <w:szCs w:val="36"/>
          <w:lang w:val="en-US"/>
          <w:rPrChange w:id="4304" w:author="Wilson" w:date="2024-06-01T15:59:00Z">
            <w:rPr>
              <w:ins w:id="4305" w:author="Tafadzwa Wilson Sedze" w:date="2024-04-01T22:41:00Z"/>
              <w:rFonts w:ascii="Times New Roman" w:hAnsi="Times New Roman" w:cs="Times New Roman"/>
              <w:sz w:val="36"/>
              <w:szCs w:val="36"/>
              <w:lang w:val="en-US"/>
            </w:rPr>
          </w:rPrChange>
        </w:rPr>
      </w:pPr>
      <w:ins w:id="4306" w:author="Wilson Centaurus" w:date="2024-05-26T16:30:00Z">
        <w:r w:rsidRPr="00455DD3">
          <w:rPr>
            <w:rFonts w:ascii="Times New Roman" w:hAnsi="Times New Roman" w:cs="Times New Roman"/>
            <w:b/>
            <w:bCs/>
            <w:sz w:val="36"/>
            <w:szCs w:val="36"/>
            <w:lang w:val="en-US"/>
            <w:rPrChange w:id="4307" w:author="Wilson" w:date="2024-06-01T15:59:00Z">
              <w:rPr>
                <w:rFonts w:ascii="Times New Roman" w:hAnsi="Times New Roman" w:cs="Times New Roman"/>
                <w:sz w:val="36"/>
                <w:szCs w:val="36"/>
                <w:lang w:val="en-US"/>
              </w:rPr>
            </w:rPrChange>
          </w:rPr>
          <w:t>REFERENCES</w:t>
        </w:r>
      </w:ins>
    </w:p>
    <w:p w14:paraId="3732150E" w14:textId="77777777" w:rsidR="00574717" w:rsidRPr="00574717" w:rsidRDefault="00574717" w:rsidP="00574717">
      <w:pPr>
        <w:numPr>
          <w:ilvl w:val="0"/>
          <w:numId w:val="45"/>
        </w:numPr>
        <w:jc w:val="both"/>
        <w:rPr>
          <w:ins w:id="4308" w:author="Wilson Centaurus" w:date="2024-05-26T16:30:00Z"/>
          <w:rFonts w:ascii="Times New Roman" w:hAnsi="Times New Roman" w:cs="Times New Roman"/>
          <w:bCs/>
          <w:color w:val="000000" w:themeColor="text1"/>
          <w:sz w:val="24"/>
          <w:szCs w:val="24"/>
          <w:lang w:val="en-ZW"/>
        </w:rPr>
      </w:pPr>
      <w:ins w:id="4309" w:author="Wilson Centaurus" w:date="2024-05-26T16:30:00Z">
        <w:r w:rsidRPr="00574717">
          <w:rPr>
            <w:rFonts w:ascii="Times New Roman" w:hAnsi="Times New Roman" w:cs="Times New Roman"/>
            <w:bCs/>
            <w:color w:val="000000" w:themeColor="text1"/>
            <w:sz w:val="24"/>
            <w:szCs w:val="24"/>
            <w:lang w:val="en-ZW"/>
          </w:rPr>
          <w:t xml:space="preserve">Somerville, C., Cohen, M., </w:t>
        </w:r>
        <w:proofErr w:type="spellStart"/>
        <w:r w:rsidRPr="00574717">
          <w:rPr>
            <w:rFonts w:ascii="Times New Roman" w:hAnsi="Times New Roman" w:cs="Times New Roman"/>
            <w:bCs/>
            <w:color w:val="000000" w:themeColor="text1"/>
            <w:sz w:val="24"/>
            <w:szCs w:val="24"/>
            <w:lang w:val="en-ZW"/>
          </w:rPr>
          <w:t>Pantanella</w:t>
        </w:r>
        <w:proofErr w:type="spellEnd"/>
        <w:r w:rsidRPr="00574717">
          <w:rPr>
            <w:rFonts w:ascii="Times New Roman" w:hAnsi="Times New Roman" w:cs="Times New Roman"/>
            <w:bCs/>
            <w:color w:val="000000" w:themeColor="text1"/>
            <w:sz w:val="24"/>
            <w:szCs w:val="24"/>
            <w:lang w:val="en-ZW"/>
          </w:rPr>
          <w:t xml:space="preserve">, E., Stankus, A., &amp; </w:t>
        </w:r>
        <w:proofErr w:type="spellStart"/>
        <w:r w:rsidRPr="00574717">
          <w:rPr>
            <w:rFonts w:ascii="Times New Roman" w:hAnsi="Times New Roman" w:cs="Times New Roman"/>
            <w:bCs/>
            <w:color w:val="000000" w:themeColor="text1"/>
            <w:sz w:val="24"/>
            <w:szCs w:val="24"/>
            <w:lang w:val="en-ZW"/>
          </w:rPr>
          <w:t>Lovatelli</w:t>
        </w:r>
        <w:proofErr w:type="spellEnd"/>
        <w:r w:rsidRPr="00574717">
          <w:rPr>
            <w:rFonts w:ascii="Times New Roman" w:hAnsi="Times New Roman" w:cs="Times New Roman"/>
            <w:bCs/>
            <w:color w:val="000000" w:themeColor="text1"/>
            <w:sz w:val="24"/>
            <w:szCs w:val="24"/>
            <w:lang w:val="en-ZW"/>
          </w:rPr>
          <w:t>, A. (2014). Small-scale aquaponic food production: Integrated fish and plant farming. FAO Fisheries and Aquaculture Technical Paper No. 589. Rome, FAO.</w:t>
        </w:r>
      </w:ins>
    </w:p>
    <w:p w14:paraId="175E88EA" w14:textId="77777777" w:rsidR="00574717" w:rsidRPr="00574717" w:rsidRDefault="00574717" w:rsidP="00574717">
      <w:pPr>
        <w:numPr>
          <w:ilvl w:val="0"/>
          <w:numId w:val="45"/>
        </w:numPr>
        <w:jc w:val="both"/>
        <w:rPr>
          <w:ins w:id="4310" w:author="Wilson Centaurus" w:date="2024-05-26T16:30:00Z"/>
          <w:rFonts w:ascii="Times New Roman" w:hAnsi="Times New Roman" w:cs="Times New Roman"/>
          <w:bCs/>
          <w:color w:val="000000" w:themeColor="text1"/>
          <w:sz w:val="24"/>
          <w:szCs w:val="24"/>
          <w:lang w:val="en-ZW"/>
        </w:rPr>
      </w:pPr>
      <w:ins w:id="4311" w:author="Wilson Centaurus" w:date="2024-05-26T16:30:00Z">
        <w:r w:rsidRPr="00574717">
          <w:rPr>
            <w:rFonts w:ascii="Times New Roman" w:hAnsi="Times New Roman" w:cs="Times New Roman"/>
            <w:bCs/>
            <w:color w:val="000000" w:themeColor="text1"/>
            <w:sz w:val="24"/>
            <w:szCs w:val="24"/>
            <w:lang w:val="en-ZW"/>
          </w:rPr>
          <w:t>Rakocy, J. E., Masser, M. P., &amp; Losordo, T. M. (2006). Recirculating aquaculture tank production systems: Aquaponics—Integrating fish and plant culture. SRAC Publication No. 454.</w:t>
        </w:r>
      </w:ins>
    </w:p>
    <w:p w14:paraId="20B72FC8" w14:textId="77777777" w:rsidR="00574717" w:rsidRPr="00574717" w:rsidRDefault="00574717" w:rsidP="00574717">
      <w:pPr>
        <w:numPr>
          <w:ilvl w:val="0"/>
          <w:numId w:val="45"/>
        </w:numPr>
        <w:jc w:val="both"/>
        <w:rPr>
          <w:ins w:id="4312" w:author="Wilson Centaurus" w:date="2024-05-26T16:30:00Z"/>
          <w:rFonts w:ascii="Times New Roman" w:hAnsi="Times New Roman" w:cs="Times New Roman"/>
          <w:bCs/>
          <w:color w:val="000000" w:themeColor="text1"/>
          <w:sz w:val="24"/>
          <w:szCs w:val="24"/>
          <w:lang w:val="en-ZW"/>
        </w:rPr>
      </w:pPr>
      <w:ins w:id="4313" w:author="Wilson Centaurus" w:date="2024-05-26T16:30:00Z">
        <w:r w:rsidRPr="00574717">
          <w:rPr>
            <w:rFonts w:ascii="Times New Roman" w:hAnsi="Times New Roman" w:cs="Times New Roman"/>
            <w:bCs/>
            <w:color w:val="000000" w:themeColor="text1"/>
            <w:sz w:val="24"/>
            <w:szCs w:val="24"/>
            <w:lang w:val="en-ZW"/>
          </w:rPr>
          <w:t xml:space="preserve">Love, D. C., Fry, J. P., Li, X., Hill, E. S., </w:t>
        </w:r>
        <w:proofErr w:type="spellStart"/>
        <w:r w:rsidRPr="00574717">
          <w:rPr>
            <w:rFonts w:ascii="Times New Roman" w:hAnsi="Times New Roman" w:cs="Times New Roman"/>
            <w:bCs/>
            <w:color w:val="000000" w:themeColor="text1"/>
            <w:sz w:val="24"/>
            <w:szCs w:val="24"/>
            <w:lang w:val="en-ZW"/>
          </w:rPr>
          <w:t>Genello</w:t>
        </w:r>
        <w:proofErr w:type="spellEnd"/>
        <w:r w:rsidRPr="00574717">
          <w:rPr>
            <w:rFonts w:ascii="Times New Roman" w:hAnsi="Times New Roman" w:cs="Times New Roman"/>
            <w:bCs/>
            <w:color w:val="000000" w:themeColor="text1"/>
            <w:sz w:val="24"/>
            <w:szCs w:val="24"/>
            <w:lang w:val="en-ZW"/>
          </w:rPr>
          <w:t>, L., Semmens, K., &amp; Thompson, R. E. (2015). Commercial aquaponics production and profitability: Findings from an international survey. Aquaculture, 435, 67-74.</w:t>
        </w:r>
      </w:ins>
    </w:p>
    <w:p w14:paraId="2EB0DD08" w14:textId="77777777" w:rsidR="00574717" w:rsidRPr="00574717" w:rsidRDefault="00574717" w:rsidP="00574717">
      <w:pPr>
        <w:numPr>
          <w:ilvl w:val="0"/>
          <w:numId w:val="45"/>
        </w:numPr>
        <w:jc w:val="both"/>
        <w:rPr>
          <w:ins w:id="4314" w:author="Wilson Centaurus" w:date="2024-05-26T16:30:00Z"/>
          <w:rFonts w:ascii="Times New Roman" w:hAnsi="Times New Roman" w:cs="Times New Roman"/>
          <w:bCs/>
          <w:color w:val="000000" w:themeColor="text1"/>
          <w:sz w:val="24"/>
          <w:szCs w:val="24"/>
          <w:lang w:val="en-ZW"/>
        </w:rPr>
      </w:pPr>
      <w:proofErr w:type="spellStart"/>
      <w:ins w:id="4315" w:author="Wilson Centaurus" w:date="2024-05-26T16:30:00Z">
        <w:r w:rsidRPr="00574717">
          <w:rPr>
            <w:rFonts w:ascii="Times New Roman" w:hAnsi="Times New Roman" w:cs="Times New Roman"/>
            <w:bCs/>
            <w:color w:val="000000" w:themeColor="text1"/>
            <w:sz w:val="24"/>
            <w:szCs w:val="24"/>
            <w:lang w:val="en-ZW"/>
          </w:rPr>
          <w:t>Goddek</w:t>
        </w:r>
        <w:proofErr w:type="spellEnd"/>
        <w:r w:rsidRPr="00574717">
          <w:rPr>
            <w:rFonts w:ascii="Times New Roman" w:hAnsi="Times New Roman" w:cs="Times New Roman"/>
            <w:bCs/>
            <w:color w:val="000000" w:themeColor="text1"/>
            <w:sz w:val="24"/>
            <w:szCs w:val="24"/>
            <w:lang w:val="en-ZW"/>
          </w:rPr>
          <w:t>, S., Joyce, A., Kotzen, B., &amp; Burnell, G. (Eds.). (2019). Aquaponics Food Production Systems: Combined Aquaculture and Hydroponic Production Technologies for the Future. Springer Nature.</w:t>
        </w:r>
      </w:ins>
    </w:p>
    <w:p w14:paraId="521C396C" w14:textId="77777777" w:rsidR="00574717" w:rsidRPr="00574717" w:rsidRDefault="00574717" w:rsidP="00574717">
      <w:pPr>
        <w:numPr>
          <w:ilvl w:val="0"/>
          <w:numId w:val="45"/>
        </w:numPr>
        <w:jc w:val="both"/>
        <w:rPr>
          <w:ins w:id="4316" w:author="Wilson Centaurus" w:date="2024-05-26T16:30:00Z"/>
          <w:rFonts w:ascii="Times New Roman" w:hAnsi="Times New Roman" w:cs="Times New Roman"/>
          <w:bCs/>
          <w:color w:val="000000" w:themeColor="text1"/>
          <w:sz w:val="24"/>
          <w:szCs w:val="24"/>
          <w:lang w:val="en-ZW"/>
        </w:rPr>
      </w:pPr>
      <w:ins w:id="4317" w:author="Wilson Centaurus" w:date="2024-05-26T16:30:00Z">
        <w:r w:rsidRPr="00574717">
          <w:rPr>
            <w:rFonts w:ascii="Times New Roman" w:hAnsi="Times New Roman" w:cs="Times New Roman"/>
            <w:bCs/>
            <w:color w:val="000000" w:themeColor="text1"/>
            <w:sz w:val="24"/>
            <w:szCs w:val="24"/>
            <w:lang w:val="en-ZW"/>
          </w:rPr>
          <w:t>Resh, H. M. (2012). Hydroponic Food Production: A Definitive Guidebook for the Advanced Home Gardener and the Commercial Hydroponic Grower. CRC Press.</w:t>
        </w:r>
      </w:ins>
    </w:p>
    <w:p w14:paraId="1FD3C2F2" w14:textId="77777777" w:rsidR="00574717" w:rsidRPr="00574717" w:rsidRDefault="00574717" w:rsidP="00574717">
      <w:pPr>
        <w:numPr>
          <w:ilvl w:val="0"/>
          <w:numId w:val="45"/>
        </w:numPr>
        <w:jc w:val="both"/>
        <w:rPr>
          <w:ins w:id="4318" w:author="Wilson Centaurus" w:date="2024-05-26T16:30:00Z"/>
          <w:rFonts w:ascii="Times New Roman" w:hAnsi="Times New Roman" w:cs="Times New Roman"/>
          <w:bCs/>
          <w:color w:val="000000" w:themeColor="text1"/>
          <w:sz w:val="24"/>
          <w:szCs w:val="24"/>
          <w:lang w:val="en-ZW"/>
        </w:rPr>
      </w:pPr>
      <w:ins w:id="4319" w:author="Wilson Centaurus" w:date="2024-05-26T16:30:00Z">
        <w:r w:rsidRPr="00574717">
          <w:rPr>
            <w:rFonts w:ascii="Times New Roman" w:hAnsi="Times New Roman" w:cs="Times New Roman"/>
            <w:bCs/>
            <w:color w:val="000000" w:themeColor="text1"/>
            <w:sz w:val="24"/>
            <w:szCs w:val="24"/>
            <w:lang w:val="en-ZW"/>
          </w:rPr>
          <w:t xml:space="preserve">Tyson, R. V., </w:t>
        </w:r>
        <w:proofErr w:type="spellStart"/>
        <w:r w:rsidRPr="00574717">
          <w:rPr>
            <w:rFonts w:ascii="Times New Roman" w:hAnsi="Times New Roman" w:cs="Times New Roman"/>
            <w:bCs/>
            <w:color w:val="000000" w:themeColor="text1"/>
            <w:sz w:val="24"/>
            <w:szCs w:val="24"/>
            <w:lang w:val="en-ZW"/>
          </w:rPr>
          <w:t>Simonne</w:t>
        </w:r>
        <w:proofErr w:type="spellEnd"/>
        <w:r w:rsidRPr="00574717">
          <w:rPr>
            <w:rFonts w:ascii="Times New Roman" w:hAnsi="Times New Roman" w:cs="Times New Roman"/>
            <w:bCs/>
            <w:color w:val="000000" w:themeColor="text1"/>
            <w:sz w:val="24"/>
            <w:szCs w:val="24"/>
            <w:lang w:val="en-ZW"/>
          </w:rPr>
          <w:t xml:space="preserve">, E. H., Treadwell, D. D., Davis, M., &amp; White, J. M. (2008). Effect of water pH on yield and quality of salad greens in a floating hydroponic system. </w:t>
        </w:r>
        <w:proofErr w:type="spellStart"/>
        <w:r w:rsidRPr="00574717">
          <w:rPr>
            <w:rFonts w:ascii="Times New Roman" w:hAnsi="Times New Roman" w:cs="Times New Roman"/>
            <w:bCs/>
            <w:color w:val="000000" w:themeColor="text1"/>
            <w:sz w:val="24"/>
            <w:szCs w:val="24"/>
            <w:lang w:val="en-ZW"/>
          </w:rPr>
          <w:t>HortScience</w:t>
        </w:r>
        <w:proofErr w:type="spellEnd"/>
        <w:r w:rsidRPr="00574717">
          <w:rPr>
            <w:rFonts w:ascii="Times New Roman" w:hAnsi="Times New Roman" w:cs="Times New Roman"/>
            <w:bCs/>
            <w:color w:val="000000" w:themeColor="text1"/>
            <w:sz w:val="24"/>
            <w:szCs w:val="24"/>
            <w:lang w:val="en-ZW"/>
          </w:rPr>
          <w:t>, 43(3), 893-897.</w:t>
        </w:r>
      </w:ins>
    </w:p>
    <w:p w14:paraId="19EA882C" w14:textId="77777777" w:rsidR="00574717" w:rsidRPr="00574717" w:rsidRDefault="00574717" w:rsidP="00574717">
      <w:pPr>
        <w:numPr>
          <w:ilvl w:val="0"/>
          <w:numId w:val="45"/>
        </w:numPr>
        <w:jc w:val="both"/>
        <w:rPr>
          <w:ins w:id="4320" w:author="Wilson Centaurus" w:date="2024-05-26T16:30:00Z"/>
          <w:rFonts w:ascii="Times New Roman" w:hAnsi="Times New Roman" w:cs="Times New Roman"/>
          <w:bCs/>
          <w:color w:val="000000" w:themeColor="text1"/>
          <w:sz w:val="24"/>
          <w:szCs w:val="24"/>
          <w:lang w:val="en-ZW"/>
        </w:rPr>
      </w:pPr>
      <w:ins w:id="4321" w:author="Wilson Centaurus" w:date="2024-05-26T16:30:00Z">
        <w:r w:rsidRPr="00574717">
          <w:rPr>
            <w:rFonts w:ascii="Times New Roman" w:hAnsi="Times New Roman" w:cs="Times New Roman"/>
            <w:bCs/>
            <w:color w:val="000000" w:themeColor="text1"/>
            <w:sz w:val="24"/>
            <w:szCs w:val="24"/>
            <w:lang w:val="en-ZW"/>
          </w:rPr>
          <w:t>Nelson, R. L. (2008). Aquaponic Food Production: Raising Fish and Plants for Food and Profit. Nelson &amp; Pade Multimedia.</w:t>
        </w:r>
      </w:ins>
    </w:p>
    <w:p w14:paraId="5576B3AF" w14:textId="77777777" w:rsidR="00574717" w:rsidRPr="00574717" w:rsidRDefault="00574717" w:rsidP="00574717">
      <w:pPr>
        <w:numPr>
          <w:ilvl w:val="0"/>
          <w:numId w:val="45"/>
        </w:numPr>
        <w:jc w:val="both"/>
        <w:rPr>
          <w:ins w:id="4322" w:author="Wilson Centaurus" w:date="2024-05-26T16:30:00Z"/>
          <w:rFonts w:ascii="Times New Roman" w:hAnsi="Times New Roman" w:cs="Times New Roman"/>
          <w:bCs/>
          <w:color w:val="000000" w:themeColor="text1"/>
          <w:sz w:val="24"/>
          <w:szCs w:val="24"/>
          <w:lang w:val="en-ZW"/>
        </w:rPr>
      </w:pPr>
      <w:ins w:id="4323" w:author="Wilson Centaurus" w:date="2024-05-26T16:30:00Z">
        <w:r w:rsidRPr="00574717">
          <w:rPr>
            <w:rFonts w:ascii="Times New Roman" w:hAnsi="Times New Roman" w:cs="Times New Roman"/>
            <w:bCs/>
            <w:color w:val="000000" w:themeColor="text1"/>
            <w:sz w:val="24"/>
            <w:szCs w:val="24"/>
            <w:lang w:val="en-ZW"/>
          </w:rPr>
          <w:t>Lennard, W. A. (2017). Aquaponics: The integration of fish and hydroponic plant production. In Soilless Culture: Theory and Practice (pp. 127-160). Elsevier.</w:t>
        </w:r>
      </w:ins>
    </w:p>
    <w:p w14:paraId="45D82727" w14:textId="77777777" w:rsidR="00574717" w:rsidRPr="00574717" w:rsidRDefault="00574717" w:rsidP="00574717">
      <w:pPr>
        <w:numPr>
          <w:ilvl w:val="0"/>
          <w:numId w:val="45"/>
        </w:numPr>
        <w:jc w:val="both"/>
        <w:rPr>
          <w:ins w:id="4324" w:author="Wilson Centaurus" w:date="2024-05-26T16:30:00Z"/>
          <w:rFonts w:ascii="Times New Roman" w:hAnsi="Times New Roman" w:cs="Times New Roman"/>
          <w:bCs/>
          <w:color w:val="000000" w:themeColor="text1"/>
          <w:sz w:val="24"/>
          <w:szCs w:val="24"/>
          <w:lang w:val="en-ZW"/>
        </w:rPr>
      </w:pPr>
      <w:proofErr w:type="spellStart"/>
      <w:ins w:id="4325" w:author="Wilson Centaurus" w:date="2024-05-26T16:30:00Z">
        <w:r w:rsidRPr="00574717">
          <w:rPr>
            <w:rFonts w:ascii="Times New Roman" w:hAnsi="Times New Roman" w:cs="Times New Roman"/>
            <w:bCs/>
            <w:color w:val="000000" w:themeColor="text1"/>
            <w:sz w:val="24"/>
            <w:szCs w:val="24"/>
            <w:lang w:val="en-ZW"/>
          </w:rPr>
          <w:t>Blidariu</w:t>
        </w:r>
        <w:proofErr w:type="spellEnd"/>
        <w:r w:rsidRPr="00574717">
          <w:rPr>
            <w:rFonts w:ascii="Times New Roman" w:hAnsi="Times New Roman" w:cs="Times New Roman"/>
            <w:bCs/>
            <w:color w:val="000000" w:themeColor="text1"/>
            <w:sz w:val="24"/>
            <w:szCs w:val="24"/>
            <w:lang w:val="en-ZW"/>
          </w:rPr>
          <w:t xml:space="preserve">, F., &amp; Grozea, A. (2011). Increasing the </w:t>
        </w:r>
        <w:proofErr w:type="spellStart"/>
        <w:r w:rsidRPr="00574717">
          <w:rPr>
            <w:rFonts w:ascii="Times New Roman" w:hAnsi="Times New Roman" w:cs="Times New Roman"/>
            <w:bCs/>
            <w:color w:val="000000" w:themeColor="text1"/>
            <w:sz w:val="24"/>
            <w:szCs w:val="24"/>
            <w:lang w:val="en-ZW"/>
          </w:rPr>
          <w:t>economical</w:t>
        </w:r>
        <w:proofErr w:type="spellEnd"/>
        <w:r w:rsidRPr="00574717">
          <w:rPr>
            <w:rFonts w:ascii="Times New Roman" w:hAnsi="Times New Roman" w:cs="Times New Roman"/>
            <w:bCs/>
            <w:color w:val="000000" w:themeColor="text1"/>
            <w:sz w:val="24"/>
            <w:szCs w:val="24"/>
            <w:lang w:val="en-ZW"/>
          </w:rPr>
          <w:t xml:space="preserve"> efficiency and sustainability of indoor fish farming by means of aquaponics-review. Scientific Papers Animal Science and Biotechnologies, 44(2), 1-8.</w:t>
        </w:r>
      </w:ins>
    </w:p>
    <w:p w14:paraId="1062D033" w14:textId="77777777" w:rsidR="00574717" w:rsidRPr="00574717" w:rsidRDefault="00574717" w:rsidP="00574717">
      <w:pPr>
        <w:numPr>
          <w:ilvl w:val="0"/>
          <w:numId w:val="45"/>
        </w:numPr>
        <w:jc w:val="both"/>
        <w:rPr>
          <w:ins w:id="4326" w:author="Wilson Centaurus" w:date="2024-05-26T16:30:00Z"/>
          <w:rFonts w:ascii="Times New Roman" w:hAnsi="Times New Roman" w:cs="Times New Roman"/>
          <w:bCs/>
          <w:color w:val="000000" w:themeColor="text1"/>
          <w:sz w:val="24"/>
          <w:szCs w:val="24"/>
          <w:lang w:val="en-ZW"/>
        </w:rPr>
      </w:pPr>
      <w:proofErr w:type="spellStart"/>
      <w:ins w:id="4327" w:author="Wilson Centaurus" w:date="2024-05-26T16:30:00Z">
        <w:r w:rsidRPr="00574717">
          <w:rPr>
            <w:rFonts w:ascii="Times New Roman" w:hAnsi="Times New Roman" w:cs="Times New Roman"/>
            <w:bCs/>
            <w:color w:val="000000" w:themeColor="text1"/>
            <w:sz w:val="24"/>
            <w:szCs w:val="24"/>
            <w:lang w:val="en-ZW"/>
          </w:rPr>
          <w:t>Kloas</w:t>
        </w:r>
        <w:proofErr w:type="spellEnd"/>
        <w:r w:rsidRPr="00574717">
          <w:rPr>
            <w:rFonts w:ascii="Times New Roman" w:hAnsi="Times New Roman" w:cs="Times New Roman"/>
            <w:bCs/>
            <w:color w:val="000000" w:themeColor="text1"/>
            <w:sz w:val="24"/>
            <w:szCs w:val="24"/>
            <w:lang w:val="en-ZW"/>
          </w:rPr>
          <w:t xml:space="preserve">, W., </w:t>
        </w:r>
        <w:proofErr w:type="spellStart"/>
        <w:r w:rsidRPr="00574717">
          <w:rPr>
            <w:rFonts w:ascii="Times New Roman" w:hAnsi="Times New Roman" w:cs="Times New Roman"/>
            <w:bCs/>
            <w:color w:val="000000" w:themeColor="text1"/>
            <w:sz w:val="24"/>
            <w:szCs w:val="24"/>
            <w:lang w:val="en-ZW"/>
          </w:rPr>
          <w:t>Groß</w:t>
        </w:r>
        <w:proofErr w:type="spellEnd"/>
        <w:r w:rsidRPr="00574717">
          <w:rPr>
            <w:rFonts w:ascii="Times New Roman" w:hAnsi="Times New Roman" w:cs="Times New Roman"/>
            <w:bCs/>
            <w:color w:val="000000" w:themeColor="text1"/>
            <w:sz w:val="24"/>
            <w:szCs w:val="24"/>
            <w:lang w:val="en-ZW"/>
          </w:rPr>
          <w:t xml:space="preserve">, R., Baganz, D., Bischoff, A., </w:t>
        </w:r>
        <w:proofErr w:type="spellStart"/>
        <w:r w:rsidRPr="00574717">
          <w:rPr>
            <w:rFonts w:ascii="Times New Roman" w:hAnsi="Times New Roman" w:cs="Times New Roman"/>
            <w:bCs/>
            <w:color w:val="000000" w:themeColor="text1"/>
            <w:sz w:val="24"/>
            <w:szCs w:val="24"/>
            <w:lang w:val="en-ZW"/>
          </w:rPr>
          <w:t>Börnick</w:t>
        </w:r>
        <w:proofErr w:type="spellEnd"/>
        <w:r w:rsidRPr="00574717">
          <w:rPr>
            <w:rFonts w:ascii="Times New Roman" w:hAnsi="Times New Roman" w:cs="Times New Roman"/>
            <w:bCs/>
            <w:color w:val="000000" w:themeColor="text1"/>
            <w:sz w:val="24"/>
            <w:szCs w:val="24"/>
            <w:lang w:val="en-ZW"/>
          </w:rPr>
          <w:t xml:space="preserve">, H., Pennekamp, J., &amp; Schmidt, U. (2015). A new concept for aquaponic systems to improve sustainability, increase </w:t>
        </w:r>
        <w:r w:rsidRPr="00574717">
          <w:rPr>
            <w:rFonts w:ascii="Times New Roman" w:hAnsi="Times New Roman" w:cs="Times New Roman"/>
            <w:bCs/>
            <w:color w:val="000000" w:themeColor="text1"/>
            <w:sz w:val="24"/>
            <w:szCs w:val="24"/>
            <w:lang w:val="en-ZW"/>
          </w:rPr>
          <w:lastRenderedPageBreak/>
          <w:t>productivity, and reduce environmental impacts. Aquaculture Environment Interactions, 7(2), 179-192.</w:t>
        </w:r>
      </w:ins>
    </w:p>
    <w:p w14:paraId="39D9DD84" w14:textId="77777777" w:rsidR="00574717" w:rsidRPr="00574717" w:rsidRDefault="00574717" w:rsidP="00574717">
      <w:pPr>
        <w:numPr>
          <w:ilvl w:val="0"/>
          <w:numId w:val="45"/>
        </w:numPr>
        <w:jc w:val="both"/>
        <w:rPr>
          <w:ins w:id="4328" w:author="Wilson Centaurus" w:date="2024-05-26T16:30:00Z"/>
          <w:rFonts w:ascii="Times New Roman" w:hAnsi="Times New Roman" w:cs="Times New Roman"/>
          <w:bCs/>
          <w:color w:val="000000" w:themeColor="text1"/>
          <w:sz w:val="24"/>
          <w:szCs w:val="24"/>
          <w:lang w:val="en-ZW"/>
        </w:rPr>
      </w:pPr>
      <w:proofErr w:type="spellStart"/>
      <w:ins w:id="4329" w:author="Wilson Centaurus" w:date="2024-05-26T16:30:00Z">
        <w:r w:rsidRPr="00574717">
          <w:rPr>
            <w:rFonts w:ascii="Times New Roman" w:hAnsi="Times New Roman" w:cs="Times New Roman"/>
            <w:bCs/>
            <w:color w:val="000000" w:themeColor="text1"/>
            <w:sz w:val="24"/>
            <w:szCs w:val="24"/>
            <w:lang w:val="en-ZW"/>
          </w:rPr>
          <w:t>Pantanella</w:t>
        </w:r>
        <w:proofErr w:type="spellEnd"/>
        <w:r w:rsidRPr="00574717">
          <w:rPr>
            <w:rFonts w:ascii="Times New Roman" w:hAnsi="Times New Roman" w:cs="Times New Roman"/>
            <w:bCs/>
            <w:color w:val="000000" w:themeColor="text1"/>
            <w:sz w:val="24"/>
            <w:szCs w:val="24"/>
            <w:lang w:val="en-ZW"/>
          </w:rPr>
          <w:t>, E. (2012). Aquaponics: a promising aquaculture technology for water quality and waste management. In Proceedings of the International Symposium on the Role of Plant Genetic Resources in Reclaiming Lands and Environment Deteriorated by Human and Natural Actions.</w:t>
        </w:r>
      </w:ins>
    </w:p>
    <w:p w14:paraId="7613D223" w14:textId="77777777" w:rsidR="00574717" w:rsidRPr="00574717" w:rsidRDefault="00574717" w:rsidP="00574717">
      <w:pPr>
        <w:numPr>
          <w:ilvl w:val="0"/>
          <w:numId w:val="45"/>
        </w:numPr>
        <w:jc w:val="both"/>
        <w:rPr>
          <w:ins w:id="4330" w:author="Wilson Centaurus" w:date="2024-05-26T16:30:00Z"/>
          <w:rFonts w:ascii="Times New Roman" w:hAnsi="Times New Roman" w:cs="Times New Roman"/>
          <w:bCs/>
          <w:color w:val="000000" w:themeColor="text1"/>
          <w:sz w:val="24"/>
          <w:szCs w:val="24"/>
          <w:lang w:val="en-ZW"/>
        </w:rPr>
      </w:pPr>
      <w:ins w:id="4331" w:author="Wilson Centaurus" w:date="2024-05-26T16:30:00Z">
        <w:r w:rsidRPr="00574717">
          <w:rPr>
            <w:rFonts w:ascii="Times New Roman" w:hAnsi="Times New Roman" w:cs="Times New Roman"/>
            <w:bCs/>
            <w:color w:val="000000" w:themeColor="text1"/>
            <w:sz w:val="24"/>
            <w:szCs w:val="24"/>
            <w:lang w:val="en-ZW"/>
          </w:rPr>
          <w:t>DeLong, D. P., Losordo, T. M., &amp; Rakocy, J. E. (2009). Tank Culture of Tilapia. SRAC Publication No. 282.</w:t>
        </w:r>
      </w:ins>
    </w:p>
    <w:p w14:paraId="717189F7" w14:textId="77777777" w:rsidR="00574717" w:rsidRPr="00574717" w:rsidRDefault="00574717" w:rsidP="00574717">
      <w:pPr>
        <w:numPr>
          <w:ilvl w:val="0"/>
          <w:numId w:val="45"/>
        </w:numPr>
        <w:jc w:val="both"/>
        <w:rPr>
          <w:ins w:id="4332" w:author="Wilson Centaurus" w:date="2024-05-26T16:30:00Z"/>
          <w:rFonts w:ascii="Times New Roman" w:hAnsi="Times New Roman" w:cs="Times New Roman"/>
          <w:bCs/>
          <w:color w:val="000000" w:themeColor="text1"/>
          <w:sz w:val="24"/>
          <w:szCs w:val="24"/>
          <w:lang w:val="en-ZW"/>
        </w:rPr>
      </w:pPr>
      <w:ins w:id="4333" w:author="Wilson Centaurus" w:date="2024-05-26T16:30:00Z">
        <w:r w:rsidRPr="00574717">
          <w:rPr>
            <w:rFonts w:ascii="Times New Roman" w:hAnsi="Times New Roman" w:cs="Times New Roman"/>
            <w:bCs/>
            <w:color w:val="000000" w:themeColor="text1"/>
            <w:sz w:val="24"/>
            <w:szCs w:val="24"/>
            <w:lang w:val="en-ZW"/>
          </w:rPr>
          <w:t>Timmons, M. B., &amp; Ebeling, J. M. (2013). Recirculating Aquaculture. Cayuga Aqua Ventures.</w:t>
        </w:r>
      </w:ins>
    </w:p>
    <w:p w14:paraId="2BC6AF4F" w14:textId="77777777" w:rsidR="00574717" w:rsidRPr="00574717" w:rsidRDefault="00574717" w:rsidP="00574717">
      <w:pPr>
        <w:numPr>
          <w:ilvl w:val="0"/>
          <w:numId w:val="45"/>
        </w:numPr>
        <w:jc w:val="both"/>
        <w:rPr>
          <w:ins w:id="4334" w:author="Wilson Centaurus" w:date="2024-05-26T16:30:00Z"/>
          <w:rFonts w:ascii="Times New Roman" w:hAnsi="Times New Roman" w:cs="Times New Roman"/>
          <w:bCs/>
          <w:color w:val="000000" w:themeColor="text1"/>
          <w:sz w:val="24"/>
          <w:szCs w:val="24"/>
          <w:lang w:val="en-ZW"/>
        </w:rPr>
      </w:pPr>
      <w:ins w:id="4335" w:author="Wilson Centaurus" w:date="2024-05-26T16:30:00Z">
        <w:r w:rsidRPr="00574717">
          <w:rPr>
            <w:rFonts w:ascii="Times New Roman" w:hAnsi="Times New Roman" w:cs="Times New Roman"/>
            <w:bCs/>
            <w:color w:val="000000" w:themeColor="text1"/>
            <w:sz w:val="24"/>
            <w:szCs w:val="24"/>
            <w:lang w:val="en-ZW"/>
          </w:rPr>
          <w:t>Somerville, C. (2017). Aquaponics: Enhancing the Health and Quality of Food in Urban, Peri-urban, and Rural Communities. Springer Briefs in Geography.</w:t>
        </w:r>
      </w:ins>
    </w:p>
    <w:p w14:paraId="004036CE" w14:textId="77777777" w:rsidR="00574717" w:rsidRPr="00574717" w:rsidRDefault="00574717" w:rsidP="00574717">
      <w:pPr>
        <w:numPr>
          <w:ilvl w:val="0"/>
          <w:numId w:val="45"/>
        </w:numPr>
        <w:jc w:val="both"/>
        <w:rPr>
          <w:ins w:id="4336" w:author="Wilson Centaurus" w:date="2024-05-26T16:30:00Z"/>
          <w:rFonts w:ascii="Times New Roman" w:hAnsi="Times New Roman" w:cs="Times New Roman"/>
          <w:bCs/>
          <w:color w:val="000000" w:themeColor="text1"/>
          <w:sz w:val="24"/>
          <w:szCs w:val="24"/>
          <w:lang w:val="en-ZW"/>
        </w:rPr>
      </w:pPr>
      <w:proofErr w:type="spellStart"/>
      <w:ins w:id="4337" w:author="Wilson Centaurus" w:date="2024-05-26T16:30:00Z">
        <w:r w:rsidRPr="00574717">
          <w:rPr>
            <w:rFonts w:ascii="Times New Roman" w:hAnsi="Times New Roman" w:cs="Times New Roman"/>
            <w:bCs/>
            <w:color w:val="000000" w:themeColor="text1"/>
            <w:sz w:val="24"/>
            <w:szCs w:val="24"/>
            <w:lang w:val="en-ZW"/>
          </w:rPr>
          <w:t>Delaide</w:t>
        </w:r>
        <w:proofErr w:type="spellEnd"/>
        <w:r w:rsidRPr="00574717">
          <w:rPr>
            <w:rFonts w:ascii="Times New Roman" w:hAnsi="Times New Roman" w:cs="Times New Roman"/>
            <w:bCs/>
            <w:color w:val="000000" w:themeColor="text1"/>
            <w:sz w:val="24"/>
            <w:szCs w:val="24"/>
            <w:lang w:val="en-ZW"/>
          </w:rPr>
          <w:t xml:space="preserve">, B., Monsees, H., Gross, A., </w:t>
        </w:r>
        <w:proofErr w:type="spellStart"/>
        <w:r w:rsidRPr="00574717">
          <w:rPr>
            <w:rFonts w:ascii="Times New Roman" w:hAnsi="Times New Roman" w:cs="Times New Roman"/>
            <w:bCs/>
            <w:color w:val="000000" w:themeColor="text1"/>
            <w:sz w:val="24"/>
            <w:szCs w:val="24"/>
            <w:lang w:val="en-ZW"/>
          </w:rPr>
          <w:t>Goddek</w:t>
        </w:r>
        <w:proofErr w:type="spellEnd"/>
        <w:r w:rsidRPr="00574717">
          <w:rPr>
            <w:rFonts w:ascii="Times New Roman" w:hAnsi="Times New Roman" w:cs="Times New Roman"/>
            <w:bCs/>
            <w:color w:val="000000" w:themeColor="text1"/>
            <w:sz w:val="24"/>
            <w:szCs w:val="24"/>
            <w:lang w:val="en-ZW"/>
          </w:rPr>
          <w:t>, S., &amp; Vermeulen, T. (2021). Techno-economic and environmental assessment of a commercial aquaponic system for urban farming. Agricultural Systems, 193, 103210.</w:t>
        </w:r>
      </w:ins>
    </w:p>
    <w:p w14:paraId="3A832CCA" w14:textId="77777777" w:rsidR="00574717" w:rsidRPr="00574717" w:rsidRDefault="00574717" w:rsidP="00574717">
      <w:pPr>
        <w:numPr>
          <w:ilvl w:val="0"/>
          <w:numId w:val="45"/>
        </w:numPr>
        <w:jc w:val="both"/>
        <w:rPr>
          <w:ins w:id="4338" w:author="Wilson Centaurus" w:date="2024-05-26T16:30:00Z"/>
          <w:rFonts w:ascii="Times New Roman" w:hAnsi="Times New Roman" w:cs="Times New Roman"/>
          <w:bCs/>
          <w:color w:val="000000" w:themeColor="text1"/>
          <w:sz w:val="24"/>
          <w:szCs w:val="24"/>
          <w:lang w:val="en-ZW"/>
        </w:rPr>
      </w:pPr>
      <w:ins w:id="4339" w:author="Wilson Centaurus" w:date="2024-05-26T16:30:00Z">
        <w:r w:rsidRPr="00574717">
          <w:rPr>
            <w:rFonts w:ascii="Times New Roman" w:hAnsi="Times New Roman" w:cs="Times New Roman"/>
            <w:bCs/>
            <w:color w:val="000000" w:themeColor="text1"/>
            <w:sz w:val="24"/>
            <w:szCs w:val="24"/>
            <w:lang w:val="en-ZW"/>
          </w:rPr>
          <w:t>Mariscal-Lagarda, M. M., Páez-Osuna, F., Guerrero-Monroy, I., &amp; Leal-Ramos, L. (2012). Aquaponics: an alternative to sustainable agriculture in semi-arid regions. Environmental Science and Pollution Research, 19, 2365-2373.</w:t>
        </w:r>
      </w:ins>
    </w:p>
    <w:p w14:paraId="555A24D0" w14:textId="77777777" w:rsidR="00574717" w:rsidRPr="00574717" w:rsidRDefault="00574717" w:rsidP="00574717">
      <w:pPr>
        <w:numPr>
          <w:ilvl w:val="0"/>
          <w:numId w:val="45"/>
        </w:numPr>
        <w:jc w:val="both"/>
        <w:rPr>
          <w:ins w:id="4340" w:author="Wilson Centaurus" w:date="2024-05-26T16:30:00Z"/>
          <w:rFonts w:ascii="Times New Roman" w:hAnsi="Times New Roman" w:cs="Times New Roman"/>
          <w:bCs/>
          <w:color w:val="000000" w:themeColor="text1"/>
          <w:sz w:val="24"/>
          <w:szCs w:val="24"/>
          <w:lang w:val="en-ZW"/>
        </w:rPr>
      </w:pPr>
      <w:ins w:id="4341" w:author="Wilson Centaurus" w:date="2024-05-26T16:30:00Z">
        <w:r w:rsidRPr="00574717">
          <w:rPr>
            <w:rFonts w:ascii="Times New Roman" w:hAnsi="Times New Roman" w:cs="Times New Roman"/>
            <w:bCs/>
            <w:color w:val="000000" w:themeColor="text1"/>
            <w:sz w:val="24"/>
            <w:szCs w:val="24"/>
            <w:lang w:val="en-ZW"/>
          </w:rPr>
          <w:t>Adler, P. R., Takeda, F., Glenn, D. M., &amp; Summerfelt, S. T. (2000). Aquaponic production of tilapia and basil: Comparing a batch and staggered cropping system. Aquacultural Engineering, 21(2), 97-108.</w:t>
        </w:r>
      </w:ins>
    </w:p>
    <w:p w14:paraId="7E432935" w14:textId="77777777" w:rsidR="00574717" w:rsidRPr="00574717" w:rsidRDefault="00574717" w:rsidP="00574717">
      <w:pPr>
        <w:numPr>
          <w:ilvl w:val="0"/>
          <w:numId w:val="45"/>
        </w:numPr>
        <w:jc w:val="both"/>
        <w:rPr>
          <w:ins w:id="4342" w:author="Wilson Centaurus" w:date="2024-05-26T16:30:00Z"/>
          <w:rFonts w:ascii="Times New Roman" w:hAnsi="Times New Roman" w:cs="Times New Roman"/>
          <w:bCs/>
          <w:color w:val="000000" w:themeColor="text1"/>
          <w:sz w:val="24"/>
          <w:szCs w:val="24"/>
          <w:lang w:val="en-ZW"/>
        </w:rPr>
      </w:pPr>
      <w:ins w:id="4343" w:author="Wilson Centaurus" w:date="2024-05-26T16:30:00Z">
        <w:r w:rsidRPr="00574717">
          <w:rPr>
            <w:rFonts w:ascii="Times New Roman" w:hAnsi="Times New Roman" w:cs="Times New Roman"/>
            <w:bCs/>
            <w:color w:val="000000" w:themeColor="text1"/>
            <w:sz w:val="24"/>
            <w:szCs w:val="24"/>
            <w:lang w:val="en-ZW"/>
          </w:rPr>
          <w:t>Graber, A., &amp; Junge, R. (2009). Aquaponic systems: nutrient recycling from fish wastewater by vegetable production. Desalination, 246(1-3), 147-156.</w:t>
        </w:r>
      </w:ins>
    </w:p>
    <w:p w14:paraId="7190DACD" w14:textId="77777777" w:rsidR="00574717" w:rsidRPr="00574717" w:rsidRDefault="00574717" w:rsidP="00574717">
      <w:pPr>
        <w:numPr>
          <w:ilvl w:val="0"/>
          <w:numId w:val="45"/>
        </w:numPr>
        <w:jc w:val="both"/>
        <w:rPr>
          <w:ins w:id="4344" w:author="Wilson Centaurus" w:date="2024-05-26T16:30:00Z"/>
          <w:rFonts w:ascii="Times New Roman" w:hAnsi="Times New Roman" w:cs="Times New Roman"/>
          <w:bCs/>
          <w:color w:val="000000" w:themeColor="text1"/>
          <w:sz w:val="24"/>
          <w:szCs w:val="24"/>
          <w:lang w:val="en-ZW"/>
        </w:rPr>
      </w:pPr>
      <w:ins w:id="4345" w:author="Wilson Centaurus" w:date="2024-05-26T16:30:00Z">
        <w:r w:rsidRPr="00574717">
          <w:rPr>
            <w:rFonts w:ascii="Times New Roman" w:hAnsi="Times New Roman" w:cs="Times New Roman"/>
            <w:bCs/>
            <w:color w:val="000000" w:themeColor="text1"/>
            <w:sz w:val="24"/>
            <w:szCs w:val="24"/>
            <w:lang w:val="en-ZW"/>
          </w:rPr>
          <w:t xml:space="preserve">Rakocy, J. E., Bailey, D. S., Shultz, R. C., &amp; Danaher, J. J. (2003). Preliminary evaluation of organic waste from two aquaculture systems as a source of inorganic nutrients for hydroponics. Acta </w:t>
        </w:r>
        <w:proofErr w:type="spellStart"/>
        <w:r w:rsidRPr="00574717">
          <w:rPr>
            <w:rFonts w:ascii="Times New Roman" w:hAnsi="Times New Roman" w:cs="Times New Roman"/>
            <w:bCs/>
            <w:color w:val="000000" w:themeColor="text1"/>
            <w:sz w:val="24"/>
            <w:szCs w:val="24"/>
            <w:lang w:val="en-ZW"/>
          </w:rPr>
          <w:t>Horticulturae</w:t>
        </w:r>
        <w:proofErr w:type="spellEnd"/>
        <w:r w:rsidRPr="00574717">
          <w:rPr>
            <w:rFonts w:ascii="Times New Roman" w:hAnsi="Times New Roman" w:cs="Times New Roman"/>
            <w:bCs/>
            <w:color w:val="000000" w:themeColor="text1"/>
            <w:sz w:val="24"/>
            <w:szCs w:val="24"/>
            <w:lang w:val="en-ZW"/>
          </w:rPr>
          <w:t>, 648, 219-226.</w:t>
        </w:r>
      </w:ins>
    </w:p>
    <w:p w14:paraId="5D26D0C0" w14:textId="77777777" w:rsidR="00574717" w:rsidRPr="00574717" w:rsidRDefault="00574717" w:rsidP="00574717">
      <w:pPr>
        <w:numPr>
          <w:ilvl w:val="0"/>
          <w:numId w:val="45"/>
        </w:numPr>
        <w:jc w:val="both"/>
        <w:rPr>
          <w:ins w:id="4346" w:author="Wilson Centaurus" w:date="2024-05-26T16:30:00Z"/>
          <w:rFonts w:ascii="Times New Roman" w:hAnsi="Times New Roman" w:cs="Times New Roman"/>
          <w:bCs/>
          <w:color w:val="000000" w:themeColor="text1"/>
          <w:sz w:val="24"/>
          <w:szCs w:val="24"/>
          <w:lang w:val="en-ZW"/>
        </w:rPr>
      </w:pPr>
      <w:ins w:id="4347" w:author="Wilson Centaurus" w:date="2024-05-26T16:30:00Z">
        <w:r w:rsidRPr="00574717">
          <w:rPr>
            <w:rFonts w:ascii="Times New Roman" w:hAnsi="Times New Roman" w:cs="Times New Roman"/>
            <w:bCs/>
            <w:color w:val="000000" w:themeColor="text1"/>
            <w:sz w:val="24"/>
            <w:szCs w:val="24"/>
            <w:lang w:val="en-ZW"/>
          </w:rPr>
          <w:t>Danaher, J. J., Shultz, R. C., Rakocy, J. E., &amp; Bailey, D. S. (2013). Alternative solids removal techniques for aquaponic systems. In Aquaculture: New Techniques and Applications (pp. 1-12). Nova Science Publishers, Inc.</w:t>
        </w:r>
      </w:ins>
    </w:p>
    <w:p w14:paraId="35232D58" w14:textId="77777777" w:rsidR="00574717" w:rsidRPr="00574717" w:rsidRDefault="00574717" w:rsidP="00574717">
      <w:pPr>
        <w:numPr>
          <w:ilvl w:val="0"/>
          <w:numId w:val="45"/>
        </w:numPr>
        <w:jc w:val="both"/>
        <w:rPr>
          <w:ins w:id="4348" w:author="Wilson Centaurus" w:date="2024-05-26T16:30:00Z"/>
          <w:rFonts w:ascii="Times New Roman" w:hAnsi="Times New Roman" w:cs="Times New Roman"/>
          <w:bCs/>
          <w:color w:val="000000" w:themeColor="text1"/>
          <w:sz w:val="24"/>
          <w:szCs w:val="24"/>
          <w:lang w:val="en-ZW"/>
        </w:rPr>
      </w:pPr>
      <w:ins w:id="4349" w:author="Wilson Centaurus" w:date="2024-05-26T16:30:00Z">
        <w:r w:rsidRPr="00574717">
          <w:rPr>
            <w:rFonts w:ascii="Times New Roman" w:hAnsi="Times New Roman" w:cs="Times New Roman"/>
            <w:bCs/>
            <w:color w:val="000000" w:themeColor="text1"/>
            <w:sz w:val="24"/>
            <w:szCs w:val="24"/>
            <w:lang w:val="en-ZW"/>
          </w:rPr>
          <w:t xml:space="preserve">Tyson, R. V., Treadwell, D. D., &amp; </w:t>
        </w:r>
        <w:proofErr w:type="spellStart"/>
        <w:r w:rsidRPr="00574717">
          <w:rPr>
            <w:rFonts w:ascii="Times New Roman" w:hAnsi="Times New Roman" w:cs="Times New Roman"/>
            <w:bCs/>
            <w:color w:val="000000" w:themeColor="text1"/>
            <w:sz w:val="24"/>
            <w:szCs w:val="24"/>
            <w:lang w:val="en-ZW"/>
          </w:rPr>
          <w:t>Simonne</w:t>
        </w:r>
        <w:proofErr w:type="spellEnd"/>
        <w:r w:rsidRPr="00574717">
          <w:rPr>
            <w:rFonts w:ascii="Times New Roman" w:hAnsi="Times New Roman" w:cs="Times New Roman"/>
            <w:bCs/>
            <w:color w:val="000000" w:themeColor="text1"/>
            <w:sz w:val="24"/>
            <w:szCs w:val="24"/>
            <w:lang w:val="en-ZW"/>
          </w:rPr>
          <w:t xml:space="preserve">, E. H. (2011). Opportunities and challenges to sustainability in aquaponic systems. </w:t>
        </w:r>
        <w:proofErr w:type="spellStart"/>
        <w:r w:rsidRPr="00574717">
          <w:rPr>
            <w:rFonts w:ascii="Times New Roman" w:hAnsi="Times New Roman" w:cs="Times New Roman"/>
            <w:bCs/>
            <w:color w:val="000000" w:themeColor="text1"/>
            <w:sz w:val="24"/>
            <w:szCs w:val="24"/>
            <w:lang w:val="en-ZW"/>
          </w:rPr>
          <w:t>HortTechnology</w:t>
        </w:r>
        <w:proofErr w:type="spellEnd"/>
        <w:r w:rsidRPr="00574717">
          <w:rPr>
            <w:rFonts w:ascii="Times New Roman" w:hAnsi="Times New Roman" w:cs="Times New Roman"/>
            <w:bCs/>
            <w:color w:val="000000" w:themeColor="text1"/>
            <w:sz w:val="24"/>
            <w:szCs w:val="24"/>
            <w:lang w:val="en-ZW"/>
          </w:rPr>
          <w:t>, 21(1), 6-13.</w:t>
        </w:r>
      </w:ins>
    </w:p>
    <w:p w14:paraId="218F4969" w14:textId="77777777" w:rsidR="00574717" w:rsidRPr="00574717" w:rsidRDefault="00574717" w:rsidP="00574717">
      <w:pPr>
        <w:numPr>
          <w:ilvl w:val="0"/>
          <w:numId w:val="45"/>
        </w:numPr>
        <w:jc w:val="both"/>
        <w:rPr>
          <w:ins w:id="4350" w:author="Wilson Centaurus" w:date="2024-05-26T16:30:00Z"/>
          <w:rFonts w:ascii="Times New Roman" w:hAnsi="Times New Roman" w:cs="Times New Roman"/>
          <w:bCs/>
          <w:color w:val="000000" w:themeColor="text1"/>
          <w:sz w:val="24"/>
          <w:szCs w:val="24"/>
          <w:lang w:val="en-ZW"/>
        </w:rPr>
      </w:pPr>
      <w:ins w:id="4351" w:author="Wilson Centaurus" w:date="2024-05-26T16:30:00Z">
        <w:r w:rsidRPr="00574717">
          <w:rPr>
            <w:rFonts w:ascii="Times New Roman" w:hAnsi="Times New Roman" w:cs="Times New Roman"/>
            <w:bCs/>
            <w:color w:val="000000" w:themeColor="text1"/>
            <w:sz w:val="24"/>
            <w:szCs w:val="24"/>
            <w:lang w:val="en-ZW"/>
          </w:rPr>
          <w:t xml:space="preserve">Junge, R., König, B., Villarroel, M., Komives, T., &amp; </w:t>
        </w:r>
        <w:proofErr w:type="spellStart"/>
        <w:r w:rsidRPr="00574717">
          <w:rPr>
            <w:rFonts w:ascii="Times New Roman" w:hAnsi="Times New Roman" w:cs="Times New Roman"/>
            <w:bCs/>
            <w:color w:val="000000" w:themeColor="text1"/>
            <w:sz w:val="24"/>
            <w:szCs w:val="24"/>
            <w:lang w:val="en-ZW"/>
          </w:rPr>
          <w:t>Jijakli</w:t>
        </w:r>
        <w:proofErr w:type="spellEnd"/>
        <w:r w:rsidRPr="00574717">
          <w:rPr>
            <w:rFonts w:ascii="Times New Roman" w:hAnsi="Times New Roman" w:cs="Times New Roman"/>
            <w:bCs/>
            <w:color w:val="000000" w:themeColor="text1"/>
            <w:sz w:val="24"/>
            <w:szCs w:val="24"/>
            <w:lang w:val="en-ZW"/>
          </w:rPr>
          <w:t>, M. H. (2017). Strategic points in aquaponics. Water, 9(3), 182.</w:t>
        </w:r>
      </w:ins>
    </w:p>
    <w:p w14:paraId="10FFFCB7" w14:textId="77777777" w:rsidR="00574717" w:rsidRPr="00574717" w:rsidRDefault="00574717" w:rsidP="00574717">
      <w:pPr>
        <w:numPr>
          <w:ilvl w:val="0"/>
          <w:numId w:val="45"/>
        </w:numPr>
        <w:jc w:val="both"/>
        <w:rPr>
          <w:ins w:id="4352" w:author="Wilson Centaurus" w:date="2024-05-26T16:30:00Z"/>
          <w:rFonts w:ascii="Times New Roman" w:hAnsi="Times New Roman" w:cs="Times New Roman"/>
          <w:bCs/>
          <w:color w:val="000000" w:themeColor="text1"/>
          <w:sz w:val="24"/>
          <w:szCs w:val="24"/>
          <w:lang w:val="en-ZW"/>
        </w:rPr>
      </w:pPr>
      <w:proofErr w:type="spellStart"/>
      <w:ins w:id="4353" w:author="Wilson Centaurus" w:date="2024-05-26T16:30:00Z">
        <w:r w:rsidRPr="00574717">
          <w:rPr>
            <w:rFonts w:ascii="Times New Roman" w:hAnsi="Times New Roman" w:cs="Times New Roman"/>
            <w:bCs/>
            <w:color w:val="000000" w:themeColor="text1"/>
            <w:sz w:val="24"/>
            <w:szCs w:val="24"/>
            <w:lang w:val="en-ZW"/>
          </w:rPr>
          <w:t>Bambridge</w:t>
        </w:r>
        <w:proofErr w:type="spellEnd"/>
        <w:r w:rsidRPr="00574717">
          <w:rPr>
            <w:rFonts w:ascii="Times New Roman" w:hAnsi="Times New Roman" w:cs="Times New Roman"/>
            <w:bCs/>
            <w:color w:val="000000" w:themeColor="text1"/>
            <w:sz w:val="24"/>
            <w:szCs w:val="24"/>
            <w:lang w:val="en-ZW"/>
          </w:rPr>
          <w:t>, L., Chappell, J., &amp; Boyd, C. E. (2005). Designing and operating semi-intensive pond aquaculture systems. Global Aquaculture Advocate, 8(2), 56-59.</w:t>
        </w:r>
      </w:ins>
    </w:p>
    <w:p w14:paraId="478EBB77" w14:textId="77777777" w:rsidR="00574717" w:rsidRPr="00574717" w:rsidRDefault="00574717" w:rsidP="00574717">
      <w:pPr>
        <w:numPr>
          <w:ilvl w:val="0"/>
          <w:numId w:val="45"/>
        </w:numPr>
        <w:jc w:val="both"/>
        <w:rPr>
          <w:ins w:id="4354" w:author="Wilson Centaurus" w:date="2024-05-26T16:30:00Z"/>
          <w:rFonts w:ascii="Times New Roman" w:hAnsi="Times New Roman" w:cs="Times New Roman"/>
          <w:bCs/>
          <w:color w:val="000000" w:themeColor="text1"/>
          <w:sz w:val="24"/>
          <w:szCs w:val="24"/>
          <w:lang w:val="en-ZW"/>
        </w:rPr>
      </w:pPr>
      <w:ins w:id="4355" w:author="Wilson Centaurus" w:date="2024-05-26T16:30:00Z">
        <w:r w:rsidRPr="00574717">
          <w:rPr>
            <w:rFonts w:ascii="Times New Roman" w:hAnsi="Times New Roman" w:cs="Times New Roman"/>
            <w:bCs/>
            <w:color w:val="000000" w:themeColor="text1"/>
            <w:sz w:val="24"/>
            <w:szCs w:val="24"/>
            <w:lang w:val="en-ZW"/>
          </w:rPr>
          <w:t xml:space="preserve">Vermeulen, T., &amp; Kamstra, A. (2013). The need for systems design for robust aquaponic systems in the urban environment. Acta </w:t>
        </w:r>
        <w:proofErr w:type="spellStart"/>
        <w:r w:rsidRPr="00574717">
          <w:rPr>
            <w:rFonts w:ascii="Times New Roman" w:hAnsi="Times New Roman" w:cs="Times New Roman"/>
            <w:bCs/>
            <w:color w:val="000000" w:themeColor="text1"/>
            <w:sz w:val="24"/>
            <w:szCs w:val="24"/>
            <w:lang w:val="en-ZW"/>
          </w:rPr>
          <w:t>Horticulturae</w:t>
        </w:r>
        <w:proofErr w:type="spellEnd"/>
        <w:r w:rsidRPr="00574717">
          <w:rPr>
            <w:rFonts w:ascii="Times New Roman" w:hAnsi="Times New Roman" w:cs="Times New Roman"/>
            <w:bCs/>
            <w:color w:val="000000" w:themeColor="text1"/>
            <w:sz w:val="24"/>
            <w:szCs w:val="24"/>
            <w:lang w:val="en-ZW"/>
          </w:rPr>
          <w:t>, 1004, 71-78.</w:t>
        </w:r>
      </w:ins>
    </w:p>
    <w:p w14:paraId="49BAACE8" w14:textId="77777777" w:rsidR="00574717" w:rsidRPr="00574717" w:rsidRDefault="00574717" w:rsidP="00574717">
      <w:pPr>
        <w:numPr>
          <w:ilvl w:val="0"/>
          <w:numId w:val="45"/>
        </w:numPr>
        <w:jc w:val="both"/>
        <w:rPr>
          <w:ins w:id="4356" w:author="Wilson Centaurus" w:date="2024-05-26T16:30:00Z"/>
          <w:rFonts w:ascii="Times New Roman" w:hAnsi="Times New Roman" w:cs="Times New Roman"/>
          <w:bCs/>
          <w:color w:val="000000" w:themeColor="text1"/>
          <w:sz w:val="24"/>
          <w:szCs w:val="24"/>
          <w:lang w:val="en-ZW"/>
        </w:rPr>
      </w:pPr>
      <w:proofErr w:type="spellStart"/>
      <w:ins w:id="4357" w:author="Wilson Centaurus" w:date="2024-05-26T16:30:00Z">
        <w:r w:rsidRPr="00574717">
          <w:rPr>
            <w:rFonts w:ascii="Times New Roman" w:hAnsi="Times New Roman" w:cs="Times New Roman"/>
            <w:bCs/>
            <w:color w:val="000000" w:themeColor="text1"/>
            <w:sz w:val="24"/>
            <w:szCs w:val="24"/>
            <w:lang w:val="en-ZW"/>
          </w:rPr>
          <w:lastRenderedPageBreak/>
          <w:t>Ghamkhar</w:t>
        </w:r>
        <w:proofErr w:type="spellEnd"/>
        <w:r w:rsidRPr="00574717">
          <w:rPr>
            <w:rFonts w:ascii="Times New Roman" w:hAnsi="Times New Roman" w:cs="Times New Roman"/>
            <w:bCs/>
            <w:color w:val="000000" w:themeColor="text1"/>
            <w:sz w:val="24"/>
            <w:szCs w:val="24"/>
            <w:lang w:val="en-ZW"/>
          </w:rPr>
          <w:t>, R., Hicks, A. L., &amp; Hutson, J. (2021). Integrated systems for urban food, energy, and water management: A review of current technologies and future directions. Journal of Environmental Management, 289, 112559.</w:t>
        </w:r>
      </w:ins>
    </w:p>
    <w:p w14:paraId="1988109B" w14:textId="77777777" w:rsidR="00574717" w:rsidRPr="00574717" w:rsidRDefault="00574717" w:rsidP="00574717">
      <w:pPr>
        <w:numPr>
          <w:ilvl w:val="0"/>
          <w:numId w:val="45"/>
        </w:numPr>
        <w:jc w:val="both"/>
        <w:rPr>
          <w:ins w:id="4358" w:author="Wilson Centaurus" w:date="2024-05-26T16:30:00Z"/>
          <w:rFonts w:ascii="Times New Roman" w:hAnsi="Times New Roman" w:cs="Times New Roman"/>
          <w:bCs/>
          <w:color w:val="000000" w:themeColor="text1"/>
          <w:sz w:val="24"/>
          <w:szCs w:val="24"/>
          <w:lang w:val="en-ZW"/>
        </w:rPr>
      </w:pPr>
      <w:ins w:id="4359" w:author="Wilson Centaurus" w:date="2024-05-26T16:30:00Z">
        <w:r w:rsidRPr="00574717">
          <w:rPr>
            <w:rFonts w:ascii="Times New Roman" w:hAnsi="Times New Roman" w:cs="Times New Roman"/>
            <w:bCs/>
            <w:color w:val="000000" w:themeColor="text1"/>
            <w:sz w:val="24"/>
            <w:szCs w:val="24"/>
            <w:lang w:val="en-ZW"/>
          </w:rPr>
          <w:t xml:space="preserve">van </w:t>
        </w:r>
        <w:proofErr w:type="spellStart"/>
        <w:r w:rsidRPr="00574717">
          <w:rPr>
            <w:rFonts w:ascii="Times New Roman" w:hAnsi="Times New Roman" w:cs="Times New Roman"/>
            <w:bCs/>
            <w:color w:val="000000" w:themeColor="text1"/>
            <w:sz w:val="24"/>
            <w:szCs w:val="24"/>
            <w:lang w:val="en-ZW"/>
          </w:rPr>
          <w:t>Gorcum</w:t>
        </w:r>
        <w:proofErr w:type="spellEnd"/>
        <w:r w:rsidRPr="00574717">
          <w:rPr>
            <w:rFonts w:ascii="Times New Roman" w:hAnsi="Times New Roman" w:cs="Times New Roman"/>
            <w:bCs/>
            <w:color w:val="000000" w:themeColor="text1"/>
            <w:sz w:val="24"/>
            <w:szCs w:val="24"/>
            <w:lang w:val="en-ZW"/>
          </w:rPr>
          <w:t>, B., &amp; Meador, J. P. (2021). Evaluating the viability of urban aquaponics in the context of an emerging food movement. Urban Agriculture &amp; Regional Food Systems, 6(1), e20010.</w:t>
        </w:r>
      </w:ins>
    </w:p>
    <w:p w14:paraId="13F1D95C" w14:textId="77777777" w:rsidR="00574717" w:rsidRPr="00574717" w:rsidRDefault="00574717" w:rsidP="00574717">
      <w:pPr>
        <w:numPr>
          <w:ilvl w:val="0"/>
          <w:numId w:val="45"/>
        </w:numPr>
        <w:jc w:val="both"/>
        <w:rPr>
          <w:ins w:id="4360" w:author="Wilson Centaurus" w:date="2024-05-26T16:30:00Z"/>
          <w:rFonts w:ascii="Times New Roman" w:hAnsi="Times New Roman" w:cs="Times New Roman"/>
          <w:bCs/>
          <w:color w:val="000000" w:themeColor="text1"/>
          <w:sz w:val="24"/>
          <w:szCs w:val="24"/>
          <w:lang w:val="en-ZW"/>
        </w:rPr>
      </w:pPr>
      <w:ins w:id="4361" w:author="Wilson Centaurus" w:date="2024-05-26T16:30:00Z">
        <w:r w:rsidRPr="00574717">
          <w:rPr>
            <w:rFonts w:ascii="Times New Roman" w:hAnsi="Times New Roman" w:cs="Times New Roman"/>
            <w:bCs/>
            <w:color w:val="000000" w:themeColor="text1"/>
            <w:sz w:val="24"/>
            <w:szCs w:val="24"/>
            <w:lang w:val="en-ZW"/>
          </w:rPr>
          <w:t>Tokunaga, K., Tamaru, C. S., Ako, H., &amp; Leung, P. (2015). Economics of small-scale commercial aquaponics in Hawai'i. Journal of the World Aquaculture Society, 46(1), 20-32.</w:t>
        </w:r>
      </w:ins>
    </w:p>
    <w:p w14:paraId="402C6A1A" w14:textId="77777777" w:rsidR="00574717" w:rsidRPr="00574717" w:rsidRDefault="00574717" w:rsidP="00574717">
      <w:pPr>
        <w:numPr>
          <w:ilvl w:val="0"/>
          <w:numId w:val="45"/>
        </w:numPr>
        <w:jc w:val="both"/>
        <w:rPr>
          <w:ins w:id="4362" w:author="Wilson Centaurus" w:date="2024-05-26T16:30:00Z"/>
          <w:rFonts w:ascii="Times New Roman" w:hAnsi="Times New Roman" w:cs="Times New Roman"/>
          <w:bCs/>
          <w:color w:val="000000" w:themeColor="text1"/>
          <w:sz w:val="24"/>
          <w:szCs w:val="24"/>
          <w:lang w:val="en-ZW"/>
        </w:rPr>
      </w:pPr>
      <w:ins w:id="4363" w:author="Wilson Centaurus" w:date="2024-05-26T16:30:00Z">
        <w:r w:rsidRPr="00574717">
          <w:rPr>
            <w:rFonts w:ascii="Times New Roman" w:hAnsi="Times New Roman" w:cs="Times New Roman"/>
            <w:bCs/>
            <w:color w:val="000000" w:themeColor="text1"/>
            <w:sz w:val="24"/>
            <w:szCs w:val="24"/>
            <w:lang w:val="en-ZW"/>
          </w:rPr>
          <w:t xml:space="preserve">Mohd-Yasin, N. A., Mohd-Noor, S. N., &amp; Johari, A. (2016). Performance of an aquaponics system at different </w:t>
        </w:r>
        <w:proofErr w:type="spellStart"/>
        <w:r w:rsidRPr="00574717">
          <w:rPr>
            <w:rFonts w:ascii="Times New Roman" w:hAnsi="Times New Roman" w:cs="Times New Roman"/>
            <w:bCs/>
            <w:color w:val="000000" w:themeColor="text1"/>
            <w:sz w:val="24"/>
            <w:szCs w:val="24"/>
            <w:lang w:val="en-ZW"/>
          </w:rPr>
          <w:t>ph</w:t>
        </w:r>
        <w:proofErr w:type="spellEnd"/>
        <w:r w:rsidRPr="00574717">
          <w:rPr>
            <w:rFonts w:ascii="Times New Roman" w:hAnsi="Times New Roman" w:cs="Times New Roman"/>
            <w:bCs/>
            <w:color w:val="000000" w:themeColor="text1"/>
            <w:sz w:val="24"/>
            <w:szCs w:val="24"/>
            <w:lang w:val="en-ZW"/>
          </w:rPr>
          <w:t xml:space="preserve"> levels on the growth of the freshwater prawn, </w:t>
        </w:r>
        <w:proofErr w:type="spellStart"/>
        <w:r w:rsidRPr="00574717">
          <w:rPr>
            <w:rFonts w:ascii="Times New Roman" w:hAnsi="Times New Roman" w:cs="Times New Roman"/>
            <w:bCs/>
            <w:color w:val="000000" w:themeColor="text1"/>
            <w:sz w:val="24"/>
            <w:szCs w:val="24"/>
            <w:lang w:val="en-ZW"/>
          </w:rPr>
          <w:t>Macrobrachium</w:t>
        </w:r>
        <w:proofErr w:type="spellEnd"/>
        <w:r w:rsidRPr="00574717">
          <w:rPr>
            <w:rFonts w:ascii="Times New Roman" w:hAnsi="Times New Roman" w:cs="Times New Roman"/>
            <w:bCs/>
            <w:color w:val="000000" w:themeColor="text1"/>
            <w:sz w:val="24"/>
            <w:szCs w:val="24"/>
            <w:lang w:val="en-ZW"/>
          </w:rPr>
          <w:t xml:space="preserve"> </w:t>
        </w:r>
        <w:proofErr w:type="spellStart"/>
        <w:r w:rsidRPr="00574717">
          <w:rPr>
            <w:rFonts w:ascii="Times New Roman" w:hAnsi="Times New Roman" w:cs="Times New Roman"/>
            <w:bCs/>
            <w:color w:val="000000" w:themeColor="text1"/>
            <w:sz w:val="24"/>
            <w:szCs w:val="24"/>
            <w:lang w:val="en-ZW"/>
          </w:rPr>
          <w:t>rosenbergii</w:t>
        </w:r>
        <w:proofErr w:type="spellEnd"/>
        <w:r w:rsidRPr="00574717">
          <w:rPr>
            <w:rFonts w:ascii="Times New Roman" w:hAnsi="Times New Roman" w:cs="Times New Roman"/>
            <w:bCs/>
            <w:color w:val="000000" w:themeColor="text1"/>
            <w:sz w:val="24"/>
            <w:szCs w:val="24"/>
            <w:lang w:val="en-ZW"/>
          </w:rPr>
          <w:t xml:space="preserve">, and spinach, Amaranthus </w:t>
        </w:r>
        <w:proofErr w:type="spellStart"/>
        <w:r w:rsidRPr="00574717">
          <w:rPr>
            <w:rFonts w:ascii="Times New Roman" w:hAnsi="Times New Roman" w:cs="Times New Roman"/>
            <w:bCs/>
            <w:color w:val="000000" w:themeColor="text1"/>
            <w:sz w:val="24"/>
            <w:szCs w:val="24"/>
            <w:lang w:val="en-ZW"/>
          </w:rPr>
          <w:t>viridis</w:t>
        </w:r>
        <w:proofErr w:type="spellEnd"/>
        <w:r w:rsidRPr="00574717">
          <w:rPr>
            <w:rFonts w:ascii="Times New Roman" w:hAnsi="Times New Roman" w:cs="Times New Roman"/>
            <w:bCs/>
            <w:color w:val="000000" w:themeColor="text1"/>
            <w:sz w:val="24"/>
            <w:szCs w:val="24"/>
            <w:lang w:val="en-ZW"/>
          </w:rPr>
          <w:t>. International Journal of Agricultural and Biosystems Engineering, 10(12), 859-864.</w:t>
        </w:r>
      </w:ins>
    </w:p>
    <w:p w14:paraId="02EF2C75" w14:textId="77777777" w:rsidR="00574717" w:rsidRPr="00574717" w:rsidRDefault="00574717" w:rsidP="00574717">
      <w:pPr>
        <w:numPr>
          <w:ilvl w:val="0"/>
          <w:numId w:val="45"/>
        </w:numPr>
        <w:jc w:val="both"/>
        <w:rPr>
          <w:ins w:id="4364" w:author="Wilson Centaurus" w:date="2024-05-26T16:30:00Z"/>
          <w:rFonts w:ascii="Times New Roman" w:hAnsi="Times New Roman" w:cs="Times New Roman"/>
          <w:bCs/>
          <w:color w:val="000000" w:themeColor="text1"/>
          <w:sz w:val="24"/>
          <w:szCs w:val="24"/>
          <w:lang w:val="en-ZW"/>
        </w:rPr>
      </w:pPr>
      <w:ins w:id="4365" w:author="Wilson Centaurus" w:date="2024-05-26T16:30:00Z">
        <w:r w:rsidRPr="00574717">
          <w:rPr>
            <w:rFonts w:ascii="Times New Roman" w:hAnsi="Times New Roman" w:cs="Times New Roman"/>
            <w:bCs/>
            <w:color w:val="000000" w:themeColor="text1"/>
            <w:sz w:val="24"/>
            <w:szCs w:val="24"/>
            <w:lang w:val="en-ZW"/>
          </w:rPr>
          <w:t>Kyaw, H., Sivasubramaniam, S., &amp; Nielson, B. R. (2014). Fish and plant production in a closed recirculating aquaponic system. Journal of Agricultural Science and Applications, 3(1), 15-20.</w:t>
        </w:r>
      </w:ins>
    </w:p>
    <w:p w14:paraId="2C894325" w14:textId="77777777" w:rsidR="00574717" w:rsidRPr="00574717" w:rsidRDefault="00574717" w:rsidP="00574717">
      <w:pPr>
        <w:numPr>
          <w:ilvl w:val="0"/>
          <w:numId w:val="45"/>
        </w:numPr>
        <w:jc w:val="both"/>
        <w:rPr>
          <w:ins w:id="4366" w:author="Wilson Centaurus" w:date="2024-05-26T16:30:00Z"/>
          <w:rFonts w:ascii="Times New Roman" w:hAnsi="Times New Roman" w:cs="Times New Roman"/>
          <w:bCs/>
          <w:color w:val="000000" w:themeColor="text1"/>
          <w:sz w:val="24"/>
          <w:szCs w:val="24"/>
          <w:lang w:val="en-ZW"/>
        </w:rPr>
      </w:pPr>
      <w:proofErr w:type="spellStart"/>
      <w:ins w:id="4367" w:author="Wilson Centaurus" w:date="2024-05-26T16:30:00Z">
        <w:r w:rsidRPr="00574717">
          <w:rPr>
            <w:rFonts w:ascii="Times New Roman" w:hAnsi="Times New Roman" w:cs="Times New Roman"/>
            <w:bCs/>
            <w:color w:val="000000" w:themeColor="text1"/>
            <w:sz w:val="24"/>
            <w:szCs w:val="24"/>
            <w:lang w:val="en-ZW"/>
          </w:rPr>
          <w:t>Wongkiew</w:t>
        </w:r>
        <w:proofErr w:type="spellEnd"/>
        <w:r w:rsidRPr="00574717">
          <w:rPr>
            <w:rFonts w:ascii="Times New Roman" w:hAnsi="Times New Roman" w:cs="Times New Roman"/>
            <w:bCs/>
            <w:color w:val="000000" w:themeColor="text1"/>
            <w:sz w:val="24"/>
            <w:szCs w:val="24"/>
            <w:lang w:val="en-ZW"/>
          </w:rPr>
          <w:t>, S., Hu, Z., Chandran, K., Lee, J. W., &amp; Khanal, S. K. (2017). Nitrogen transformations in aquaponic systems: A review. Aquacultural Engineering, 76, 9-19.</w:t>
        </w:r>
      </w:ins>
    </w:p>
    <w:p w14:paraId="31C25360" w14:textId="77777777" w:rsidR="003B5096" w:rsidRPr="00BD7DC4" w:rsidRDefault="003B5096" w:rsidP="00BD7DC4">
      <w:pPr>
        <w:jc w:val="both"/>
        <w:rPr>
          <w:rFonts w:ascii="Times New Roman" w:hAnsi="Times New Roman" w:cs="Times New Roman"/>
          <w:bCs/>
          <w:color w:val="000000" w:themeColor="text1"/>
          <w:sz w:val="24"/>
          <w:szCs w:val="24"/>
          <w:rPrChange w:id="4368" w:author="Tafadzwa Wilson Sedze" w:date="2024-04-01T16:36:00Z">
            <w:rPr/>
          </w:rPrChange>
        </w:rPr>
      </w:pPr>
    </w:p>
    <w:sectPr w:rsidR="003B5096" w:rsidRPr="00BD7DC4" w:rsidSect="00B0457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urambi Christian Fellowship" w:date="2024-02-16T20:42:00Z" w:initials="MCF">
    <w:p w14:paraId="2776A27F" w14:textId="284A1779" w:rsidR="00DA4DE5" w:rsidRDefault="00DA4DE5">
      <w:pPr>
        <w:pStyle w:val="CommentText"/>
      </w:pPr>
      <w:r>
        <w:rPr>
          <w:rStyle w:val="CommentReference"/>
        </w:rPr>
        <w:annotationRef/>
      </w:r>
      <w:r w:rsidR="005A38DF">
        <w:t>Let’s</w:t>
      </w:r>
      <w:r>
        <w:t xml:space="preserve"> hear the voice of the Researchers, not “we”</w:t>
      </w:r>
    </w:p>
  </w:comment>
  <w:comment w:id="20" w:author="Murambi Christian Fellowship" w:date="2024-02-16T20:45:00Z" w:initials="MCF">
    <w:p w14:paraId="64624605" w14:textId="60D9AC7F" w:rsidR="00DA4DE5" w:rsidRDefault="00DA4DE5">
      <w:pPr>
        <w:pStyle w:val="CommentText"/>
      </w:pPr>
      <w:r>
        <w:rPr>
          <w:rStyle w:val="CommentReference"/>
        </w:rPr>
        <w:annotationRef/>
      </w:r>
      <w:r>
        <w:t>Just state one Aim from which you’ll decompose to come up with the objectives</w:t>
      </w:r>
    </w:p>
  </w:comment>
  <w:comment w:id="83" w:author="Murambi Christian Fellowship" w:date="2024-02-16T21:13:00Z" w:initials="MCF">
    <w:p w14:paraId="25176BB5" w14:textId="550C2133" w:rsidR="00564103" w:rsidRDefault="00564103">
      <w:pPr>
        <w:pStyle w:val="CommentText"/>
      </w:pPr>
      <w:r>
        <w:rPr>
          <w:rStyle w:val="CommentReference"/>
        </w:rPr>
        <w:annotationRef/>
      </w:r>
      <w:r>
        <w:t xml:space="preserve">You </w:t>
      </w:r>
      <w:r w:rsidR="008274B0">
        <w:t>can’t</w:t>
      </w:r>
      <w:r>
        <w:t xml:space="preserve"> have these too many objectives. Make them at most 5. (3-5).</w:t>
      </w:r>
    </w:p>
    <w:p w14:paraId="2C9AFC58" w14:textId="35EF1EE0" w:rsidR="00564103" w:rsidRDefault="00564103">
      <w:pPr>
        <w:pStyle w:val="CommentText"/>
      </w:pPr>
      <w:r>
        <w:t>Objectives must be SMART and start with “To”</w:t>
      </w:r>
    </w:p>
  </w:comment>
  <w:comment w:id="149" w:author="Murambi Christian Fellowship" w:date="2024-02-16T21:43:00Z" w:initials="MCF">
    <w:p w14:paraId="10BAD5F6" w14:textId="01B9D614" w:rsidR="002332D6" w:rsidRDefault="002332D6">
      <w:pPr>
        <w:pStyle w:val="CommentText"/>
      </w:pPr>
      <w:r>
        <w:rPr>
          <w:rStyle w:val="CommentReference"/>
        </w:rPr>
        <w:annotationRef/>
      </w:r>
      <w:r>
        <w:t xml:space="preserve">Which </w:t>
      </w:r>
      <w:r w:rsidR="008274B0">
        <w:t>instruments</w:t>
      </w:r>
      <w:r>
        <w:t>?</w:t>
      </w:r>
    </w:p>
  </w:comment>
  <w:comment w:id="159" w:author="Murambi Christian Fellowship" w:date="2024-02-16T21:55:00Z" w:initials="MCF">
    <w:p w14:paraId="5D784833" w14:textId="5FB7C864" w:rsidR="00694F1F" w:rsidRDefault="00694F1F">
      <w:pPr>
        <w:pStyle w:val="CommentText"/>
      </w:pPr>
      <w:r>
        <w:rPr>
          <w:rStyle w:val="CommentReference"/>
        </w:rPr>
        <w:annotationRef/>
      </w:r>
      <w:r>
        <w:t>Justification refers to the reasons that support the choice of a particular method, theory of hypothesis. It is important in order to convince the reader of its validity and importance. What you listed here are benefits of implementing the system, more of significance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6A27F" w15:done="0"/>
  <w15:commentEx w15:paraId="64624605" w15:done="1"/>
  <w15:commentEx w15:paraId="2C9AFC58" w15:done="1"/>
  <w15:commentEx w15:paraId="10BAD5F6" w15:done="0"/>
  <w15:commentEx w15:paraId="5D7848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6A27F" w16cid:durableId="455EAB10"/>
  <w16cid:commentId w16cid:paraId="64624605" w16cid:durableId="3EF29DD0"/>
  <w16cid:commentId w16cid:paraId="2C9AFC58" w16cid:durableId="7BC0B001"/>
  <w16cid:commentId w16cid:paraId="10BAD5F6" w16cid:durableId="55809CE6"/>
  <w16cid:commentId w16cid:paraId="5D784833" w16cid:durableId="592F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234E" w14:textId="77777777" w:rsidR="00AF6C09" w:rsidRDefault="00AF6C09" w:rsidP="00EE34BD">
      <w:pPr>
        <w:spacing w:after="0" w:line="240" w:lineRule="auto"/>
      </w:pPr>
      <w:r>
        <w:separator/>
      </w:r>
    </w:p>
  </w:endnote>
  <w:endnote w:type="continuationSeparator" w:id="0">
    <w:p w14:paraId="4E520EE7" w14:textId="77777777" w:rsidR="00AF6C09" w:rsidRDefault="00AF6C09" w:rsidP="00EE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ptos Narrow">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887145"/>
      <w:docPartObj>
        <w:docPartGallery w:val="Page Numbers (Bottom of Page)"/>
        <w:docPartUnique/>
      </w:docPartObj>
    </w:sdtPr>
    <w:sdtEndPr/>
    <w:sdtContent>
      <w:sdt>
        <w:sdtPr>
          <w:id w:val="1728636285"/>
          <w:docPartObj>
            <w:docPartGallery w:val="Page Numbers (Top of Page)"/>
            <w:docPartUnique/>
          </w:docPartObj>
        </w:sdtPr>
        <w:sdtEndPr/>
        <w:sdtContent>
          <w:p w14:paraId="2DB37972" w14:textId="5D2BF8E9" w:rsidR="00EE34BD" w:rsidRDefault="00EE34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94F1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4F1F">
              <w:rPr>
                <w:b/>
                <w:bCs/>
                <w:noProof/>
              </w:rPr>
              <w:t>6</w:t>
            </w:r>
            <w:r>
              <w:rPr>
                <w:b/>
                <w:bCs/>
                <w:sz w:val="24"/>
                <w:szCs w:val="24"/>
              </w:rPr>
              <w:fldChar w:fldCharType="end"/>
            </w:r>
          </w:p>
        </w:sdtContent>
      </w:sdt>
    </w:sdtContent>
  </w:sdt>
  <w:p w14:paraId="11E68100" w14:textId="77777777" w:rsidR="00EE34BD" w:rsidRDefault="00EE3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3E8F" w14:textId="77777777" w:rsidR="00AF6C09" w:rsidRDefault="00AF6C09" w:rsidP="00EE34BD">
      <w:pPr>
        <w:spacing w:after="0" w:line="240" w:lineRule="auto"/>
      </w:pPr>
      <w:r>
        <w:separator/>
      </w:r>
    </w:p>
  </w:footnote>
  <w:footnote w:type="continuationSeparator" w:id="0">
    <w:p w14:paraId="46FE6192" w14:textId="77777777" w:rsidR="00AF6C09" w:rsidRDefault="00AF6C09" w:rsidP="00EE3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2BC"/>
    <w:multiLevelType w:val="hybridMultilevel"/>
    <w:tmpl w:val="7F762F84"/>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 w15:restartNumberingAfterBreak="0">
    <w:nsid w:val="00D6486F"/>
    <w:multiLevelType w:val="multilevel"/>
    <w:tmpl w:val="258CF11C"/>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14909DC"/>
    <w:multiLevelType w:val="hybridMultilevel"/>
    <w:tmpl w:val="C5B64BD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6BD2940"/>
    <w:multiLevelType w:val="multilevel"/>
    <w:tmpl w:val="6B74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23A05"/>
    <w:multiLevelType w:val="multilevel"/>
    <w:tmpl w:val="28C8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D3C02"/>
    <w:multiLevelType w:val="hybridMultilevel"/>
    <w:tmpl w:val="ABD81DC4"/>
    <w:lvl w:ilvl="0" w:tplc="4C090005">
      <w:start w:val="1"/>
      <w:numFmt w:val="bullet"/>
      <w:lvlText w:val=""/>
      <w:lvlJc w:val="left"/>
      <w:pPr>
        <w:ind w:left="360" w:hanging="360"/>
      </w:pPr>
      <w:rPr>
        <w:rFonts w:ascii="Wingdings" w:hAnsi="Wingdings"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6" w15:restartNumberingAfterBreak="0">
    <w:nsid w:val="0C4438BE"/>
    <w:multiLevelType w:val="multilevel"/>
    <w:tmpl w:val="00A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03900"/>
    <w:multiLevelType w:val="multilevel"/>
    <w:tmpl w:val="FF7AA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35219"/>
    <w:multiLevelType w:val="hybridMultilevel"/>
    <w:tmpl w:val="3B14BE2E"/>
    <w:lvl w:ilvl="0" w:tplc="4C090005">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9" w15:restartNumberingAfterBreak="0">
    <w:nsid w:val="142B6F8B"/>
    <w:multiLevelType w:val="multilevel"/>
    <w:tmpl w:val="D4CEA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1564D"/>
    <w:multiLevelType w:val="multilevel"/>
    <w:tmpl w:val="395E16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4BA5964"/>
    <w:multiLevelType w:val="multilevel"/>
    <w:tmpl w:val="24C28F0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59B22BB"/>
    <w:multiLevelType w:val="hybridMultilevel"/>
    <w:tmpl w:val="4ADC362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17247303"/>
    <w:multiLevelType w:val="multilevel"/>
    <w:tmpl w:val="11C2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B1E38"/>
    <w:multiLevelType w:val="multilevel"/>
    <w:tmpl w:val="17E87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77292"/>
    <w:multiLevelType w:val="hybridMultilevel"/>
    <w:tmpl w:val="45E26AD8"/>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1CBB66E8"/>
    <w:multiLevelType w:val="multilevel"/>
    <w:tmpl w:val="48F09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FC399D"/>
    <w:multiLevelType w:val="hybridMultilevel"/>
    <w:tmpl w:val="B072AA06"/>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0B74B1D"/>
    <w:multiLevelType w:val="multilevel"/>
    <w:tmpl w:val="95E0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111823"/>
    <w:multiLevelType w:val="multilevel"/>
    <w:tmpl w:val="4D22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D6EA7"/>
    <w:multiLevelType w:val="multilevel"/>
    <w:tmpl w:val="803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4C2ABE"/>
    <w:multiLevelType w:val="multilevel"/>
    <w:tmpl w:val="DBDE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14343"/>
    <w:multiLevelType w:val="multilevel"/>
    <w:tmpl w:val="3B884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07734E"/>
    <w:multiLevelType w:val="hybridMultilevel"/>
    <w:tmpl w:val="6B9247B4"/>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311C35AC"/>
    <w:multiLevelType w:val="multilevel"/>
    <w:tmpl w:val="AD88C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62C17"/>
    <w:multiLevelType w:val="multilevel"/>
    <w:tmpl w:val="366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0B5F8A"/>
    <w:multiLevelType w:val="hybridMultilevel"/>
    <w:tmpl w:val="E50CC374"/>
    <w:lvl w:ilvl="0" w:tplc="4C090005">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7" w15:restartNumberingAfterBreak="0">
    <w:nsid w:val="33795F55"/>
    <w:multiLevelType w:val="multilevel"/>
    <w:tmpl w:val="17929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A96EAE"/>
    <w:multiLevelType w:val="multilevel"/>
    <w:tmpl w:val="B2B8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742D32"/>
    <w:multiLevelType w:val="multilevel"/>
    <w:tmpl w:val="00B6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D9472D"/>
    <w:multiLevelType w:val="hybridMultilevel"/>
    <w:tmpl w:val="A384A21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3C2068AE"/>
    <w:multiLevelType w:val="hybridMultilevel"/>
    <w:tmpl w:val="DC44C26A"/>
    <w:lvl w:ilvl="0" w:tplc="04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2" w15:restartNumberingAfterBreak="0">
    <w:nsid w:val="3DF80388"/>
    <w:multiLevelType w:val="hybridMultilevel"/>
    <w:tmpl w:val="594C20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3F0018D3"/>
    <w:multiLevelType w:val="multilevel"/>
    <w:tmpl w:val="F7A63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5200C"/>
    <w:multiLevelType w:val="hybridMultilevel"/>
    <w:tmpl w:val="668A207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477D371D"/>
    <w:multiLevelType w:val="multilevel"/>
    <w:tmpl w:val="1B26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0107C7"/>
    <w:multiLevelType w:val="multilevel"/>
    <w:tmpl w:val="3B3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2A3A37"/>
    <w:multiLevelType w:val="hybridMultilevel"/>
    <w:tmpl w:val="FF6C9056"/>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52BD6EA1"/>
    <w:multiLevelType w:val="multilevel"/>
    <w:tmpl w:val="C6E01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04739B"/>
    <w:multiLevelType w:val="multilevel"/>
    <w:tmpl w:val="BE9A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861FED"/>
    <w:multiLevelType w:val="multilevel"/>
    <w:tmpl w:val="05D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A4632D"/>
    <w:multiLevelType w:val="multilevel"/>
    <w:tmpl w:val="E87CA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846F4D"/>
    <w:multiLevelType w:val="hybridMultilevel"/>
    <w:tmpl w:val="42F890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3" w15:restartNumberingAfterBreak="0">
    <w:nsid w:val="6265797A"/>
    <w:multiLevelType w:val="multilevel"/>
    <w:tmpl w:val="28582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F713A"/>
    <w:multiLevelType w:val="hybridMultilevel"/>
    <w:tmpl w:val="052844D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5" w15:restartNumberingAfterBreak="0">
    <w:nsid w:val="6646511A"/>
    <w:multiLevelType w:val="multilevel"/>
    <w:tmpl w:val="2EF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6F4BBC"/>
    <w:multiLevelType w:val="multilevel"/>
    <w:tmpl w:val="68363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3D6970"/>
    <w:multiLevelType w:val="multilevel"/>
    <w:tmpl w:val="966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280250"/>
    <w:multiLevelType w:val="hybridMultilevel"/>
    <w:tmpl w:val="B218F99A"/>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9" w15:restartNumberingAfterBreak="0">
    <w:nsid w:val="6CD044B5"/>
    <w:multiLevelType w:val="multilevel"/>
    <w:tmpl w:val="463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E34BA2"/>
    <w:multiLevelType w:val="hybridMultilevel"/>
    <w:tmpl w:val="9B4A07A6"/>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1" w15:restartNumberingAfterBreak="0">
    <w:nsid w:val="738A4EB2"/>
    <w:multiLevelType w:val="hybridMultilevel"/>
    <w:tmpl w:val="0402207A"/>
    <w:lvl w:ilvl="0" w:tplc="4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45816D1"/>
    <w:multiLevelType w:val="hybridMultilevel"/>
    <w:tmpl w:val="134E1D6E"/>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3" w15:restartNumberingAfterBreak="0">
    <w:nsid w:val="74F822CD"/>
    <w:multiLevelType w:val="hybridMultilevel"/>
    <w:tmpl w:val="7170789C"/>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4" w15:restartNumberingAfterBreak="0">
    <w:nsid w:val="751028AC"/>
    <w:multiLevelType w:val="multilevel"/>
    <w:tmpl w:val="EC5AD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372A73"/>
    <w:multiLevelType w:val="multilevel"/>
    <w:tmpl w:val="689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5B0B41"/>
    <w:multiLevelType w:val="multilevel"/>
    <w:tmpl w:val="FF08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EE44F7"/>
    <w:multiLevelType w:val="multilevel"/>
    <w:tmpl w:val="165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3"/>
  </w:num>
  <w:num w:numId="3">
    <w:abstractNumId w:val="46"/>
  </w:num>
  <w:num w:numId="4">
    <w:abstractNumId w:val="14"/>
  </w:num>
  <w:num w:numId="5">
    <w:abstractNumId w:val="41"/>
  </w:num>
  <w:num w:numId="6">
    <w:abstractNumId w:val="18"/>
  </w:num>
  <w:num w:numId="7">
    <w:abstractNumId w:val="16"/>
  </w:num>
  <w:num w:numId="8">
    <w:abstractNumId w:val="34"/>
  </w:num>
  <w:num w:numId="9">
    <w:abstractNumId w:val="12"/>
  </w:num>
  <w:num w:numId="10">
    <w:abstractNumId w:val="52"/>
  </w:num>
  <w:num w:numId="11">
    <w:abstractNumId w:val="23"/>
  </w:num>
  <w:num w:numId="12">
    <w:abstractNumId w:val="15"/>
  </w:num>
  <w:num w:numId="13">
    <w:abstractNumId w:val="26"/>
  </w:num>
  <w:num w:numId="14">
    <w:abstractNumId w:val="0"/>
  </w:num>
  <w:num w:numId="15">
    <w:abstractNumId w:val="50"/>
  </w:num>
  <w:num w:numId="16">
    <w:abstractNumId w:val="37"/>
  </w:num>
  <w:num w:numId="17">
    <w:abstractNumId w:val="53"/>
  </w:num>
  <w:num w:numId="18">
    <w:abstractNumId w:val="55"/>
  </w:num>
  <w:num w:numId="19">
    <w:abstractNumId w:val="20"/>
  </w:num>
  <w:num w:numId="20">
    <w:abstractNumId w:val="21"/>
  </w:num>
  <w:num w:numId="21">
    <w:abstractNumId w:val="56"/>
  </w:num>
  <w:num w:numId="22">
    <w:abstractNumId w:val="19"/>
  </w:num>
  <w:num w:numId="23">
    <w:abstractNumId w:val="31"/>
  </w:num>
  <w:num w:numId="24">
    <w:abstractNumId w:val="1"/>
  </w:num>
  <w:num w:numId="25">
    <w:abstractNumId w:val="3"/>
  </w:num>
  <w:num w:numId="26">
    <w:abstractNumId w:val="39"/>
  </w:num>
  <w:num w:numId="27">
    <w:abstractNumId w:val="4"/>
  </w:num>
  <w:num w:numId="28">
    <w:abstractNumId w:val="13"/>
  </w:num>
  <w:num w:numId="29">
    <w:abstractNumId w:val="29"/>
  </w:num>
  <w:num w:numId="30">
    <w:abstractNumId w:val="57"/>
  </w:num>
  <w:num w:numId="31">
    <w:abstractNumId w:val="38"/>
  </w:num>
  <w:num w:numId="32">
    <w:abstractNumId w:val="27"/>
  </w:num>
  <w:num w:numId="33">
    <w:abstractNumId w:val="11"/>
  </w:num>
  <w:num w:numId="34">
    <w:abstractNumId w:val="44"/>
  </w:num>
  <w:num w:numId="35">
    <w:abstractNumId w:val="30"/>
  </w:num>
  <w:num w:numId="36">
    <w:abstractNumId w:val="54"/>
  </w:num>
  <w:num w:numId="37">
    <w:abstractNumId w:val="2"/>
  </w:num>
  <w:num w:numId="38">
    <w:abstractNumId w:val="40"/>
  </w:num>
  <w:num w:numId="39">
    <w:abstractNumId w:val="42"/>
  </w:num>
  <w:num w:numId="40">
    <w:abstractNumId w:val="8"/>
  </w:num>
  <w:num w:numId="41">
    <w:abstractNumId w:val="5"/>
  </w:num>
  <w:num w:numId="42">
    <w:abstractNumId w:val="48"/>
  </w:num>
  <w:num w:numId="43">
    <w:abstractNumId w:val="17"/>
  </w:num>
  <w:num w:numId="44">
    <w:abstractNumId w:val="51"/>
  </w:num>
  <w:num w:numId="45">
    <w:abstractNumId w:val="45"/>
  </w:num>
  <w:num w:numId="46">
    <w:abstractNumId w:val="22"/>
  </w:num>
  <w:num w:numId="47">
    <w:abstractNumId w:val="7"/>
  </w:num>
  <w:num w:numId="48">
    <w:abstractNumId w:val="9"/>
  </w:num>
  <w:num w:numId="49">
    <w:abstractNumId w:val="24"/>
  </w:num>
  <w:num w:numId="50">
    <w:abstractNumId w:val="43"/>
  </w:num>
  <w:num w:numId="51">
    <w:abstractNumId w:val="36"/>
  </w:num>
  <w:num w:numId="52">
    <w:abstractNumId w:val="35"/>
  </w:num>
  <w:num w:numId="53">
    <w:abstractNumId w:val="25"/>
  </w:num>
  <w:num w:numId="54">
    <w:abstractNumId w:val="28"/>
  </w:num>
  <w:num w:numId="55">
    <w:abstractNumId w:val="49"/>
  </w:num>
  <w:num w:numId="56">
    <w:abstractNumId w:val="47"/>
  </w:num>
  <w:num w:numId="57">
    <w:abstractNumId w:val="32"/>
  </w:num>
  <w:num w:numId="58">
    <w:abstractNumId w:val="6"/>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w15:presenceInfo w15:providerId="Windows Live" w15:userId="e1039ed404ab9c80"/>
  </w15:person>
  <w15:person w15:author="Wilson Centaurus">
    <w15:presenceInfo w15:providerId="Windows Live" w15:userId="e1039ed404ab9c80"/>
  </w15:person>
  <w15:person w15:author="Tafadzwa Wilson Sedze">
    <w15:presenceInfo w15:providerId="Windows Live" w15:userId="e1039ed404ab9c80"/>
  </w15:person>
  <w15:person w15:author="Murambi Christian Fellowship">
    <w15:presenceInfo w15:providerId="None" w15:userId="Murambi Christian Fellowsh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cumentProtection w:edit="trackedChanges" w:enforcement="1" w:cryptProviderType="rsaAES" w:cryptAlgorithmClass="hash" w:cryptAlgorithmType="typeAny" w:cryptAlgorithmSid="14" w:cryptSpinCount="100000" w:hash="b5K3/Vubx6jGDKbtWbWaQO+6PvD7dIAdw7hHLFTOue1z9cq8fqM/XEG5bkyOj30BOt4YXaakcnQ00DacKKAixg==" w:salt="3KhxfR57r42DIjE5LgMN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10"/>
    <w:rsid w:val="00012360"/>
    <w:rsid w:val="00053D46"/>
    <w:rsid w:val="00064667"/>
    <w:rsid w:val="00065D10"/>
    <w:rsid w:val="00070177"/>
    <w:rsid w:val="00072CDE"/>
    <w:rsid w:val="00077B96"/>
    <w:rsid w:val="00097972"/>
    <w:rsid w:val="000A324E"/>
    <w:rsid w:val="000C29DB"/>
    <w:rsid w:val="000C4224"/>
    <w:rsid w:val="000D3506"/>
    <w:rsid w:val="000E1CB4"/>
    <w:rsid w:val="00143271"/>
    <w:rsid w:val="00144707"/>
    <w:rsid w:val="00165DE5"/>
    <w:rsid w:val="001751DC"/>
    <w:rsid w:val="00184C52"/>
    <w:rsid w:val="001A0824"/>
    <w:rsid w:val="001A3832"/>
    <w:rsid w:val="001C6458"/>
    <w:rsid w:val="001D33F2"/>
    <w:rsid w:val="001F0447"/>
    <w:rsid w:val="00203174"/>
    <w:rsid w:val="00207E39"/>
    <w:rsid w:val="002158DC"/>
    <w:rsid w:val="00223EDF"/>
    <w:rsid w:val="00225803"/>
    <w:rsid w:val="002332D6"/>
    <w:rsid w:val="00261743"/>
    <w:rsid w:val="00285B62"/>
    <w:rsid w:val="00294954"/>
    <w:rsid w:val="002A2569"/>
    <w:rsid w:val="002C27F3"/>
    <w:rsid w:val="002C64FD"/>
    <w:rsid w:val="002E4931"/>
    <w:rsid w:val="002E78C2"/>
    <w:rsid w:val="00302975"/>
    <w:rsid w:val="00307A89"/>
    <w:rsid w:val="00313B96"/>
    <w:rsid w:val="003235A5"/>
    <w:rsid w:val="00342707"/>
    <w:rsid w:val="0034460E"/>
    <w:rsid w:val="00367484"/>
    <w:rsid w:val="00372E9E"/>
    <w:rsid w:val="00380331"/>
    <w:rsid w:val="003A7B91"/>
    <w:rsid w:val="003B1C72"/>
    <w:rsid w:val="003B5096"/>
    <w:rsid w:val="003C0854"/>
    <w:rsid w:val="003C4507"/>
    <w:rsid w:val="00455DD3"/>
    <w:rsid w:val="00464D26"/>
    <w:rsid w:val="00481A4E"/>
    <w:rsid w:val="0049033C"/>
    <w:rsid w:val="00496BCC"/>
    <w:rsid w:val="004A6179"/>
    <w:rsid w:val="004C0488"/>
    <w:rsid w:val="004C24CC"/>
    <w:rsid w:val="004C7C64"/>
    <w:rsid w:val="004E1F44"/>
    <w:rsid w:val="004E23A9"/>
    <w:rsid w:val="0053350C"/>
    <w:rsid w:val="0053522B"/>
    <w:rsid w:val="005504EE"/>
    <w:rsid w:val="00553B56"/>
    <w:rsid w:val="005553A0"/>
    <w:rsid w:val="005628AB"/>
    <w:rsid w:val="00564103"/>
    <w:rsid w:val="00574717"/>
    <w:rsid w:val="00577119"/>
    <w:rsid w:val="00577A16"/>
    <w:rsid w:val="0058306B"/>
    <w:rsid w:val="005A03A1"/>
    <w:rsid w:val="005A38DF"/>
    <w:rsid w:val="005F0865"/>
    <w:rsid w:val="00610B07"/>
    <w:rsid w:val="00637E85"/>
    <w:rsid w:val="00670713"/>
    <w:rsid w:val="00694F1F"/>
    <w:rsid w:val="006C5097"/>
    <w:rsid w:val="006D1CC5"/>
    <w:rsid w:val="006E38A0"/>
    <w:rsid w:val="0070758B"/>
    <w:rsid w:val="00712D51"/>
    <w:rsid w:val="00721643"/>
    <w:rsid w:val="007266C5"/>
    <w:rsid w:val="00726AA2"/>
    <w:rsid w:val="00795549"/>
    <w:rsid w:val="007B6905"/>
    <w:rsid w:val="007C412D"/>
    <w:rsid w:val="007D5D07"/>
    <w:rsid w:val="007D69F3"/>
    <w:rsid w:val="007E3B0E"/>
    <w:rsid w:val="0082519E"/>
    <w:rsid w:val="008274B0"/>
    <w:rsid w:val="00843DF5"/>
    <w:rsid w:val="008478CE"/>
    <w:rsid w:val="00860B7F"/>
    <w:rsid w:val="00872005"/>
    <w:rsid w:val="00882F19"/>
    <w:rsid w:val="008838DB"/>
    <w:rsid w:val="008967AC"/>
    <w:rsid w:val="008B1889"/>
    <w:rsid w:val="00902717"/>
    <w:rsid w:val="00902C91"/>
    <w:rsid w:val="00907289"/>
    <w:rsid w:val="0092555E"/>
    <w:rsid w:val="009335C6"/>
    <w:rsid w:val="00950F5F"/>
    <w:rsid w:val="00952999"/>
    <w:rsid w:val="00967854"/>
    <w:rsid w:val="009776C9"/>
    <w:rsid w:val="00977EF3"/>
    <w:rsid w:val="00980B07"/>
    <w:rsid w:val="00997DCC"/>
    <w:rsid w:val="009B0487"/>
    <w:rsid w:val="009C654E"/>
    <w:rsid w:val="009C73F4"/>
    <w:rsid w:val="009D3261"/>
    <w:rsid w:val="009F2C2B"/>
    <w:rsid w:val="00A055B2"/>
    <w:rsid w:val="00A22B8A"/>
    <w:rsid w:val="00A47880"/>
    <w:rsid w:val="00A72111"/>
    <w:rsid w:val="00A72532"/>
    <w:rsid w:val="00A72633"/>
    <w:rsid w:val="00A833ED"/>
    <w:rsid w:val="00AD5817"/>
    <w:rsid w:val="00AD6D61"/>
    <w:rsid w:val="00AE575A"/>
    <w:rsid w:val="00AF6C09"/>
    <w:rsid w:val="00B04578"/>
    <w:rsid w:val="00B10A90"/>
    <w:rsid w:val="00B52688"/>
    <w:rsid w:val="00B55D01"/>
    <w:rsid w:val="00B84890"/>
    <w:rsid w:val="00BB7188"/>
    <w:rsid w:val="00BD675A"/>
    <w:rsid w:val="00BD7DC4"/>
    <w:rsid w:val="00BE70A5"/>
    <w:rsid w:val="00BF5638"/>
    <w:rsid w:val="00BF6B3D"/>
    <w:rsid w:val="00C02D0F"/>
    <w:rsid w:val="00C33338"/>
    <w:rsid w:val="00C42AFF"/>
    <w:rsid w:val="00C44A95"/>
    <w:rsid w:val="00C5474B"/>
    <w:rsid w:val="00C6091A"/>
    <w:rsid w:val="00C62FD1"/>
    <w:rsid w:val="00C842BB"/>
    <w:rsid w:val="00C86A9A"/>
    <w:rsid w:val="00CB373A"/>
    <w:rsid w:val="00CC0EF3"/>
    <w:rsid w:val="00CC1B0B"/>
    <w:rsid w:val="00CF19A9"/>
    <w:rsid w:val="00D0524E"/>
    <w:rsid w:val="00D42AFF"/>
    <w:rsid w:val="00D66CE2"/>
    <w:rsid w:val="00D7270F"/>
    <w:rsid w:val="00D929B6"/>
    <w:rsid w:val="00DA4DE5"/>
    <w:rsid w:val="00DB3651"/>
    <w:rsid w:val="00DB3E50"/>
    <w:rsid w:val="00DB4671"/>
    <w:rsid w:val="00DC4108"/>
    <w:rsid w:val="00DF36E5"/>
    <w:rsid w:val="00E54147"/>
    <w:rsid w:val="00E64F00"/>
    <w:rsid w:val="00E93454"/>
    <w:rsid w:val="00EA56E7"/>
    <w:rsid w:val="00EC1986"/>
    <w:rsid w:val="00EC706B"/>
    <w:rsid w:val="00ED2414"/>
    <w:rsid w:val="00EE0F2C"/>
    <w:rsid w:val="00EE34BD"/>
    <w:rsid w:val="00EE7E7C"/>
    <w:rsid w:val="00EF20E6"/>
    <w:rsid w:val="00F06082"/>
    <w:rsid w:val="00F064EE"/>
    <w:rsid w:val="00F105F2"/>
    <w:rsid w:val="00F12652"/>
    <w:rsid w:val="00F465CB"/>
    <w:rsid w:val="00F60E00"/>
    <w:rsid w:val="00F75615"/>
    <w:rsid w:val="00F84896"/>
    <w:rsid w:val="00F9343B"/>
    <w:rsid w:val="00FA653D"/>
    <w:rsid w:val="00FB7C73"/>
    <w:rsid w:val="00FD1AE5"/>
    <w:rsid w:val="00FE060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A1AB"/>
  <w15:chartTrackingRefBased/>
  <w15:docId w15:val="{83D61E06-3B2B-4E88-AFB6-5120059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4E"/>
  </w:style>
  <w:style w:type="paragraph" w:styleId="Heading1">
    <w:name w:val="heading 1"/>
    <w:basedOn w:val="Normal"/>
    <w:next w:val="Normal"/>
    <w:link w:val="Heading1Char"/>
    <w:uiPriority w:val="9"/>
    <w:qFormat/>
    <w:rsid w:val="00065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57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26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20E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D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5D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105F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Heading3Char">
    <w:name w:val="Heading 3 Char"/>
    <w:basedOn w:val="DefaultParagraphFont"/>
    <w:link w:val="Heading3"/>
    <w:uiPriority w:val="9"/>
    <w:rsid w:val="002258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55B2"/>
    <w:pPr>
      <w:ind w:left="720"/>
      <w:contextualSpacing/>
    </w:pPr>
  </w:style>
  <w:style w:type="paragraph" w:styleId="Header">
    <w:name w:val="header"/>
    <w:basedOn w:val="Normal"/>
    <w:link w:val="HeaderChar"/>
    <w:uiPriority w:val="99"/>
    <w:unhideWhenUsed/>
    <w:rsid w:val="00EE3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BD"/>
  </w:style>
  <w:style w:type="paragraph" w:styleId="Footer">
    <w:name w:val="footer"/>
    <w:basedOn w:val="Normal"/>
    <w:link w:val="FooterChar"/>
    <w:uiPriority w:val="99"/>
    <w:unhideWhenUsed/>
    <w:rsid w:val="00EE3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BD"/>
  </w:style>
  <w:style w:type="character" w:styleId="CommentReference">
    <w:name w:val="annotation reference"/>
    <w:basedOn w:val="DefaultParagraphFont"/>
    <w:uiPriority w:val="99"/>
    <w:semiHidden/>
    <w:unhideWhenUsed/>
    <w:rsid w:val="00DA4DE5"/>
    <w:rPr>
      <w:sz w:val="16"/>
      <w:szCs w:val="16"/>
    </w:rPr>
  </w:style>
  <w:style w:type="paragraph" w:styleId="CommentText">
    <w:name w:val="annotation text"/>
    <w:basedOn w:val="Normal"/>
    <w:link w:val="CommentTextChar"/>
    <w:uiPriority w:val="99"/>
    <w:semiHidden/>
    <w:unhideWhenUsed/>
    <w:rsid w:val="00DA4DE5"/>
    <w:pPr>
      <w:spacing w:line="240" w:lineRule="auto"/>
    </w:pPr>
    <w:rPr>
      <w:sz w:val="20"/>
      <w:szCs w:val="20"/>
    </w:rPr>
  </w:style>
  <w:style w:type="character" w:customStyle="1" w:styleId="CommentTextChar">
    <w:name w:val="Comment Text Char"/>
    <w:basedOn w:val="DefaultParagraphFont"/>
    <w:link w:val="CommentText"/>
    <w:uiPriority w:val="99"/>
    <w:semiHidden/>
    <w:rsid w:val="00DA4DE5"/>
    <w:rPr>
      <w:sz w:val="20"/>
      <w:szCs w:val="20"/>
    </w:rPr>
  </w:style>
  <w:style w:type="paragraph" w:styleId="CommentSubject">
    <w:name w:val="annotation subject"/>
    <w:basedOn w:val="CommentText"/>
    <w:next w:val="CommentText"/>
    <w:link w:val="CommentSubjectChar"/>
    <w:uiPriority w:val="99"/>
    <w:semiHidden/>
    <w:unhideWhenUsed/>
    <w:rsid w:val="00DA4DE5"/>
    <w:rPr>
      <w:b/>
      <w:bCs/>
    </w:rPr>
  </w:style>
  <w:style w:type="character" w:customStyle="1" w:styleId="CommentSubjectChar">
    <w:name w:val="Comment Subject Char"/>
    <w:basedOn w:val="CommentTextChar"/>
    <w:link w:val="CommentSubject"/>
    <w:uiPriority w:val="99"/>
    <w:semiHidden/>
    <w:rsid w:val="00DA4DE5"/>
    <w:rPr>
      <w:b/>
      <w:bCs/>
      <w:sz w:val="20"/>
      <w:szCs w:val="20"/>
    </w:rPr>
  </w:style>
  <w:style w:type="paragraph" w:styleId="BalloonText">
    <w:name w:val="Balloon Text"/>
    <w:basedOn w:val="Normal"/>
    <w:link w:val="BalloonTextChar"/>
    <w:uiPriority w:val="99"/>
    <w:semiHidden/>
    <w:unhideWhenUsed/>
    <w:rsid w:val="00DA4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DE5"/>
    <w:rPr>
      <w:rFonts w:ascii="Segoe UI" w:hAnsi="Segoe UI" w:cs="Segoe UI"/>
      <w:sz w:val="18"/>
      <w:szCs w:val="18"/>
    </w:rPr>
  </w:style>
  <w:style w:type="paragraph" w:styleId="Revision">
    <w:name w:val="Revision"/>
    <w:hidden/>
    <w:uiPriority w:val="99"/>
    <w:semiHidden/>
    <w:rsid w:val="00481A4E"/>
    <w:pPr>
      <w:spacing w:after="0" w:line="240" w:lineRule="auto"/>
    </w:pPr>
  </w:style>
  <w:style w:type="table" w:styleId="PlainTable1">
    <w:name w:val="Plain Table 1"/>
    <w:basedOn w:val="TableNormal"/>
    <w:uiPriority w:val="41"/>
    <w:rsid w:val="00712D51"/>
    <w:pPr>
      <w:spacing w:after="0" w:line="240" w:lineRule="auto"/>
    </w:pPr>
    <w:rPr>
      <w:kern w:val="0"/>
      <w:lang w:val="en-ZW"/>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07289"/>
    <w:rPr>
      <w:color w:val="666666"/>
    </w:rPr>
  </w:style>
  <w:style w:type="character" w:customStyle="1" w:styleId="Heading4Char">
    <w:name w:val="Heading 4 Char"/>
    <w:basedOn w:val="DefaultParagraphFont"/>
    <w:link w:val="Heading4"/>
    <w:uiPriority w:val="9"/>
    <w:semiHidden/>
    <w:rsid w:val="00AE575A"/>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2E78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2E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2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20E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D2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839">
      <w:bodyDiv w:val="1"/>
      <w:marLeft w:val="0"/>
      <w:marRight w:val="0"/>
      <w:marTop w:val="0"/>
      <w:marBottom w:val="0"/>
      <w:divBdr>
        <w:top w:val="none" w:sz="0" w:space="0" w:color="auto"/>
        <w:left w:val="none" w:sz="0" w:space="0" w:color="auto"/>
        <w:bottom w:val="none" w:sz="0" w:space="0" w:color="auto"/>
        <w:right w:val="none" w:sz="0" w:space="0" w:color="auto"/>
      </w:divBdr>
    </w:div>
    <w:div w:id="18049807">
      <w:bodyDiv w:val="1"/>
      <w:marLeft w:val="0"/>
      <w:marRight w:val="0"/>
      <w:marTop w:val="0"/>
      <w:marBottom w:val="0"/>
      <w:divBdr>
        <w:top w:val="none" w:sz="0" w:space="0" w:color="auto"/>
        <w:left w:val="none" w:sz="0" w:space="0" w:color="auto"/>
        <w:bottom w:val="none" w:sz="0" w:space="0" w:color="auto"/>
        <w:right w:val="none" w:sz="0" w:space="0" w:color="auto"/>
      </w:divBdr>
    </w:div>
    <w:div w:id="18161977">
      <w:bodyDiv w:val="1"/>
      <w:marLeft w:val="0"/>
      <w:marRight w:val="0"/>
      <w:marTop w:val="0"/>
      <w:marBottom w:val="0"/>
      <w:divBdr>
        <w:top w:val="none" w:sz="0" w:space="0" w:color="auto"/>
        <w:left w:val="none" w:sz="0" w:space="0" w:color="auto"/>
        <w:bottom w:val="none" w:sz="0" w:space="0" w:color="auto"/>
        <w:right w:val="none" w:sz="0" w:space="0" w:color="auto"/>
      </w:divBdr>
    </w:div>
    <w:div w:id="36055262">
      <w:bodyDiv w:val="1"/>
      <w:marLeft w:val="0"/>
      <w:marRight w:val="0"/>
      <w:marTop w:val="0"/>
      <w:marBottom w:val="0"/>
      <w:divBdr>
        <w:top w:val="none" w:sz="0" w:space="0" w:color="auto"/>
        <w:left w:val="none" w:sz="0" w:space="0" w:color="auto"/>
        <w:bottom w:val="none" w:sz="0" w:space="0" w:color="auto"/>
        <w:right w:val="none" w:sz="0" w:space="0" w:color="auto"/>
      </w:divBdr>
    </w:div>
    <w:div w:id="46689402">
      <w:bodyDiv w:val="1"/>
      <w:marLeft w:val="0"/>
      <w:marRight w:val="0"/>
      <w:marTop w:val="0"/>
      <w:marBottom w:val="0"/>
      <w:divBdr>
        <w:top w:val="none" w:sz="0" w:space="0" w:color="auto"/>
        <w:left w:val="none" w:sz="0" w:space="0" w:color="auto"/>
        <w:bottom w:val="none" w:sz="0" w:space="0" w:color="auto"/>
        <w:right w:val="none" w:sz="0" w:space="0" w:color="auto"/>
      </w:divBdr>
    </w:div>
    <w:div w:id="66150765">
      <w:bodyDiv w:val="1"/>
      <w:marLeft w:val="0"/>
      <w:marRight w:val="0"/>
      <w:marTop w:val="0"/>
      <w:marBottom w:val="0"/>
      <w:divBdr>
        <w:top w:val="none" w:sz="0" w:space="0" w:color="auto"/>
        <w:left w:val="none" w:sz="0" w:space="0" w:color="auto"/>
        <w:bottom w:val="none" w:sz="0" w:space="0" w:color="auto"/>
        <w:right w:val="none" w:sz="0" w:space="0" w:color="auto"/>
      </w:divBdr>
    </w:div>
    <w:div w:id="84770697">
      <w:bodyDiv w:val="1"/>
      <w:marLeft w:val="0"/>
      <w:marRight w:val="0"/>
      <w:marTop w:val="0"/>
      <w:marBottom w:val="0"/>
      <w:divBdr>
        <w:top w:val="none" w:sz="0" w:space="0" w:color="auto"/>
        <w:left w:val="none" w:sz="0" w:space="0" w:color="auto"/>
        <w:bottom w:val="none" w:sz="0" w:space="0" w:color="auto"/>
        <w:right w:val="none" w:sz="0" w:space="0" w:color="auto"/>
      </w:divBdr>
    </w:div>
    <w:div w:id="106849380">
      <w:bodyDiv w:val="1"/>
      <w:marLeft w:val="0"/>
      <w:marRight w:val="0"/>
      <w:marTop w:val="0"/>
      <w:marBottom w:val="0"/>
      <w:divBdr>
        <w:top w:val="none" w:sz="0" w:space="0" w:color="auto"/>
        <w:left w:val="none" w:sz="0" w:space="0" w:color="auto"/>
        <w:bottom w:val="none" w:sz="0" w:space="0" w:color="auto"/>
        <w:right w:val="none" w:sz="0" w:space="0" w:color="auto"/>
      </w:divBdr>
    </w:div>
    <w:div w:id="148524894">
      <w:bodyDiv w:val="1"/>
      <w:marLeft w:val="0"/>
      <w:marRight w:val="0"/>
      <w:marTop w:val="0"/>
      <w:marBottom w:val="0"/>
      <w:divBdr>
        <w:top w:val="none" w:sz="0" w:space="0" w:color="auto"/>
        <w:left w:val="none" w:sz="0" w:space="0" w:color="auto"/>
        <w:bottom w:val="none" w:sz="0" w:space="0" w:color="auto"/>
        <w:right w:val="none" w:sz="0" w:space="0" w:color="auto"/>
      </w:divBdr>
    </w:div>
    <w:div w:id="155804753">
      <w:bodyDiv w:val="1"/>
      <w:marLeft w:val="0"/>
      <w:marRight w:val="0"/>
      <w:marTop w:val="0"/>
      <w:marBottom w:val="0"/>
      <w:divBdr>
        <w:top w:val="none" w:sz="0" w:space="0" w:color="auto"/>
        <w:left w:val="none" w:sz="0" w:space="0" w:color="auto"/>
        <w:bottom w:val="none" w:sz="0" w:space="0" w:color="auto"/>
        <w:right w:val="none" w:sz="0" w:space="0" w:color="auto"/>
      </w:divBdr>
    </w:div>
    <w:div w:id="158159351">
      <w:bodyDiv w:val="1"/>
      <w:marLeft w:val="0"/>
      <w:marRight w:val="0"/>
      <w:marTop w:val="0"/>
      <w:marBottom w:val="0"/>
      <w:divBdr>
        <w:top w:val="none" w:sz="0" w:space="0" w:color="auto"/>
        <w:left w:val="none" w:sz="0" w:space="0" w:color="auto"/>
        <w:bottom w:val="none" w:sz="0" w:space="0" w:color="auto"/>
        <w:right w:val="none" w:sz="0" w:space="0" w:color="auto"/>
      </w:divBdr>
    </w:div>
    <w:div w:id="199754019">
      <w:bodyDiv w:val="1"/>
      <w:marLeft w:val="0"/>
      <w:marRight w:val="0"/>
      <w:marTop w:val="0"/>
      <w:marBottom w:val="0"/>
      <w:divBdr>
        <w:top w:val="none" w:sz="0" w:space="0" w:color="auto"/>
        <w:left w:val="none" w:sz="0" w:space="0" w:color="auto"/>
        <w:bottom w:val="none" w:sz="0" w:space="0" w:color="auto"/>
        <w:right w:val="none" w:sz="0" w:space="0" w:color="auto"/>
      </w:divBdr>
    </w:div>
    <w:div w:id="230581748">
      <w:bodyDiv w:val="1"/>
      <w:marLeft w:val="0"/>
      <w:marRight w:val="0"/>
      <w:marTop w:val="0"/>
      <w:marBottom w:val="0"/>
      <w:divBdr>
        <w:top w:val="none" w:sz="0" w:space="0" w:color="auto"/>
        <w:left w:val="none" w:sz="0" w:space="0" w:color="auto"/>
        <w:bottom w:val="none" w:sz="0" w:space="0" w:color="auto"/>
        <w:right w:val="none" w:sz="0" w:space="0" w:color="auto"/>
      </w:divBdr>
    </w:div>
    <w:div w:id="236408170">
      <w:bodyDiv w:val="1"/>
      <w:marLeft w:val="0"/>
      <w:marRight w:val="0"/>
      <w:marTop w:val="0"/>
      <w:marBottom w:val="0"/>
      <w:divBdr>
        <w:top w:val="none" w:sz="0" w:space="0" w:color="auto"/>
        <w:left w:val="none" w:sz="0" w:space="0" w:color="auto"/>
        <w:bottom w:val="none" w:sz="0" w:space="0" w:color="auto"/>
        <w:right w:val="none" w:sz="0" w:space="0" w:color="auto"/>
      </w:divBdr>
    </w:div>
    <w:div w:id="255136589">
      <w:bodyDiv w:val="1"/>
      <w:marLeft w:val="0"/>
      <w:marRight w:val="0"/>
      <w:marTop w:val="0"/>
      <w:marBottom w:val="0"/>
      <w:divBdr>
        <w:top w:val="none" w:sz="0" w:space="0" w:color="auto"/>
        <w:left w:val="none" w:sz="0" w:space="0" w:color="auto"/>
        <w:bottom w:val="none" w:sz="0" w:space="0" w:color="auto"/>
        <w:right w:val="none" w:sz="0" w:space="0" w:color="auto"/>
      </w:divBdr>
    </w:div>
    <w:div w:id="297106524">
      <w:bodyDiv w:val="1"/>
      <w:marLeft w:val="0"/>
      <w:marRight w:val="0"/>
      <w:marTop w:val="0"/>
      <w:marBottom w:val="0"/>
      <w:divBdr>
        <w:top w:val="none" w:sz="0" w:space="0" w:color="auto"/>
        <w:left w:val="none" w:sz="0" w:space="0" w:color="auto"/>
        <w:bottom w:val="none" w:sz="0" w:space="0" w:color="auto"/>
        <w:right w:val="none" w:sz="0" w:space="0" w:color="auto"/>
      </w:divBdr>
    </w:div>
    <w:div w:id="313218852">
      <w:bodyDiv w:val="1"/>
      <w:marLeft w:val="0"/>
      <w:marRight w:val="0"/>
      <w:marTop w:val="0"/>
      <w:marBottom w:val="0"/>
      <w:divBdr>
        <w:top w:val="none" w:sz="0" w:space="0" w:color="auto"/>
        <w:left w:val="none" w:sz="0" w:space="0" w:color="auto"/>
        <w:bottom w:val="none" w:sz="0" w:space="0" w:color="auto"/>
        <w:right w:val="none" w:sz="0" w:space="0" w:color="auto"/>
      </w:divBdr>
    </w:div>
    <w:div w:id="325867619">
      <w:bodyDiv w:val="1"/>
      <w:marLeft w:val="0"/>
      <w:marRight w:val="0"/>
      <w:marTop w:val="0"/>
      <w:marBottom w:val="0"/>
      <w:divBdr>
        <w:top w:val="none" w:sz="0" w:space="0" w:color="auto"/>
        <w:left w:val="none" w:sz="0" w:space="0" w:color="auto"/>
        <w:bottom w:val="none" w:sz="0" w:space="0" w:color="auto"/>
        <w:right w:val="none" w:sz="0" w:space="0" w:color="auto"/>
      </w:divBdr>
    </w:div>
    <w:div w:id="327943583">
      <w:bodyDiv w:val="1"/>
      <w:marLeft w:val="0"/>
      <w:marRight w:val="0"/>
      <w:marTop w:val="0"/>
      <w:marBottom w:val="0"/>
      <w:divBdr>
        <w:top w:val="none" w:sz="0" w:space="0" w:color="auto"/>
        <w:left w:val="none" w:sz="0" w:space="0" w:color="auto"/>
        <w:bottom w:val="none" w:sz="0" w:space="0" w:color="auto"/>
        <w:right w:val="none" w:sz="0" w:space="0" w:color="auto"/>
      </w:divBdr>
    </w:div>
    <w:div w:id="357123064">
      <w:bodyDiv w:val="1"/>
      <w:marLeft w:val="0"/>
      <w:marRight w:val="0"/>
      <w:marTop w:val="0"/>
      <w:marBottom w:val="0"/>
      <w:divBdr>
        <w:top w:val="none" w:sz="0" w:space="0" w:color="auto"/>
        <w:left w:val="none" w:sz="0" w:space="0" w:color="auto"/>
        <w:bottom w:val="none" w:sz="0" w:space="0" w:color="auto"/>
        <w:right w:val="none" w:sz="0" w:space="0" w:color="auto"/>
      </w:divBdr>
    </w:div>
    <w:div w:id="399209992">
      <w:bodyDiv w:val="1"/>
      <w:marLeft w:val="0"/>
      <w:marRight w:val="0"/>
      <w:marTop w:val="0"/>
      <w:marBottom w:val="0"/>
      <w:divBdr>
        <w:top w:val="none" w:sz="0" w:space="0" w:color="auto"/>
        <w:left w:val="none" w:sz="0" w:space="0" w:color="auto"/>
        <w:bottom w:val="none" w:sz="0" w:space="0" w:color="auto"/>
        <w:right w:val="none" w:sz="0" w:space="0" w:color="auto"/>
      </w:divBdr>
    </w:div>
    <w:div w:id="419065435">
      <w:bodyDiv w:val="1"/>
      <w:marLeft w:val="0"/>
      <w:marRight w:val="0"/>
      <w:marTop w:val="0"/>
      <w:marBottom w:val="0"/>
      <w:divBdr>
        <w:top w:val="none" w:sz="0" w:space="0" w:color="auto"/>
        <w:left w:val="none" w:sz="0" w:space="0" w:color="auto"/>
        <w:bottom w:val="none" w:sz="0" w:space="0" w:color="auto"/>
        <w:right w:val="none" w:sz="0" w:space="0" w:color="auto"/>
      </w:divBdr>
    </w:div>
    <w:div w:id="446319438">
      <w:bodyDiv w:val="1"/>
      <w:marLeft w:val="0"/>
      <w:marRight w:val="0"/>
      <w:marTop w:val="0"/>
      <w:marBottom w:val="0"/>
      <w:divBdr>
        <w:top w:val="none" w:sz="0" w:space="0" w:color="auto"/>
        <w:left w:val="none" w:sz="0" w:space="0" w:color="auto"/>
        <w:bottom w:val="none" w:sz="0" w:space="0" w:color="auto"/>
        <w:right w:val="none" w:sz="0" w:space="0" w:color="auto"/>
      </w:divBdr>
    </w:div>
    <w:div w:id="453065043">
      <w:bodyDiv w:val="1"/>
      <w:marLeft w:val="0"/>
      <w:marRight w:val="0"/>
      <w:marTop w:val="0"/>
      <w:marBottom w:val="0"/>
      <w:divBdr>
        <w:top w:val="none" w:sz="0" w:space="0" w:color="auto"/>
        <w:left w:val="none" w:sz="0" w:space="0" w:color="auto"/>
        <w:bottom w:val="none" w:sz="0" w:space="0" w:color="auto"/>
        <w:right w:val="none" w:sz="0" w:space="0" w:color="auto"/>
      </w:divBdr>
    </w:div>
    <w:div w:id="467556478">
      <w:bodyDiv w:val="1"/>
      <w:marLeft w:val="0"/>
      <w:marRight w:val="0"/>
      <w:marTop w:val="0"/>
      <w:marBottom w:val="0"/>
      <w:divBdr>
        <w:top w:val="none" w:sz="0" w:space="0" w:color="auto"/>
        <w:left w:val="none" w:sz="0" w:space="0" w:color="auto"/>
        <w:bottom w:val="none" w:sz="0" w:space="0" w:color="auto"/>
        <w:right w:val="none" w:sz="0" w:space="0" w:color="auto"/>
      </w:divBdr>
    </w:div>
    <w:div w:id="470640557">
      <w:bodyDiv w:val="1"/>
      <w:marLeft w:val="0"/>
      <w:marRight w:val="0"/>
      <w:marTop w:val="0"/>
      <w:marBottom w:val="0"/>
      <w:divBdr>
        <w:top w:val="none" w:sz="0" w:space="0" w:color="auto"/>
        <w:left w:val="none" w:sz="0" w:space="0" w:color="auto"/>
        <w:bottom w:val="none" w:sz="0" w:space="0" w:color="auto"/>
        <w:right w:val="none" w:sz="0" w:space="0" w:color="auto"/>
      </w:divBdr>
    </w:div>
    <w:div w:id="471410970">
      <w:bodyDiv w:val="1"/>
      <w:marLeft w:val="0"/>
      <w:marRight w:val="0"/>
      <w:marTop w:val="0"/>
      <w:marBottom w:val="0"/>
      <w:divBdr>
        <w:top w:val="none" w:sz="0" w:space="0" w:color="auto"/>
        <w:left w:val="none" w:sz="0" w:space="0" w:color="auto"/>
        <w:bottom w:val="none" w:sz="0" w:space="0" w:color="auto"/>
        <w:right w:val="none" w:sz="0" w:space="0" w:color="auto"/>
      </w:divBdr>
    </w:div>
    <w:div w:id="496044171">
      <w:bodyDiv w:val="1"/>
      <w:marLeft w:val="0"/>
      <w:marRight w:val="0"/>
      <w:marTop w:val="0"/>
      <w:marBottom w:val="0"/>
      <w:divBdr>
        <w:top w:val="none" w:sz="0" w:space="0" w:color="auto"/>
        <w:left w:val="none" w:sz="0" w:space="0" w:color="auto"/>
        <w:bottom w:val="none" w:sz="0" w:space="0" w:color="auto"/>
        <w:right w:val="none" w:sz="0" w:space="0" w:color="auto"/>
      </w:divBdr>
    </w:div>
    <w:div w:id="500319660">
      <w:bodyDiv w:val="1"/>
      <w:marLeft w:val="0"/>
      <w:marRight w:val="0"/>
      <w:marTop w:val="0"/>
      <w:marBottom w:val="0"/>
      <w:divBdr>
        <w:top w:val="none" w:sz="0" w:space="0" w:color="auto"/>
        <w:left w:val="none" w:sz="0" w:space="0" w:color="auto"/>
        <w:bottom w:val="none" w:sz="0" w:space="0" w:color="auto"/>
        <w:right w:val="none" w:sz="0" w:space="0" w:color="auto"/>
      </w:divBdr>
    </w:div>
    <w:div w:id="506332426">
      <w:bodyDiv w:val="1"/>
      <w:marLeft w:val="0"/>
      <w:marRight w:val="0"/>
      <w:marTop w:val="0"/>
      <w:marBottom w:val="0"/>
      <w:divBdr>
        <w:top w:val="none" w:sz="0" w:space="0" w:color="auto"/>
        <w:left w:val="none" w:sz="0" w:space="0" w:color="auto"/>
        <w:bottom w:val="none" w:sz="0" w:space="0" w:color="auto"/>
        <w:right w:val="none" w:sz="0" w:space="0" w:color="auto"/>
      </w:divBdr>
    </w:div>
    <w:div w:id="507523726">
      <w:bodyDiv w:val="1"/>
      <w:marLeft w:val="0"/>
      <w:marRight w:val="0"/>
      <w:marTop w:val="0"/>
      <w:marBottom w:val="0"/>
      <w:divBdr>
        <w:top w:val="none" w:sz="0" w:space="0" w:color="auto"/>
        <w:left w:val="none" w:sz="0" w:space="0" w:color="auto"/>
        <w:bottom w:val="none" w:sz="0" w:space="0" w:color="auto"/>
        <w:right w:val="none" w:sz="0" w:space="0" w:color="auto"/>
      </w:divBdr>
    </w:div>
    <w:div w:id="510149711">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50308787">
      <w:bodyDiv w:val="1"/>
      <w:marLeft w:val="0"/>
      <w:marRight w:val="0"/>
      <w:marTop w:val="0"/>
      <w:marBottom w:val="0"/>
      <w:divBdr>
        <w:top w:val="none" w:sz="0" w:space="0" w:color="auto"/>
        <w:left w:val="none" w:sz="0" w:space="0" w:color="auto"/>
        <w:bottom w:val="none" w:sz="0" w:space="0" w:color="auto"/>
        <w:right w:val="none" w:sz="0" w:space="0" w:color="auto"/>
      </w:divBdr>
    </w:div>
    <w:div w:id="620109320">
      <w:bodyDiv w:val="1"/>
      <w:marLeft w:val="0"/>
      <w:marRight w:val="0"/>
      <w:marTop w:val="0"/>
      <w:marBottom w:val="0"/>
      <w:divBdr>
        <w:top w:val="none" w:sz="0" w:space="0" w:color="auto"/>
        <w:left w:val="none" w:sz="0" w:space="0" w:color="auto"/>
        <w:bottom w:val="none" w:sz="0" w:space="0" w:color="auto"/>
        <w:right w:val="none" w:sz="0" w:space="0" w:color="auto"/>
      </w:divBdr>
    </w:div>
    <w:div w:id="634650820">
      <w:bodyDiv w:val="1"/>
      <w:marLeft w:val="0"/>
      <w:marRight w:val="0"/>
      <w:marTop w:val="0"/>
      <w:marBottom w:val="0"/>
      <w:divBdr>
        <w:top w:val="none" w:sz="0" w:space="0" w:color="auto"/>
        <w:left w:val="none" w:sz="0" w:space="0" w:color="auto"/>
        <w:bottom w:val="none" w:sz="0" w:space="0" w:color="auto"/>
        <w:right w:val="none" w:sz="0" w:space="0" w:color="auto"/>
      </w:divBdr>
    </w:div>
    <w:div w:id="671681568">
      <w:bodyDiv w:val="1"/>
      <w:marLeft w:val="0"/>
      <w:marRight w:val="0"/>
      <w:marTop w:val="0"/>
      <w:marBottom w:val="0"/>
      <w:divBdr>
        <w:top w:val="none" w:sz="0" w:space="0" w:color="auto"/>
        <w:left w:val="none" w:sz="0" w:space="0" w:color="auto"/>
        <w:bottom w:val="none" w:sz="0" w:space="0" w:color="auto"/>
        <w:right w:val="none" w:sz="0" w:space="0" w:color="auto"/>
      </w:divBdr>
    </w:div>
    <w:div w:id="691303437">
      <w:bodyDiv w:val="1"/>
      <w:marLeft w:val="0"/>
      <w:marRight w:val="0"/>
      <w:marTop w:val="0"/>
      <w:marBottom w:val="0"/>
      <w:divBdr>
        <w:top w:val="none" w:sz="0" w:space="0" w:color="auto"/>
        <w:left w:val="none" w:sz="0" w:space="0" w:color="auto"/>
        <w:bottom w:val="none" w:sz="0" w:space="0" w:color="auto"/>
        <w:right w:val="none" w:sz="0" w:space="0" w:color="auto"/>
      </w:divBdr>
    </w:div>
    <w:div w:id="699163290">
      <w:bodyDiv w:val="1"/>
      <w:marLeft w:val="0"/>
      <w:marRight w:val="0"/>
      <w:marTop w:val="0"/>
      <w:marBottom w:val="0"/>
      <w:divBdr>
        <w:top w:val="none" w:sz="0" w:space="0" w:color="auto"/>
        <w:left w:val="none" w:sz="0" w:space="0" w:color="auto"/>
        <w:bottom w:val="none" w:sz="0" w:space="0" w:color="auto"/>
        <w:right w:val="none" w:sz="0" w:space="0" w:color="auto"/>
      </w:divBdr>
    </w:div>
    <w:div w:id="730275284">
      <w:bodyDiv w:val="1"/>
      <w:marLeft w:val="0"/>
      <w:marRight w:val="0"/>
      <w:marTop w:val="0"/>
      <w:marBottom w:val="0"/>
      <w:divBdr>
        <w:top w:val="none" w:sz="0" w:space="0" w:color="auto"/>
        <w:left w:val="none" w:sz="0" w:space="0" w:color="auto"/>
        <w:bottom w:val="none" w:sz="0" w:space="0" w:color="auto"/>
        <w:right w:val="none" w:sz="0" w:space="0" w:color="auto"/>
      </w:divBdr>
    </w:div>
    <w:div w:id="754397656">
      <w:bodyDiv w:val="1"/>
      <w:marLeft w:val="0"/>
      <w:marRight w:val="0"/>
      <w:marTop w:val="0"/>
      <w:marBottom w:val="0"/>
      <w:divBdr>
        <w:top w:val="none" w:sz="0" w:space="0" w:color="auto"/>
        <w:left w:val="none" w:sz="0" w:space="0" w:color="auto"/>
        <w:bottom w:val="none" w:sz="0" w:space="0" w:color="auto"/>
        <w:right w:val="none" w:sz="0" w:space="0" w:color="auto"/>
      </w:divBdr>
    </w:div>
    <w:div w:id="814877144">
      <w:bodyDiv w:val="1"/>
      <w:marLeft w:val="0"/>
      <w:marRight w:val="0"/>
      <w:marTop w:val="0"/>
      <w:marBottom w:val="0"/>
      <w:divBdr>
        <w:top w:val="none" w:sz="0" w:space="0" w:color="auto"/>
        <w:left w:val="none" w:sz="0" w:space="0" w:color="auto"/>
        <w:bottom w:val="none" w:sz="0" w:space="0" w:color="auto"/>
        <w:right w:val="none" w:sz="0" w:space="0" w:color="auto"/>
      </w:divBdr>
    </w:div>
    <w:div w:id="849637358">
      <w:bodyDiv w:val="1"/>
      <w:marLeft w:val="0"/>
      <w:marRight w:val="0"/>
      <w:marTop w:val="0"/>
      <w:marBottom w:val="0"/>
      <w:divBdr>
        <w:top w:val="none" w:sz="0" w:space="0" w:color="auto"/>
        <w:left w:val="none" w:sz="0" w:space="0" w:color="auto"/>
        <w:bottom w:val="none" w:sz="0" w:space="0" w:color="auto"/>
        <w:right w:val="none" w:sz="0" w:space="0" w:color="auto"/>
      </w:divBdr>
    </w:div>
    <w:div w:id="854736091">
      <w:bodyDiv w:val="1"/>
      <w:marLeft w:val="0"/>
      <w:marRight w:val="0"/>
      <w:marTop w:val="0"/>
      <w:marBottom w:val="0"/>
      <w:divBdr>
        <w:top w:val="none" w:sz="0" w:space="0" w:color="auto"/>
        <w:left w:val="none" w:sz="0" w:space="0" w:color="auto"/>
        <w:bottom w:val="none" w:sz="0" w:space="0" w:color="auto"/>
        <w:right w:val="none" w:sz="0" w:space="0" w:color="auto"/>
      </w:divBdr>
    </w:div>
    <w:div w:id="912549616">
      <w:bodyDiv w:val="1"/>
      <w:marLeft w:val="0"/>
      <w:marRight w:val="0"/>
      <w:marTop w:val="0"/>
      <w:marBottom w:val="0"/>
      <w:divBdr>
        <w:top w:val="none" w:sz="0" w:space="0" w:color="auto"/>
        <w:left w:val="none" w:sz="0" w:space="0" w:color="auto"/>
        <w:bottom w:val="none" w:sz="0" w:space="0" w:color="auto"/>
        <w:right w:val="none" w:sz="0" w:space="0" w:color="auto"/>
      </w:divBdr>
    </w:div>
    <w:div w:id="918297541">
      <w:bodyDiv w:val="1"/>
      <w:marLeft w:val="0"/>
      <w:marRight w:val="0"/>
      <w:marTop w:val="0"/>
      <w:marBottom w:val="0"/>
      <w:divBdr>
        <w:top w:val="none" w:sz="0" w:space="0" w:color="auto"/>
        <w:left w:val="none" w:sz="0" w:space="0" w:color="auto"/>
        <w:bottom w:val="none" w:sz="0" w:space="0" w:color="auto"/>
        <w:right w:val="none" w:sz="0" w:space="0" w:color="auto"/>
      </w:divBdr>
    </w:div>
    <w:div w:id="931622849">
      <w:bodyDiv w:val="1"/>
      <w:marLeft w:val="0"/>
      <w:marRight w:val="0"/>
      <w:marTop w:val="0"/>
      <w:marBottom w:val="0"/>
      <w:divBdr>
        <w:top w:val="none" w:sz="0" w:space="0" w:color="auto"/>
        <w:left w:val="none" w:sz="0" w:space="0" w:color="auto"/>
        <w:bottom w:val="none" w:sz="0" w:space="0" w:color="auto"/>
        <w:right w:val="none" w:sz="0" w:space="0" w:color="auto"/>
      </w:divBdr>
    </w:div>
    <w:div w:id="932976862">
      <w:bodyDiv w:val="1"/>
      <w:marLeft w:val="0"/>
      <w:marRight w:val="0"/>
      <w:marTop w:val="0"/>
      <w:marBottom w:val="0"/>
      <w:divBdr>
        <w:top w:val="none" w:sz="0" w:space="0" w:color="auto"/>
        <w:left w:val="none" w:sz="0" w:space="0" w:color="auto"/>
        <w:bottom w:val="none" w:sz="0" w:space="0" w:color="auto"/>
        <w:right w:val="none" w:sz="0" w:space="0" w:color="auto"/>
      </w:divBdr>
    </w:div>
    <w:div w:id="958679276">
      <w:bodyDiv w:val="1"/>
      <w:marLeft w:val="0"/>
      <w:marRight w:val="0"/>
      <w:marTop w:val="0"/>
      <w:marBottom w:val="0"/>
      <w:divBdr>
        <w:top w:val="none" w:sz="0" w:space="0" w:color="auto"/>
        <w:left w:val="none" w:sz="0" w:space="0" w:color="auto"/>
        <w:bottom w:val="none" w:sz="0" w:space="0" w:color="auto"/>
        <w:right w:val="none" w:sz="0" w:space="0" w:color="auto"/>
      </w:divBdr>
    </w:div>
    <w:div w:id="1001465447">
      <w:bodyDiv w:val="1"/>
      <w:marLeft w:val="0"/>
      <w:marRight w:val="0"/>
      <w:marTop w:val="0"/>
      <w:marBottom w:val="0"/>
      <w:divBdr>
        <w:top w:val="none" w:sz="0" w:space="0" w:color="auto"/>
        <w:left w:val="none" w:sz="0" w:space="0" w:color="auto"/>
        <w:bottom w:val="none" w:sz="0" w:space="0" w:color="auto"/>
        <w:right w:val="none" w:sz="0" w:space="0" w:color="auto"/>
      </w:divBdr>
    </w:div>
    <w:div w:id="1023288410">
      <w:bodyDiv w:val="1"/>
      <w:marLeft w:val="0"/>
      <w:marRight w:val="0"/>
      <w:marTop w:val="0"/>
      <w:marBottom w:val="0"/>
      <w:divBdr>
        <w:top w:val="none" w:sz="0" w:space="0" w:color="auto"/>
        <w:left w:val="none" w:sz="0" w:space="0" w:color="auto"/>
        <w:bottom w:val="none" w:sz="0" w:space="0" w:color="auto"/>
        <w:right w:val="none" w:sz="0" w:space="0" w:color="auto"/>
      </w:divBdr>
    </w:div>
    <w:div w:id="1032461807">
      <w:bodyDiv w:val="1"/>
      <w:marLeft w:val="0"/>
      <w:marRight w:val="0"/>
      <w:marTop w:val="0"/>
      <w:marBottom w:val="0"/>
      <w:divBdr>
        <w:top w:val="none" w:sz="0" w:space="0" w:color="auto"/>
        <w:left w:val="none" w:sz="0" w:space="0" w:color="auto"/>
        <w:bottom w:val="none" w:sz="0" w:space="0" w:color="auto"/>
        <w:right w:val="none" w:sz="0" w:space="0" w:color="auto"/>
      </w:divBdr>
    </w:div>
    <w:div w:id="1123235813">
      <w:bodyDiv w:val="1"/>
      <w:marLeft w:val="0"/>
      <w:marRight w:val="0"/>
      <w:marTop w:val="0"/>
      <w:marBottom w:val="0"/>
      <w:divBdr>
        <w:top w:val="none" w:sz="0" w:space="0" w:color="auto"/>
        <w:left w:val="none" w:sz="0" w:space="0" w:color="auto"/>
        <w:bottom w:val="none" w:sz="0" w:space="0" w:color="auto"/>
        <w:right w:val="none" w:sz="0" w:space="0" w:color="auto"/>
      </w:divBdr>
    </w:div>
    <w:div w:id="1132820862">
      <w:bodyDiv w:val="1"/>
      <w:marLeft w:val="0"/>
      <w:marRight w:val="0"/>
      <w:marTop w:val="0"/>
      <w:marBottom w:val="0"/>
      <w:divBdr>
        <w:top w:val="none" w:sz="0" w:space="0" w:color="auto"/>
        <w:left w:val="none" w:sz="0" w:space="0" w:color="auto"/>
        <w:bottom w:val="none" w:sz="0" w:space="0" w:color="auto"/>
        <w:right w:val="none" w:sz="0" w:space="0" w:color="auto"/>
      </w:divBdr>
    </w:div>
    <w:div w:id="1136026503">
      <w:bodyDiv w:val="1"/>
      <w:marLeft w:val="0"/>
      <w:marRight w:val="0"/>
      <w:marTop w:val="0"/>
      <w:marBottom w:val="0"/>
      <w:divBdr>
        <w:top w:val="none" w:sz="0" w:space="0" w:color="auto"/>
        <w:left w:val="none" w:sz="0" w:space="0" w:color="auto"/>
        <w:bottom w:val="none" w:sz="0" w:space="0" w:color="auto"/>
        <w:right w:val="none" w:sz="0" w:space="0" w:color="auto"/>
      </w:divBdr>
    </w:div>
    <w:div w:id="1138759683">
      <w:bodyDiv w:val="1"/>
      <w:marLeft w:val="0"/>
      <w:marRight w:val="0"/>
      <w:marTop w:val="0"/>
      <w:marBottom w:val="0"/>
      <w:divBdr>
        <w:top w:val="none" w:sz="0" w:space="0" w:color="auto"/>
        <w:left w:val="none" w:sz="0" w:space="0" w:color="auto"/>
        <w:bottom w:val="none" w:sz="0" w:space="0" w:color="auto"/>
        <w:right w:val="none" w:sz="0" w:space="0" w:color="auto"/>
      </w:divBdr>
    </w:div>
    <w:div w:id="1159006178">
      <w:bodyDiv w:val="1"/>
      <w:marLeft w:val="0"/>
      <w:marRight w:val="0"/>
      <w:marTop w:val="0"/>
      <w:marBottom w:val="0"/>
      <w:divBdr>
        <w:top w:val="none" w:sz="0" w:space="0" w:color="auto"/>
        <w:left w:val="none" w:sz="0" w:space="0" w:color="auto"/>
        <w:bottom w:val="none" w:sz="0" w:space="0" w:color="auto"/>
        <w:right w:val="none" w:sz="0" w:space="0" w:color="auto"/>
      </w:divBdr>
    </w:div>
    <w:div w:id="1165243250">
      <w:bodyDiv w:val="1"/>
      <w:marLeft w:val="0"/>
      <w:marRight w:val="0"/>
      <w:marTop w:val="0"/>
      <w:marBottom w:val="0"/>
      <w:divBdr>
        <w:top w:val="none" w:sz="0" w:space="0" w:color="auto"/>
        <w:left w:val="none" w:sz="0" w:space="0" w:color="auto"/>
        <w:bottom w:val="none" w:sz="0" w:space="0" w:color="auto"/>
        <w:right w:val="none" w:sz="0" w:space="0" w:color="auto"/>
      </w:divBdr>
    </w:div>
    <w:div w:id="1165900978">
      <w:bodyDiv w:val="1"/>
      <w:marLeft w:val="0"/>
      <w:marRight w:val="0"/>
      <w:marTop w:val="0"/>
      <w:marBottom w:val="0"/>
      <w:divBdr>
        <w:top w:val="none" w:sz="0" w:space="0" w:color="auto"/>
        <w:left w:val="none" w:sz="0" w:space="0" w:color="auto"/>
        <w:bottom w:val="none" w:sz="0" w:space="0" w:color="auto"/>
        <w:right w:val="none" w:sz="0" w:space="0" w:color="auto"/>
      </w:divBdr>
    </w:div>
    <w:div w:id="1174152831">
      <w:bodyDiv w:val="1"/>
      <w:marLeft w:val="0"/>
      <w:marRight w:val="0"/>
      <w:marTop w:val="0"/>
      <w:marBottom w:val="0"/>
      <w:divBdr>
        <w:top w:val="none" w:sz="0" w:space="0" w:color="auto"/>
        <w:left w:val="none" w:sz="0" w:space="0" w:color="auto"/>
        <w:bottom w:val="none" w:sz="0" w:space="0" w:color="auto"/>
        <w:right w:val="none" w:sz="0" w:space="0" w:color="auto"/>
      </w:divBdr>
    </w:div>
    <w:div w:id="1178153057">
      <w:bodyDiv w:val="1"/>
      <w:marLeft w:val="0"/>
      <w:marRight w:val="0"/>
      <w:marTop w:val="0"/>
      <w:marBottom w:val="0"/>
      <w:divBdr>
        <w:top w:val="none" w:sz="0" w:space="0" w:color="auto"/>
        <w:left w:val="none" w:sz="0" w:space="0" w:color="auto"/>
        <w:bottom w:val="none" w:sz="0" w:space="0" w:color="auto"/>
        <w:right w:val="none" w:sz="0" w:space="0" w:color="auto"/>
      </w:divBdr>
    </w:div>
    <w:div w:id="1186209242">
      <w:bodyDiv w:val="1"/>
      <w:marLeft w:val="0"/>
      <w:marRight w:val="0"/>
      <w:marTop w:val="0"/>
      <w:marBottom w:val="0"/>
      <w:divBdr>
        <w:top w:val="none" w:sz="0" w:space="0" w:color="auto"/>
        <w:left w:val="none" w:sz="0" w:space="0" w:color="auto"/>
        <w:bottom w:val="none" w:sz="0" w:space="0" w:color="auto"/>
        <w:right w:val="none" w:sz="0" w:space="0" w:color="auto"/>
      </w:divBdr>
    </w:div>
    <w:div w:id="1207138283">
      <w:bodyDiv w:val="1"/>
      <w:marLeft w:val="0"/>
      <w:marRight w:val="0"/>
      <w:marTop w:val="0"/>
      <w:marBottom w:val="0"/>
      <w:divBdr>
        <w:top w:val="none" w:sz="0" w:space="0" w:color="auto"/>
        <w:left w:val="none" w:sz="0" w:space="0" w:color="auto"/>
        <w:bottom w:val="none" w:sz="0" w:space="0" w:color="auto"/>
        <w:right w:val="none" w:sz="0" w:space="0" w:color="auto"/>
      </w:divBdr>
    </w:div>
    <w:div w:id="1233077360">
      <w:bodyDiv w:val="1"/>
      <w:marLeft w:val="0"/>
      <w:marRight w:val="0"/>
      <w:marTop w:val="0"/>
      <w:marBottom w:val="0"/>
      <w:divBdr>
        <w:top w:val="none" w:sz="0" w:space="0" w:color="auto"/>
        <w:left w:val="none" w:sz="0" w:space="0" w:color="auto"/>
        <w:bottom w:val="none" w:sz="0" w:space="0" w:color="auto"/>
        <w:right w:val="none" w:sz="0" w:space="0" w:color="auto"/>
      </w:divBdr>
    </w:div>
    <w:div w:id="1279141527">
      <w:bodyDiv w:val="1"/>
      <w:marLeft w:val="0"/>
      <w:marRight w:val="0"/>
      <w:marTop w:val="0"/>
      <w:marBottom w:val="0"/>
      <w:divBdr>
        <w:top w:val="none" w:sz="0" w:space="0" w:color="auto"/>
        <w:left w:val="none" w:sz="0" w:space="0" w:color="auto"/>
        <w:bottom w:val="none" w:sz="0" w:space="0" w:color="auto"/>
        <w:right w:val="none" w:sz="0" w:space="0" w:color="auto"/>
      </w:divBdr>
    </w:div>
    <w:div w:id="1281061255">
      <w:bodyDiv w:val="1"/>
      <w:marLeft w:val="0"/>
      <w:marRight w:val="0"/>
      <w:marTop w:val="0"/>
      <w:marBottom w:val="0"/>
      <w:divBdr>
        <w:top w:val="none" w:sz="0" w:space="0" w:color="auto"/>
        <w:left w:val="none" w:sz="0" w:space="0" w:color="auto"/>
        <w:bottom w:val="none" w:sz="0" w:space="0" w:color="auto"/>
        <w:right w:val="none" w:sz="0" w:space="0" w:color="auto"/>
      </w:divBdr>
    </w:div>
    <w:div w:id="1287346725">
      <w:bodyDiv w:val="1"/>
      <w:marLeft w:val="0"/>
      <w:marRight w:val="0"/>
      <w:marTop w:val="0"/>
      <w:marBottom w:val="0"/>
      <w:divBdr>
        <w:top w:val="none" w:sz="0" w:space="0" w:color="auto"/>
        <w:left w:val="none" w:sz="0" w:space="0" w:color="auto"/>
        <w:bottom w:val="none" w:sz="0" w:space="0" w:color="auto"/>
        <w:right w:val="none" w:sz="0" w:space="0" w:color="auto"/>
      </w:divBdr>
    </w:div>
    <w:div w:id="1322586283">
      <w:bodyDiv w:val="1"/>
      <w:marLeft w:val="0"/>
      <w:marRight w:val="0"/>
      <w:marTop w:val="0"/>
      <w:marBottom w:val="0"/>
      <w:divBdr>
        <w:top w:val="none" w:sz="0" w:space="0" w:color="auto"/>
        <w:left w:val="none" w:sz="0" w:space="0" w:color="auto"/>
        <w:bottom w:val="none" w:sz="0" w:space="0" w:color="auto"/>
        <w:right w:val="none" w:sz="0" w:space="0" w:color="auto"/>
      </w:divBdr>
    </w:div>
    <w:div w:id="1360007584">
      <w:bodyDiv w:val="1"/>
      <w:marLeft w:val="0"/>
      <w:marRight w:val="0"/>
      <w:marTop w:val="0"/>
      <w:marBottom w:val="0"/>
      <w:divBdr>
        <w:top w:val="none" w:sz="0" w:space="0" w:color="auto"/>
        <w:left w:val="none" w:sz="0" w:space="0" w:color="auto"/>
        <w:bottom w:val="none" w:sz="0" w:space="0" w:color="auto"/>
        <w:right w:val="none" w:sz="0" w:space="0" w:color="auto"/>
      </w:divBdr>
    </w:div>
    <w:div w:id="1368987230">
      <w:bodyDiv w:val="1"/>
      <w:marLeft w:val="0"/>
      <w:marRight w:val="0"/>
      <w:marTop w:val="0"/>
      <w:marBottom w:val="0"/>
      <w:divBdr>
        <w:top w:val="none" w:sz="0" w:space="0" w:color="auto"/>
        <w:left w:val="none" w:sz="0" w:space="0" w:color="auto"/>
        <w:bottom w:val="none" w:sz="0" w:space="0" w:color="auto"/>
        <w:right w:val="none" w:sz="0" w:space="0" w:color="auto"/>
      </w:divBdr>
    </w:div>
    <w:div w:id="1376810495">
      <w:bodyDiv w:val="1"/>
      <w:marLeft w:val="0"/>
      <w:marRight w:val="0"/>
      <w:marTop w:val="0"/>
      <w:marBottom w:val="0"/>
      <w:divBdr>
        <w:top w:val="none" w:sz="0" w:space="0" w:color="auto"/>
        <w:left w:val="none" w:sz="0" w:space="0" w:color="auto"/>
        <w:bottom w:val="none" w:sz="0" w:space="0" w:color="auto"/>
        <w:right w:val="none" w:sz="0" w:space="0" w:color="auto"/>
      </w:divBdr>
    </w:div>
    <w:div w:id="1536579863">
      <w:bodyDiv w:val="1"/>
      <w:marLeft w:val="0"/>
      <w:marRight w:val="0"/>
      <w:marTop w:val="0"/>
      <w:marBottom w:val="0"/>
      <w:divBdr>
        <w:top w:val="none" w:sz="0" w:space="0" w:color="auto"/>
        <w:left w:val="none" w:sz="0" w:space="0" w:color="auto"/>
        <w:bottom w:val="none" w:sz="0" w:space="0" w:color="auto"/>
        <w:right w:val="none" w:sz="0" w:space="0" w:color="auto"/>
      </w:divBdr>
    </w:div>
    <w:div w:id="1551573375">
      <w:bodyDiv w:val="1"/>
      <w:marLeft w:val="0"/>
      <w:marRight w:val="0"/>
      <w:marTop w:val="0"/>
      <w:marBottom w:val="0"/>
      <w:divBdr>
        <w:top w:val="none" w:sz="0" w:space="0" w:color="auto"/>
        <w:left w:val="none" w:sz="0" w:space="0" w:color="auto"/>
        <w:bottom w:val="none" w:sz="0" w:space="0" w:color="auto"/>
        <w:right w:val="none" w:sz="0" w:space="0" w:color="auto"/>
      </w:divBdr>
    </w:div>
    <w:div w:id="1552691694">
      <w:bodyDiv w:val="1"/>
      <w:marLeft w:val="0"/>
      <w:marRight w:val="0"/>
      <w:marTop w:val="0"/>
      <w:marBottom w:val="0"/>
      <w:divBdr>
        <w:top w:val="none" w:sz="0" w:space="0" w:color="auto"/>
        <w:left w:val="none" w:sz="0" w:space="0" w:color="auto"/>
        <w:bottom w:val="none" w:sz="0" w:space="0" w:color="auto"/>
        <w:right w:val="none" w:sz="0" w:space="0" w:color="auto"/>
      </w:divBdr>
    </w:div>
    <w:div w:id="1559978061">
      <w:bodyDiv w:val="1"/>
      <w:marLeft w:val="0"/>
      <w:marRight w:val="0"/>
      <w:marTop w:val="0"/>
      <w:marBottom w:val="0"/>
      <w:divBdr>
        <w:top w:val="none" w:sz="0" w:space="0" w:color="auto"/>
        <w:left w:val="none" w:sz="0" w:space="0" w:color="auto"/>
        <w:bottom w:val="none" w:sz="0" w:space="0" w:color="auto"/>
        <w:right w:val="none" w:sz="0" w:space="0" w:color="auto"/>
      </w:divBdr>
    </w:div>
    <w:div w:id="1616984948">
      <w:bodyDiv w:val="1"/>
      <w:marLeft w:val="0"/>
      <w:marRight w:val="0"/>
      <w:marTop w:val="0"/>
      <w:marBottom w:val="0"/>
      <w:divBdr>
        <w:top w:val="none" w:sz="0" w:space="0" w:color="auto"/>
        <w:left w:val="none" w:sz="0" w:space="0" w:color="auto"/>
        <w:bottom w:val="none" w:sz="0" w:space="0" w:color="auto"/>
        <w:right w:val="none" w:sz="0" w:space="0" w:color="auto"/>
      </w:divBdr>
    </w:div>
    <w:div w:id="1619335508">
      <w:bodyDiv w:val="1"/>
      <w:marLeft w:val="0"/>
      <w:marRight w:val="0"/>
      <w:marTop w:val="0"/>
      <w:marBottom w:val="0"/>
      <w:divBdr>
        <w:top w:val="none" w:sz="0" w:space="0" w:color="auto"/>
        <w:left w:val="none" w:sz="0" w:space="0" w:color="auto"/>
        <w:bottom w:val="none" w:sz="0" w:space="0" w:color="auto"/>
        <w:right w:val="none" w:sz="0" w:space="0" w:color="auto"/>
      </w:divBdr>
    </w:div>
    <w:div w:id="1619752879">
      <w:bodyDiv w:val="1"/>
      <w:marLeft w:val="0"/>
      <w:marRight w:val="0"/>
      <w:marTop w:val="0"/>
      <w:marBottom w:val="0"/>
      <w:divBdr>
        <w:top w:val="none" w:sz="0" w:space="0" w:color="auto"/>
        <w:left w:val="none" w:sz="0" w:space="0" w:color="auto"/>
        <w:bottom w:val="none" w:sz="0" w:space="0" w:color="auto"/>
        <w:right w:val="none" w:sz="0" w:space="0" w:color="auto"/>
      </w:divBdr>
    </w:div>
    <w:div w:id="1634629571">
      <w:bodyDiv w:val="1"/>
      <w:marLeft w:val="0"/>
      <w:marRight w:val="0"/>
      <w:marTop w:val="0"/>
      <w:marBottom w:val="0"/>
      <w:divBdr>
        <w:top w:val="none" w:sz="0" w:space="0" w:color="auto"/>
        <w:left w:val="none" w:sz="0" w:space="0" w:color="auto"/>
        <w:bottom w:val="none" w:sz="0" w:space="0" w:color="auto"/>
        <w:right w:val="none" w:sz="0" w:space="0" w:color="auto"/>
      </w:divBdr>
    </w:div>
    <w:div w:id="1657688836">
      <w:bodyDiv w:val="1"/>
      <w:marLeft w:val="0"/>
      <w:marRight w:val="0"/>
      <w:marTop w:val="0"/>
      <w:marBottom w:val="0"/>
      <w:divBdr>
        <w:top w:val="none" w:sz="0" w:space="0" w:color="auto"/>
        <w:left w:val="none" w:sz="0" w:space="0" w:color="auto"/>
        <w:bottom w:val="none" w:sz="0" w:space="0" w:color="auto"/>
        <w:right w:val="none" w:sz="0" w:space="0" w:color="auto"/>
      </w:divBdr>
    </w:div>
    <w:div w:id="1700662294">
      <w:bodyDiv w:val="1"/>
      <w:marLeft w:val="0"/>
      <w:marRight w:val="0"/>
      <w:marTop w:val="0"/>
      <w:marBottom w:val="0"/>
      <w:divBdr>
        <w:top w:val="none" w:sz="0" w:space="0" w:color="auto"/>
        <w:left w:val="none" w:sz="0" w:space="0" w:color="auto"/>
        <w:bottom w:val="none" w:sz="0" w:space="0" w:color="auto"/>
        <w:right w:val="none" w:sz="0" w:space="0" w:color="auto"/>
      </w:divBdr>
    </w:div>
    <w:div w:id="1722364718">
      <w:bodyDiv w:val="1"/>
      <w:marLeft w:val="0"/>
      <w:marRight w:val="0"/>
      <w:marTop w:val="0"/>
      <w:marBottom w:val="0"/>
      <w:divBdr>
        <w:top w:val="none" w:sz="0" w:space="0" w:color="auto"/>
        <w:left w:val="none" w:sz="0" w:space="0" w:color="auto"/>
        <w:bottom w:val="none" w:sz="0" w:space="0" w:color="auto"/>
        <w:right w:val="none" w:sz="0" w:space="0" w:color="auto"/>
      </w:divBdr>
    </w:div>
    <w:div w:id="1740205718">
      <w:bodyDiv w:val="1"/>
      <w:marLeft w:val="0"/>
      <w:marRight w:val="0"/>
      <w:marTop w:val="0"/>
      <w:marBottom w:val="0"/>
      <w:divBdr>
        <w:top w:val="none" w:sz="0" w:space="0" w:color="auto"/>
        <w:left w:val="none" w:sz="0" w:space="0" w:color="auto"/>
        <w:bottom w:val="none" w:sz="0" w:space="0" w:color="auto"/>
        <w:right w:val="none" w:sz="0" w:space="0" w:color="auto"/>
      </w:divBdr>
    </w:div>
    <w:div w:id="1776514983">
      <w:bodyDiv w:val="1"/>
      <w:marLeft w:val="0"/>
      <w:marRight w:val="0"/>
      <w:marTop w:val="0"/>
      <w:marBottom w:val="0"/>
      <w:divBdr>
        <w:top w:val="none" w:sz="0" w:space="0" w:color="auto"/>
        <w:left w:val="none" w:sz="0" w:space="0" w:color="auto"/>
        <w:bottom w:val="none" w:sz="0" w:space="0" w:color="auto"/>
        <w:right w:val="none" w:sz="0" w:space="0" w:color="auto"/>
      </w:divBdr>
    </w:div>
    <w:div w:id="1810130503">
      <w:bodyDiv w:val="1"/>
      <w:marLeft w:val="0"/>
      <w:marRight w:val="0"/>
      <w:marTop w:val="0"/>
      <w:marBottom w:val="0"/>
      <w:divBdr>
        <w:top w:val="none" w:sz="0" w:space="0" w:color="auto"/>
        <w:left w:val="none" w:sz="0" w:space="0" w:color="auto"/>
        <w:bottom w:val="none" w:sz="0" w:space="0" w:color="auto"/>
        <w:right w:val="none" w:sz="0" w:space="0" w:color="auto"/>
      </w:divBdr>
    </w:div>
    <w:div w:id="1823234977">
      <w:bodyDiv w:val="1"/>
      <w:marLeft w:val="0"/>
      <w:marRight w:val="0"/>
      <w:marTop w:val="0"/>
      <w:marBottom w:val="0"/>
      <w:divBdr>
        <w:top w:val="none" w:sz="0" w:space="0" w:color="auto"/>
        <w:left w:val="none" w:sz="0" w:space="0" w:color="auto"/>
        <w:bottom w:val="none" w:sz="0" w:space="0" w:color="auto"/>
        <w:right w:val="none" w:sz="0" w:space="0" w:color="auto"/>
      </w:divBdr>
    </w:div>
    <w:div w:id="1844783025">
      <w:bodyDiv w:val="1"/>
      <w:marLeft w:val="0"/>
      <w:marRight w:val="0"/>
      <w:marTop w:val="0"/>
      <w:marBottom w:val="0"/>
      <w:divBdr>
        <w:top w:val="none" w:sz="0" w:space="0" w:color="auto"/>
        <w:left w:val="none" w:sz="0" w:space="0" w:color="auto"/>
        <w:bottom w:val="none" w:sz="0" w:space="0" w:color="auto"/>
        <w:right w:val="none" w:sz="0" w:space="0" w:color="auto"/>
      </w:divBdr>
    </w:div>
    <w:div w:id="1864978864">
      <w:bodyDiv w:val="1"/>
      <w:marLeft w:val="0"/>
      <w:marRight w:val="0"/>
      <w:marTop w:val="0"/>
      <w:marBottom w:val="0"/>
      <w:divBdr>
        <w:top w:val="none" w:sz="0" w:space="0" w:color="auto"/>
        <w:left w:val="none" w:sz="0" w:space="0" w:color="auto"/>
        <w:bottom w:val="none" w:sz="0" w:space="0" w:color="auto"/>
        <w:right w:val="none" w:sz="0" w:space="0" w:color="auto"/>
      </w:divBdr>
    </w:div>
    <w:div w:id="1901935796">
      <w:bodyDiv w:val="1"/>
      <w:marLeft w:val="0"/>
      <w:marRight w:val="0"/>
      <w:marTop w:val="0"/>
      <w:marBottom w:val="0"/>
      <w:divBdr>
        <w:top w:val="none" w:sz="0" w:space="0" w:color="auto"/>
        <w:left w:val="none" w:sz="0" w:space="0" w:color="auto"/>
        <w:bottom w:val="none" w:sz="0" w:space="0" w:color="auto"/>
        <w:right w:val="none" w:sz="0" w:space="0" w:color="auto"/>
      </w:divBdr>
    </w:div>
    <w:div w:id="2006473576">
      <w:bodyDiv w:val="1"/>
      <w:marLeft w:val="0"/>
      <w:marRight w:val="0"/>
      <w:marTop w:val="0"/>
      <w:marBottom w:val="0"/>
      <w:divBdr>
        <w:top w:val="none" w:sz="0" w:space="0" w:color="auto"/>
        <w:left w:val="none" w:sz="0" w:space="0" w:color="auto"/>
        <w:bottom w:val="none" w:sz="0" w:space="0" w:color="auto"/>
        <w:right w:val="none" w:sz="0" w:space="0" w:color="auto"/>
      </w:divBdr>
    </w:div>
    <w:div w:id="2034841300">
      <w:bodyDiv w:val="1"/>
      <w:marLeft w:val="0"/>
      <w:marRight w:val="0"/>
      <w:marTop w:val="0"/>
      <w:marBottom w:val="0"/>
      <w:divBdr>
        <w:top w:val="none" w:sz="0" w:space="0" w:color="auto"/>
        <w:left w:val="none" w:sz="0" w:space="0" w:color="auto"/>
        <w:bottom w:val="none" w:sz="0" w:space="0" w:color="auto"/>
        <w:right w:val="none" w:sz="0" w:space="0" w:color="auto"/>
      </w:divBdr>
    </w:div>
    <w:div w:id="2057125404">
      <w:bodyDiv w:val="1"/>
      <w:marLeft w:val="0"/>
      <w:marRight w:val="0"/>
      <w:marTop w:val="0"/>
      <w:marBottom w:val="0"/>
      <w:divBdr>
        <w:top w:val="none" w:sz="0" w:space="0" w:color="auto"/>
        <w:left w:val="none" w:sz="0" w:space="0" w:color="auto"/>
        <w:bottom w:val="none" w:sz="0" w:space="0" w:color="auto"/>
        <w:right w:val="none" w:sz="0" w:space="0" w:color="auto"/>
      </w:divBdr>
    </w:div>
    <w:div w:id="2071726117">
      <w:bodyDiv w:val="1"/>
      <w:marLeft w:val="0"/>
      <w:marRight w:val="0"/>
      <w:marTop w:val="0"/>
      <w:marBottom w:val="0"/>
      <w:divBdr>
        <w:top w:val="none" w:sz="0" w:space="0" w:color="auto"/>
        <w:left w:val="none" w:sz="0" w:space="0" w:color="auto"/>
        <w:bottom w:val="none" w:sz="0" w:space="0" w:color="auto"/>
        <w:right w:val="none" w:sz="0" w:space="0" w:color="auto"/>
      </w:divBdr>
    </w:div>
    <w:div w:id="21451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5EB953-A91C-43B1-88FF-C9C78E6CFF42}">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CFE0-68CC-491F-A567-53089A31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49</Pages>
  <Words>11831</Words>
  <Characters>67440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Wilson Sedze</dc:creator>
  <cp:keywords/>
  <dc:description/>
  <cp:lastModifiedBy>Wilson</cp:lastModifiedBy>
  <cp:revision>14</cp:revision>
  <dcterms:created xsi:type="dcterms:W3CDTF">2024-05-26T22:59:00Z</dcterms:created>
  <dcterms:modified xsi:type="dcterms:W3CDTF">2024-06-02T22:53:00Z</dcterms:modified>
</cp:coreProperties>
</file>